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EA903" w14:textId="77777777" w:rsidR="00EA678B" w:rsidRPr="005406CC" w:rsidRDefault="00EA678B">
      <w:pPr>
        <w:rPr>
          <w:rFonts w:asciiTheme="majorHAnsi" w:hAnsiTheme="majorHAnsi"/>
        </w:rPr>
      </w:pPr>
    </w:p>
    <w:p w14:paraId="6166B3A7" w14:textId="5BDFA50E" w:rsidR="00EA678B" w:rsidRDefault="009753CF">
      <w:pPr>
        <w:rPr>
          <w:ins w:id="0" w:author="Francois Ribalet" w:date="2015-08-19T09:16:00Z"/>
          <w:rFonts w:asciiTheme="majorHAnsi" w:hAnsiTheme="majorHAnsi"/>
        </w:rPr>
      </w:pPr>
      <w:r w:rsidRPr="005406CC">
        <w:rPr>
          <w:rFonts w:asciiTheme="majorHAnsi" w:hAnsiTheme="majorHAnsi"/>
        </w:rPr>
        <w:t xml:space="preserve">Dynamics of </w:t>
      </w:r>
      <w:proofErr w:type="spellStart"/>
      <w:r w:rsidRPr="005406CC">
        <w:rPr>
          <w:rFonts w:asciiTheme="majorHAnsi" w:hAnsiTheme="majorHAnsi"/>
        </w:rPr>
        <w:t>cryptophyte</w:t>
      </w:r>
      <w:proofErr w:type="spellEnd"/>
      <w:r w:rsidRPr="005406CC">
        <w:rPr>
          <w:rFonts w:asciiTheme="majorHAnsi" w:hAnsiTheme="majorHAnsi"/>
        </w:rPr>
        <w:t xml:space="preserve"> populations in the Columbia River Estuary </w:t>
      </w:r>
    </w:p>
    <w:p w14:paraId="0BFF8147" w14:textId="77777777" w:rsidR="005406CC" w:rsidRDefault="005406CC">
      <w:pPr>
        <w:rPr>
          <w:ins w:id="1" w:author="Francois Ribalet" w:date="2015-08-19T09:16:00Z"/>
          <w:rFonts w:asciiTheme="majorHAnsi" w:hAnsiTheme="majorHAnsi"/>
        </w:rPr>
      </w:pPr>
    </w:p>
    <w:p w14:paraId="640F3F5B" w14:textId="388BBFDE" w:rsidR="005406CC" w:rsidRDefault="005406CC">
      <w:pPr>
        <w:rPr>
          <w:ins w:id="2" w:author="Francois Ribalet" w:date="2015-08-19T09:17:00Z"/>
          <w:rFonts w:asciiTheme="majorHAnsi" w:hAnsiTheme="majorHAnsi"/>
        </w:rPr>
      </w:pPr>
      <w:ins w:id="3" w:author="Francois Ribalet" w:date="2015-08-19T09:16:00Z">
        <w:r>
          <w:rPr>
            <w:rFonts w:asciiTheme="majorHAnsi" w:hAnsiTheme="majorHAnsi"/>
          </w:rPr>
          <w:t>Authors</w:t>
        </w:r>
      </w:ins>
    </w:p>
    <w:p w14:paraId="644C86F5" w14:textId="77777777" w:rsidR="005406CC" w:rsidRDefault="005406CC">
      <w:pPr>
        <w:rPr>
          <w:ins w:id="4" w:author="Francois Ribalet" w:date="2015-08-19T09:17:00Z"/>
          <w:rFonts w:asciiTheme="majorHAnsi" w:hAnsiTheme="majorHAnsi"/>
        </w:rPr>
      </w:pPr>
    </w:p>
    <w:p w14:paraId="66E240A4" w14:textId="179F49D9" w:rsidR="005406CC" w:rsidRDefault="005406CC">
      <w:pPr>
        <w:rPr>
          <w:ins w:id="5" w:author="Francois Ribalet" w:date="2015-08-19T09:17:00Z"/>
          <w:rFonts w:asciiTheme="majorHAnsi" w:hAnsiTheme="majorHAnsi"/>
        </w:rPr>
      </w:pPr>
      <w:proofErr w:type="spellStart"/>
      <w:ins w:id="6" w:author="Francois Ribalet" w:date="2015-08-19T09:17:00Z">
        <w:r>
          <w:rPr>
            <w:rFonts w:asciiTheme="majorHAnsi" w:hAnsiTheme="majorHAnsi"/>
          </w:rPr>
          <w:t>Authos</w:t>
        </w:r>
        <w:proofErr w:type="spellEnd"/>
        <w:r>
          <w:rPr>
            <w:rFonts w:asciiTheme="majorHAnsi" w:hAnsiTheme="majorHAnsi"/>
          </w:rPr>
          <w:t xml:space="preserve"> affiliation</w:t>
        </w:r>
      </w:ins>
    </w:p>
    <w:p w14:paraId="10D6B30A" w14:textId="77777777" w:rsidR="005406CC" w:rsidRDefault="005406CC">
      <w:pPr>
        <w:rPr>
          <w:ins w:id="7" w:author="Francois Ribalet" w:date="2015-08-19T09:16:00Z"/>
          <w:rFonts w:asciiTheme="majorHAnsi" w:hAnsiTheme="majorHAnsi"/>
        </w:rPr>
      </w:pPr>
    </w:p>
    <w:p w14:paraId="37FE7999" w14:textId="77777777" w:rsidR="005406CC" w:rsidRPr="005406CC" w:rsidRDefault="005406CC">
      <w:pPr>
        <w:rPr>
          <w:rFonts w:asciiTheme="majorHAnsi" w:hAnsiTheme="majorHAnsi"/>
        </w:rPr>
      </w:pPr>
    </w:p>
    <w:p w14:paraId="3C06E629" w14:textId="77777777" w:rsidR="00EA678B" w:rsidRPr="005406CC" w:rsidRDefault="00EA678B">
      <w:pPr>
        <w:rPr>
          <w:rFonts w:asciiTheme="majorHAnsi" w:hAnsiTheme="majorHAnsi"/>
        </w:rPr>
      </w:pPr>
    </w:p>
    <w:p w14:paraId="6FB87A39" w14:textId="77777777" w:rsidR="00EA678B" w:rsidRPr="005406CC" w:rsidRDefault="009753CF">
      <w:pPr>
        <w:rPr>
          <w:rFonts w:asciiTheme="majorHAnsi" w:hAnsiTheme="majorHAnsi"/>
        </w:rPr>
      </w:pPr>
      <w:r w:rsidRPr="005406CC">
        <w:rPr>
          <w:rFonts w:asciiTheme="majorHAnsi" w:hAnsiTheme="majorHAnsi"/>
          <w:b/>
          <w:bCs/>
          <w:sz w:val="32"/>
          <w:szCs w:val="32"/>
        </w:rPr>
        <w:t xml:space="preserve">Abstract </w:t>
      </w:r>
      <w:r w:rsidRPr="005406CC">
        <w:rPr>
          <w:rFonts w:asciiTheme="majorHAnsi" w:hAnsiTheme="majorHAnsi"/>
        </w:rPr>
        <w:t xml:space="preserve">will happen eventually... </w:t>
      </w:r>
    </w:p>
    <w:p w14:paraId="1335D9EA" w14:textId="77777777" w:rsidR="00EA678B" w:rsidRPr="005406CC" w:rsidRDefault="00EA678B">
      <w:pPr>
        <w:rPr>
          <w:rFonts w:asciiTheme="majorHAnsi" w:hAnsiTheme="majorHAnsi"/>
        </w:rPr>
      </w:pPr>
    </w:p>
    <w:p w14:paraId="13F5AD91" w14:textId="77777777" w:rsidR="00EA678B" w:rsidRPr="005406CC" w:rsidRDefault="00EA678B">
      <w:pPr>
        <w:rPr>
          <w:rFonts w:asciiTheme="majorHAnsi" w:hAnsiTheme="majorHAnsi"/>
        </w:rPr>
      </w:pPr>
    </w:p>
    <w:p w14:paraId="056EF025" w14:textId="77777777" w:rsidR="005406CC" w:rsidRDefault="005406CC">
      <w:pPr>
        <w:widowControl/>
        <w:tabs>
          <w:tab w:val="clear" w:pos="709"/>
        </w:tabs>
        <w:suppressAutoHyphens w:val="0"/>
        <w:rPr>
          <w:ins w:id="8" w:author="Francois Ribalet" w:date="2015-08-19T09:16:00Z"/>
          <w:rFonts w:asciiTheme="majorHAnsi" w:hAnsiTheme="majorHAnsi"/>
          <w:b/>
          <w:bCs/>
          <w:sz w:val="32"/>
          <w:szCs w:val="32"/>
        </w:rPr>
      </w:pPr>
      <w:ins w:id="9" w:author="Francois Ribalet" w:date="2015-08-19T09:16:00Z">
        <w:r>
          <w:rPr>
            <w:rFonts w:asciiTheme="majorHAnsi" w:hAnsiTheme="majorHAnsi"/>
            <w:b/>
            <w:bCs/>
            <w:sz w:val="32"/>
            <w:szCs w:val="32"/>
          </w:rPr>
          <w:br w:type="page"/>
        </w:r>
      </w:ins>
    </w:p>
    <w:p w14:paraId="5310590F" w14:textId="2DCBFB28" w:rsidR="00EA678B" w:rsidRPr="005406CC" w:rsidRDefault="009753CF">
      <w:pPr>
        <w:rPr>
          <w:rFonts w:asciiTheme="majorHAnsi" w:hAnsiTheme="majorHAnsi"/>
        </w:rPr>
      </w:pPr>
      <w:r w:rsidRPr="005406CC">
        <w:rPr>
          <w:rFonts w:asciiTheme="majorHAnsi" w:hAnsiTheme="majorHAnsi"/>
          <w:b/>
          <w:bCs/>
          <w:sz w:val="32"/>
          <w:szCs w:val="32"/>
        </w:rPr>
        <w:lastRenderedPageBreak/>
        <w:t xml:space="preserve">Introduction </w:t>
      </w:r>
    </w:p>
    <w:p w14:paraId="48645CFA" w14:textId="77777777" w:rsidR="000C66BB" w:rsidRDefault="000C66BB">
      <w:pPr>
        <w:tabs>
          <w:tab w:val="left" w:pos="5265"/>
        </w:tabs>
        <w:spacing w:line="360" w:lineRule="auto"/>
        <w:rPr>
          <w:ins w:id="10" w:author="Francois Ribalet" w:date="2015-08-19T09:25:00Z"/>
          <w:rFonts w:asciiTheme="majorHAnsi" w:hAnsiTheme="majorHAnsi"/>
        </w:rPr>
      </w:pPr>
    </w:p>
    <w:p w14:paraId="686C82FA" w14:textId="11714918" w:rsidR="005239A7" w:rsidRDefault="005239A7">
      <w:pPr>
        <w:tabs>
          <w:tab w:val="left" w:pos="5265"/>
        </w:tabs>
        <w:spacing w:line="360" w:lineRule="auto"/>
        <w:rPr>
          <w:ins w:id="11" w:author="Francois Ribalet" w:date="2015-08-19T09:48:00Z"/>
          <w:rFonts w:asciiTheme="majorHAnsi" w:hAnsiTheme="majorHAnsi"/>
        </w:rPr>
      </w:pPr>
      <w:ins w:id="12" w:author="Francois Ribalet" w:date="2015-08-19T09:46:00Z">
        <w:r>
          <w:rPr>
            <w:rFonts w:asciiTheme="majorHAnsi" w:hAnsiTheme="majorHAnsi"/>
          </w:rPr>
          <w:t xml:space="preserve">The common coastal ciliate, </w:t>
        </w:r>
      </w:ins>
      <w:proofErr w:type="spellStart"/>
      <w:ins w:id="13" w:author="Francois Ribalet" w:date="2015-08-19T09:53:00Z">
        <w:r w:rsidR="00A5720C" w:rsidRPr="005406CC">
          <w:rPr>
            <w:rFonts w:asciiTheme="majorHAnsi" w:hAnsiTheme="majorHAnsi"/>
            <w:i/>
            <w:iCs/>
          </w:rPr>
          <w:t>Mesodinium</w:t>
        </w:r>
        <w:proofErr w:type="spellEnd"/>
        <w:r w:rsidR="00A5720C" w:rsidRPr="005406CC">
          <w:rPr>
            <w:rFonts w:asciiTheme="majorHAnsi" w:hAnsiTheme="majorHAnsi"/>
            <w:i/>
            <w:iCs/>
          </w:rPr>
          <w:t xml:space="preserve"> major,</w:t>
        </w:r>
        <w:r w:rsidR="00A5720C" w:rsidRPr="005406CC">
          <w:rPr>
            <w:rFonts w:asciiTheme="majorHAnsi" w:hAnsiTheme="majorHAnsi"/>
          </w:rPr>
          <w:t xml:space="preserve"> previously referred to as </w:t>
        </w:r>
        <w:proofErr w:type="spellStart"/>
        <w:r w:rsidR="00A5720C" w:rsidRPr="005406CC">
          <w:rPr>
            <w:rFonts w:asciiTheme="majorHAnsi" w:hAnsiTheme="majorHAnsi"/>
            <w:i/>
            <w:iCs/>
          </w:rPr>
          <w:t>Mesodinium</w:t>
        </w:r>
        <w:proofErr w:type="spellEnd"/>
        <w:r w:rsidR="00A5720C" w:rsidRPr="005406CC">
          <w:rPr>
            <w:rFonts w:asciiTheme="majorHAnsi" w:hAnsiTheme="majorHAnsi"/>
            <w:i/>
            <w:iCs/>
          </w:rPr>
          <w:t xml:space="preserve"> </w:t>
        </w:r>
        <w:proofErr w:type="spellStart"/>
        <w:r w:rsidR="00A5720C" w:rsidRPr="005406CC">
          <w:rPr>
            <w:rFonts w:asciiTheme="majorHAnsi" w:hAnsiTheme="majorHAnsi"/>
            <w:i/>
            <w:iCs/>
          </w:rPr>
          <w:t>rubrum</w:t>
        </w:r>
        <w:proofErr w:type="spellEnd"/>
        <w:r w:rsidR="00A5720C" w:rsidRPr="005406CC">
          <w:rPr>
            <w:rFonts w:asciiTheme="majorHAnsi" w:hAnsiTheme="majorHAnsi"/>
          </w:rPr>
          <w:t xml:space="preserve"> (</w:t>
        </w:r>
        <w:r w:rsidR="00A5720C" w:rsidRPr="005406CC">
          <w:rPr>
            <w:rFonts w:asciiTheme="majorHAnsi" w:hAnsiTheme="majorHAnsi"/>
            <w:i/>
            <w:iCs/>
          </w:rPr>
          <w:t xml:space="preserve">= </w:t>
        </w:r>
        <w:proofErr w:type="spellStart"/>
        <w:r w:rsidR="00A5720C" w:rsidRPr="005406CC">
          <w:rPr>
            <w:rFonts w:asciiTheme="majorHAnsi" w:hAnsiTheme="majorHAnsi"/>
            <w:i/>
            <w:iCs/>
          </w:rPr>
          <w:t>Myrionecta</w:t>
        </w:r>
        <w:proofErr w:type="spellEnd"/>
        <w:r w:rsidR="00A5720C" w:rsidRPr="005406CC">
          <w:rPr>
            <w:rFonts w:asciiTheme="majorHAnsi" w:hAnsiTheme="majorHAnsi"/>
            <w:i/>
            <w:iCs/>
          </w:rPr>
          <w:t xml:space="preserve"> </w:t>
        </w:r>
        <w:proofErr w:type="spellStart"/>
        <w:r w:rsidR="00A5720C" w:rsidRPr="005406CC">
          <w:rPr>
            <w:rFonts w:asciiTheme="majorHAnsi" w:hAnsiTheme="majorHAnsi"/>
            <w:i/>
            <w:iCs/>
          </w:rPr>
          <w:t>rubra</w:t>
        </w:r>
        <w:proofErr w:type="spellEnd"/>
        <w:r w:rsidR="00A5720C" w:rsidRPr="005406CC">
          <w:rPr>
            <w:rFonts w:asciiTheme="majorHAnsi" w:hAnsiTheme="majorHAnsi"/>
          </w:rPr>
          <w:t>)</w:t>
        </w:r>
        <w:r w:rsidR="00A5720C" w:rsidRPr="005406CC">
          <w:rPr>
            <w:rFonts w:asciiTheme="majorHAnsi" w:hAnsiTheme="majorHAnsi"/>
            <w:i/>
            <w:iCs/>
          </w:rPr>
          <w:t xml:space="preserve"> </w:t>
        </w:r>
        <w:r w:rsidR="00A5720C" w:rsidRPr="005406CC">
          <w:rPr>
            <w:rFonts w:asciiTheme="majorHAnsi" w:hAnsiTheme="majorHAnsi"/>
          </w:rPr>
          <w:t>(</w:t>
        </w:r>
        <w:proofErr w:type="spellStart"/>
        <w:r w:rsidR="00A5720C" w:rsidRPr="005406CC">
          <w:rPr>
            <w:rFonts w:asciiTheme="majorHAnsi" w:hAnsiTheme="majorHAnsi"/>
          </w:rPr>
          <w:t>Lohmann</w:t>
        </w:r>
        <w:proofErr w:type="spellEnd"/>
        <w:r w:rsidR="00A5720C" w:rsidRPr="005406CC">
          <w:rPr>
            <w:rFonts w:asciiTheme="majorHAnsi" w:hAnsiTheme="majorHAnsi"/>
          </w:rPr>
          <w:t>, 1908; Jankowski, 1976)</w:t>
        </w:r>
      </w:ins>
      <w:ins w:id="14" w:author="Francois Ribalet" w:date="2015-08-19T09:46:00Z">
        <w:r>
          <w:rPr>
            <w:rFonts w:asciiTheme="majorHAnsi" w:hAnsiTheme="majorHAnsi"/>
            <w:i/>
          </w:rPr>
          <w:t>,</w:t>
        </w:r>
        <w:r>
          <w:rPr>
            <w:rFonts w:asciiTheme="majorHAnsi" w:hAnsiTheme="majorHAnsi"/>
          </w:rPr>
          <w:t xml:space="preserve"> is among the marine microzooplankton that have been observed to harbor the plastids of their </w:t>
        </w:r>
      </w:ins>
      <w:proofErr w:type="spellStart"/>
      <w:ins w:id="15" w:author="Francois Ribalet" w:date="2015-08-19T09:48:00Z">
        <w:r>
          <w:rPr>
            <w:rFonts w:asciiTheme="majorHAnsi" w:hAnsiTheme="majorHAnsi"/>
          </w:rPr>
          <w:t>c</w:t>
        </w:r>
      </w:ins>
      <w:ins w:id="16" w:author="Francois Ribalet" w:date="2015-08-19T09:46:00Z">
        <w:r>
          <w:rPr>
            <w:rFonts w:asciiTheme="majorHAnsi" w:hAnsiTheme="majorHAnsi"/>
          </w:rPr>
          <w:t>rypt</w:t>
        </w:r>
      </w:ins>
      <w:ins w:id="17" w:author="Francois Ribalet" w:date="2015-08-19T09:47:00Z">
        <w:r>
          <w:rPr>
            <w:rFonts w:asciiTheme="majorHAnsi" w:hAnsiTheme="majorHAnsi"/>
          </w:rPr>
          <w:t>o</w:t>
        </w:r>
      </w:ins>
      <w:ins w:id="18" w:author="Francois Ribalet" w:date="2015-08-19T09:46:00Z">
        <w:r>
          <w:rPr>
            <w:rFonts w:asciiTheme="majorHAnsi" w:hAnsiTheme="majorHAnsi"/>
          </w:rPr>
          <w:t>phyte</w:t>
        </w:r>
      </w:ins>
      <w:proofErr w:type="spellEnd"/>
      <w:ins w:id="19" w:author="Francois Ribalet" w:date="2015-08-19T09:47:00Z">
        <w:r>
          <w:rPr>
            <w:rFonts w:asciiTheme="majorHAnsi" w:hAnsiTheme="majorHAnsi"/>
          </w:rPr>
          <w:t xml:space="preserve"> </w:t>
        </w:r>
      </w:ins>
      <w:ins w:id="20" w:author="Francois Ribalet" w:date="2015-08-19T09:53:00Z">
        <w:r w:rsidR="00A5720C">
          <w:rPr>
            <w:rFonts w:asciiTheme="majorHAnsi" w:hAnsiTheme="majorHAnsi"/>
          </w:rPr>
          <w:t xml:space="preserve">algae </w:t>
        </w:r>
      </w:ins>
      <w:ins w:id="21" w:author="Francois Ribalet" w:date="2015-08-19T09:47:00Z">
        <w:r>
          <w:rPr>
            <w:rFonts w:asciiTheme="majorHAnsi" w:hAnsiTheme="majorHAnsi"/>
          </w:rPr>
          <w:t>prey</w:t>
        </w:r>
      </w:ins>
      <w:ins w:id="22" w:author="Francois Ribalet" w:date="2015-08-19T09:46:00Z">
        <w:r>
          <w:rPr>
            <w:rFonts w:asciiTheme="majorHAnsi" w:hAnsiTheme="majorHAnsi"/>
          </w:rPr>
          <w:t xml:space="preserve">, </w:t>
        </w:r>
      </w:ins>
      <w:proofErr w:type="spellStart"/>
      <w:ins w:id="23" w:author="Francois Ribalet" w:date="2015-08-19T09:53:00Z">
        <w:r w:rsidR="00A5720C" w:rsidRPr="005406CC">
          <w:rPr>
            <w:rFonts w:asciiTheme="majorHAnsi" w:hAnsiTheme="majorHAnsi"/>
            <w:i/>
            <w:iCs/>
          </w:rPr>
          <w:t>Teleaulax</w:t>
        </w:r>
        <w:proofErr w:type="spellEnd"/>
        <w:r w:rsidR="00A5720C" w:rsidRPr="005406CC">
          <w:rPr>
            <w:rFonts w:asciiTheme="majorHAnsi" w:hAnsiTheme="majorHAnsi"/>
            <w:i/>
            <w:iCs/>
          </w:rPr>
          <w:t xml:space="preserve"> </w:t>
        </w:r>
        <w:proofErr w:type="spellStart"/>
        <w:r w:rsidR="00A5720C" w:rsidRPr="005406CC">
          <w:rPr>
            <w:rFonts w:asciiTheme="majorHAnsi" w:hAnsiTheme="majorHAnsi"/>
            <w:i/>
            <w:iCs/>
          </w:rPr>
          <w:t>amphioexa</w:t>
        </w:r>
        <w:proofErr w:type="spellEnd"/>
        <w:r w:rsidR="00A5720C">
          <w:rPr>
            <w:rFonts w:asciiTheme="majorHAnsi" w:hAnsiTheme="majorHAnsi"/>
            <w:i/>
            <w:iCs/>
          </w:rPr>
          <w:t xml:space="preserve"> (REF).</w:t>
        </w:r>
      </w:ins>
    </w:p>
    <w:p w14:paraId="663E8563" w14:textId="420DEB1F" w:rsidR="00F22289" w:rsidRDefault="005239A7">
      <w:pPr>
        <w:tabs>
          <w:tab w:val="left" w:pos="5265"/>
        </w:tabs>
        <w:spacing w:line="360" w:lineRule="auto"/>
        <w:rPr>
          <w:ins w:id="24" w:author="Francois Ribalet" w:date="2015-08-19T09:44:00Z"/>
          <w:rFonts w:asciiTheme="majorHAnsi" w:hAnsiTheme="majorHAnsi"/>
        </w:rPr>
      </w:pPr>
      <w:ins w:id="25" w:author="Francois Ribalet" w:date="2015-08-19T09:48:00Z">
        <w:r>
          <w:rPr>
            <w:rFonts w:asciiTheme="majorHAnsi" w:hAnsiTheme="majorHAnsi"/>
          </w:rPr>
          <w:t>Th</w:t>
        </w:r>
      </w:ins>
      <w:ins w:id="26" w:author="Francois Ribalet" w:date="2015-08-19T09:49:00Z">
        <w:r>
          <w:rPr>
            <w:rFonts w:asciiTheme="majorHAnsi" w:hAnsiTheme="majorHAnsi"/>
          </w:rPr>
          <w:t>e</w:t>
        </w:r>
      </w:ins>
      <w:ins w:id="27" w:author="Francois Ribalet" w:date="2015-08-19T09:48:00Z">
        <w:r>
          <w:rPr>
            <w:rFonts w:asciiTheme="majorHAnsi" w:hAnsiTheme="majorHAnsi"/>
          </w:rPr>
          <w:t xml:space="preserve"> unique association allow</w:t>
        </w:r>
      </w:ins>
      <w:ins w:id="28" w:author="Francois Ribalet" w:date="2015-08-19T09:49:00Z">
        <w:r>
          <w:rPr>
            <w:rFonts w:asciiTheme="majorHAnsi" w:hAnsiTheme="majorHAnsi"/>
          </w:rPr>
          <w:t>s</w:t>
        </w:r>
      </w:ins>
      <w:ins w:id="29" w:author="Francois Ribalet" w:date="2015-08-19T09:46:00Z">
        <w:r>
          <w:rPr>
            <w:rFonts w:asciiTheme="majorHAnsi" w:hAnsiTheme="majorHAnsi"/>
          </w:rPr>
          <w:t xml:space="preserve"> the </w:t>
        </w:r>
      </w:ins>
      <w:ins w:id="30" w:author="Francois Ribalet" w:date="2015-08-19T09:48:00Z">
        <w:r>
          <w:rPr>
            <w:rFonts w:asciiTheme="majorHAnsi" w:hAnsiTheme="majorHAnsi"/>
          </w:rPr>
          <w:t xml:space="preserve">ciliate </w:t>
        </w:r>
      </w:ins>
      <w:ins w:id="31" w:author="Francois Ribalet" w:date="2015-08-19T09:46:00Z">
        <w:r>
          <w:rPr>
            <w:rFonts w:asciiTheme="majorHAnsi" w:hAnsiTheme="majorHAnsi"/>
          </w:rPr>
          <w:t xml:space="preserve">to function as </w:t>
        </w:r>
      </w:ins>
      <w:ins w:id="32" w:author="Francois Ribalet" w:date="2015-08-19T09:49:00Z">
        <w:r>
          <w:rPr>
            <w:rFonts w:asciiTheme="majorHAnsi" w:hAnsiTheme="majorHAnsi"/>
          </w:rPr>
          <w:t xml:space="preserve">a </w:t>
        </w:r>
      </w:ins>
      <w:proofErr w:type="spellStart"/>
      <w:ins w:id="33" w:author="Francois Ribalet" w:date="2015-08-19T09:46:00Z">
        <w:r>
          <w:rPr>
            <w:rFonts w:asciiTheme="majorHAnsi" w:hAnsiTheme="majorHAnsi"/>
          </w:rPr>
          <w:t>mixotroph</w:t>
        </w:r>
        <w:proofErr w:type="spellEnd"/>
        <w:r>
          <w:rPr>
            <w:rFonts w:asciiTheme="majorHAnsi" w:hAnsiTheme="majorHAnsi"/>
          </w:rPr>
          <w:t xml:space="preserve">, capable of utilizing both </w:t>
        </w:r>
        <w:proofErr w:type="spellStart"/>
        <w:r>
          <w:rPr>
            <w:rFonts w:asciiTheme="majorHAnsi" w:hAnsiTheme="majorHAnsi"/>
          </w:rPr>
          <w:t>phagotrophic</w:t>
        </w:r>
        <w:proofErr w:type="spellEnd"/>
        <w:r>
          <w:rPr>
            <w:rFonts w:asciiTheme="majorHAnsi" w:hAnsiTheme="majorHAnsi"/>
          </w:rPr>
          <w:t xml:space="preserve"> and photosynthetic mechanisms to acquire carbon (Crawford, 1989). Though mixotrophic microzooplankton are now understood to be important primary producers in coastal systems (</w:t>
        </w:r>
        <w:proofErr w:type="spellStart"/>
        <w:r>
          <w:rPr>
            <w:rFonts w:asciiTheme="majorHAnsi" w:hAnsiTheme="majorHAnsi"/>
          </w:rPr>
          <w:t>Stoecker</w:t>
        </w:r>
        <w:proofErr w:type="spellEnd"/>
        <w:r>
          <w:rPr>
            <w:rFonts w:asciiTheme="majorHAnsi" w:hAnsiTheme="majorHAnsi"/>
          </w:rPr>
          <w:t xml:space="preserve"> et al., 1989), little is known about the specifics of these predator-prey relationships. </w:t>
        </w:r>
      </w:ins>
      <w:del w:id="34" w:author="Francois Ribalet" w:date="2015-08-19T09:46:00Z">
        <w:r w:rsidR="007B600D" w:rsidRPr="005406CC" w:rsidDel="005239A7">
          <w:rPr>
            <w:rFonts w:asciiTheme="majorHAnsi" w:hAnsiTheme="majorHAnsi"/>
          </w:rPr>
          <w:delText xml:space="preserve">   </w:delText>
        </w:r>
      </w:del>
    </w:p>
    <w:p w14:paraId="1D7BFDBA" w14:textId="77777777" w:rsidR="00A5720C" w:rsidRDefault="00A5720C">
      <w:pPr>
        <w:tabs>
          <w:tab w:val="left" w:pos="5265"/>
        </w:tabs>
        <w:spacing w:line="360" w:lineRule="auto"/>
        <w:rPr>
          <w:ins w:id="35" w:author="Francois Ribalet" w:date="2015-08-19T10:00:00Z"/>
          <w:rFonts w:asciiTheme="majorHAnsi" w:hAnsiTheme="majorHAnsi"/>
        </w:rPr>
      </w:pPr>
    </w:p>
    <w:p w14:paraId="2A8F4960" w14:textId="4A627A2B" w:rsidR="00A5720C" w:rsidRDefault="00A5720C">
      <w:pPr>
        <w:tabs>
          <w:tab w:val="left" w:pos="5265"/>
        </w:tabs>
        <w:spacing w:line="360" w:lineRule="auto"/>
        <w:rPr>
          <w:ins w:id="36" w:author="Francois Ribalet" w:date="2015-08-19T09:54:00Z"/>
          <w:rFonts w:asciiTheme="majorHAnsi" w:hAnsiTheme="majorHAnsi"/>
        </w:rPr>
      </w:pPr>
      <w:ins w:id="37" w:author="Francois Ribalet" w:date="2015-08-19T09:59:00Z">
        <w:r w:rsidRPr="00A5720C">
          <w:rPr>
            <w:rFonts w:asciiTheme="majorHAnsi" w:hAnsiTheme="majorHAnsi"/>
          </w:rPr>
          <w:t xml:space="preserve">In the Columbia River estuary, </w:t>
        </w:r>
        <w:r>
          <w:rPr>
            <w:rFonts w:asciiTheme="majorHAnsi" w:hAnsiTheme="majorHAnsi"/>
          </w:rPr>
          <w:t xml:space="preserve">massive </w:t>
        </w:r>
        <w:r w:rsidRPr="00A5720C">
          <w:rPr>
            <w:rFonts w:asciiTheme="majorHAnsi" w:hAnsiTheme="majorHAnsi"/>
          </w:rPr>
          <w:t xml:space="preserve">M. </w:t>
        </w:r>
        <w:r>
          <w:rPr>
            <w:rFonts w:asciiTheme="majorHAnsi" w:hAnsiTheme="majorHAnsi"/>
          </w:rPr>
          <w:t>major</w:t>
        </w:r>
        <w:r w:rsidRPr="00A5720C">
          <w:rPr>
            <w:rFonts w:asciiTheme="majorHAnsi" w:hAnsiTheme="majorHAnsi"/>
          </w:rPr>
          <w:t xml:space="preserve"> blooms occur annually and last for several months during late summer through early fall (</w:t>
        </w:r>
        <w:proofErr w:type="spellStart"/>
        <w:r w:rsidRPr="00A5720C">
          <w:rPr>
            <w:rFonts w:asciiTheme="majorHAnsi" w:hAnsiTheme="majorHAnsi"/>
          </w:rPr>
          <w:t>Herfort</w:t>
        </w:r>
        <w:proofErr w:type="spellEnd"/>
        <w:r w:rsidRPr="00A5720C">
          <w:rPr>
            <w:rFonts w:asciiTheme="majorHAnsi" w:hAnsiTheme="majorHAnsi"/>
          </w:rPr>
          <w:t xml:space="preserve"> et al. 2011a).</w:t>
        </w:r>
        <w:r>
          <w:rPr>
            <w:rFonts w:asciiTheme="majorHAnsi" w:hAnsiTheme="majorHAnsi"/>
          </w:rPr>
          <w:t xml:space="preserve"> </w:t>
        </w:r>
      </w:ins>
      <w:del w:id="38" w:author="Francois Ribalet" w:date="2015-08-19T09:54:00Z">
        <w:r w:rsidR="000C66BB" w:rsidRPr="005406CC" w:rsidDel="00A5720C">
          <w:rPr>
            <w:rFonts w:asciiTheme="majorHAnsi" w:hAnsiTheme="majorHAnsi"/>
          </w:rPr>
          <w:delText xml:space="preserve">These blooms consist of both cryptophyte algae and the mixotrophic ciliate microzooplankton, </w:delText>
        </w:r>
        <w:r w:rsidR="000C66BB" w:rsidRPr="005406CC" w:rsidDel="00A5720C">
          <w:rPr>
            <w:rFonts w:asciiTheme="majorHAnsi" w:hAnsiTheme="majorHAnsi"/>
            <w:i/>
            <w:iCs/>
          </w:rPr>
          <w:delText>Mesodinium major,</w:delText>
        </w:r>
        <w:r w:rsidR="000C66BB" w:rsidRPr="005406CC" w:rsidDel="00A5720C">
          <w:rPr>
            <w:rFonts w:asciiTheme="majorHAnsi" w:hAnsiTheme="majorHAnsi"/>
          </w:rPr>
          <w:delText xml:space="preserve"> previously referred to as </w:delText>
        </w:r>
        <w:r w:rsidR="000C66BB" w:rsidRPr="005406CC" w:rsidDel="00A5720C">
          <w:rPr>
            <w:rFonts w:asciiTheme="majorHAnsi" w:hAnsiTheme="majorHAnsi"/>
            <w:i/>
            <w:iCs/>
          </w:rPr>
          <w:delText>Mesodinium rubrum</w:delText>
        </w:r>
        <w:r w:rsidR="000C66BB" w:rsidRPr="005406CC" w:rsidDel="00A5720C">
          <w:rPr>
            <w:rFonts w:asciiTheme="majorHAnsi" w:hAnsiTheme="majorHAnsi"/>
          </w:rPr>
          <w:delText xml:space="preserve"> (</w:delText>
        </w:r>
        <w:r w:rsidR="000C66BB" w:rsidRPr="005406CC" w:rsidDel="00A5720C">
          <w:rPr>
            <w:rFonts w:asciiTheme="majorHAnsi" w:hAnsiTheme="majorHAnsi"/>
            <w:i/>
            <w:iCs/>
          </w:rPr>
          <w:delText>= Myrionecta rubra</w:delText>
        </w:r>
        <w:r w:rsidR="000C66BB" w:rsidRPr="005406CC" w:rsidDel="00A5720C">
          <w:rPr>
            <w:rFonts w:asciiTheme="majorHAnsi" w:hAnsiTheme="majorHAnsi"/>
          </w:rPr>
          <w:delText>)</w:delText>
        </w:r>
        <w:r w:rsidR="000C66BB" w:rsidRPr="005406CC" w:rsidDel="00A5720C">
          <w:rPr>
            <w:rFonts w:asciiTheme="majorHAnsi" w:hAnsiTheme="majorHAnsi"/>
            <w:i/>
            <w:iCs/>
          </w:rPr>
          <w:delText xml:space="preserve"> </w:delText>
        </w:r>
        <w:r w:rsidR="000C66BB" w:rsidRPr="005406CC" w:rsidDel="00A5720C">
          <w:rPr>
            <w:rFonts w:asciiTheme="majorHAnsi" w:hAnsiTheme="majorHAnsi"/>
          </w:rPr>
          <w:delText>(Lohmann, 1908; Jankowski, 1976). This ciliate has been observed to harbor the plastids of their cryptophyte algae prey</w:delText>
        </w:r>
      </w:del>
      <w:del w:id="39" w:author="Francois Ribalet" w:date="2015-08-19T09:53:00Z">
        <w:r w:rsidR="000C66BB" w:rsidRPr="005406CC" w:rsidDel="00A5720C">
          <w:rPr>
            <w:rFonts w:asciiTheme="majorHAnsi" w:hAnsiTheme="majorHAnsi"/>
          </w:rPr>
          <w:delText xml:space="preserve">, </w:delText>
        </w:r>
        <w:r w:rsidR="000C66BB" w:rsidRPr="005406CC" w:rsidDel="00A5720C">
          <w:rPr>
            <w:rFonts w:asciiTheme="majorHAnsi" w:hAnsiTheme="majorHAnsi"/>
            <w:i/>
            <w:iCs/>
          </w:rPr>
          <w:delText>Teleaulax amphioexa</w:delText>
        </w:r>
        <w:r w:rsidR="000C66BB" w:rsidRPr="005406CC" w:rsidDel="00A5720C">
          <w:rPr>
            <w:rFonts w:asciiTheme="majorHAnsi" w:hAnsiTheme="majorHAnsi"/>
          </w:rPr>
          <w:delText xml:space="preserve">, </w:delText>
        </w:r>
      </w:del>
      <w:del w:id="40" w:author="Francois Ribalet" w:date="2015-08-19T09:54:00Z">
        <w:r w:rsidR="000C66BB" w:rsidRPr="005406CC" w:rsidDel="00A5720C">
          <w:rPr>
            <w:rFonts w:asciiTheme="majorHAnsi" w:hAnsiTheme="majorHAnsi"/>
          </w:rPr>
          <w:delText>allowing these predators to function as mixotrophs, capable of utilizing both phagotrophic and photosynthetic mechanisms to acquire carbon (Crawford, 1989; Herfort et al., 2011b).</w:delText>
        </w:r>
      </w:del>
      <w:del w:id="41" w:author="Francois Ribalet" w:date="2015-08-19T09:22:00Z">
        <w:r w:rsidR="007B600D" w:rsidRPr="005406CC" w:rsidDel="00CA3626">
          <w:rPr>
            <w:rFonts w:asciiTheme="majorHAnsi" w:hAnsiTheme="majorHAnsi"/>
          </w:rPr>
          <w:delText>T</w:delText>
        </w:r>
      </w:del>
      <w:del w:id="42" w:author="Francois Ribalet" w:date="2015-08-19T09:59:00Z">
        <w:r w:rsidR="007B600D" w:rsidRPr="005406CC" w:rsidDel="00A5720C">
          <w:rPr>
            <w:rFonts w:asciiTheme="majorHAnsi" w:hAnsiTheme="majorHAnsi"/>
          </w:rPr>
          <w:delText>he Columbia River Estuary (CRE</w:delText>
        </w:r>
      </w:del>
      <w:del w:id="43" w:author="Francois Ribalet" w:date="2015-08-19T09:22:00Z">
        <w:r w:rsidR="007B600D" w:rsidRPr="005406CC" w:rsidDel="000C66BB">
          <w:rPr>
            <w:rFonts w:asciiTheme="majorHAnsi" w:hAnsiTheme="majorHAnsi"/>
          </w:rPr>
          <w:delText>) is highly influenced by both tidal forcing and the seasonality of freshwater discharge, which results in an extended summer saltwater intrusion (Chawla et al., 2008). T</w:delText>
        </w:r>
      </w:del>
      <w:del w:id="44" w:author="Francois Ribalet" w:date="2015-08-19T09:59:00Z">
        <w:r w:rsidR="007B600D" w:rsidRPr="005406CC" w:rsidDel="00A5720C">
          <w:rPr>
            <w:rFonts w:asciiTheme="majorHAnsi" w:hAnsiTheme="majorHAnsi"/>
          </w:rPr>
          <w:delText xml:space="preserve">he saltwater intrusion and subsequent temporary decrease in turbulence in the late summer-early fall every year massive non-toxic red water blooms </w:delText>
        </w:r>
      </w:del>
      <w:del w:id="45" w:author="Francois Ribalet" w:date="2015-08-19T09:57:00Z">
        <w:r w:rsidR="007B600D" w:rsidRPr="005406CC" w:rsidDel="00A5720C">
          <w:rPr>
            <w:rFonts w:asciiTheme="majorHAnsi" w:hAnsiTheme="majorHAnsi"/>
          </w:rPr>
          <w:delText xml:space="preserve">in the estuary </w:delText>
        </w:r>
      </w:del>
      <w:del w:id="46" w:author="Francois Ribalet" w:date="2015-08-19T09:59:00Z">
        <w:r w:rsidR="007B600D" w:rsidRPr="005406CC" w:rsidDel="00A5720C">
          <w:rPr>
            <w:rFonts w:asciiTheme="majorHAnsi" w:hAnsiTheme="majorHAnsi"/>
          </w:rPr>
          <w:delText xml:space="preserve">(Herfort et al., 2011a). </w:delText>
        </w:r>
      </w:del>
      <w:ins w:id="47" w:author="Francois Ribalet" w:date="2015-08-19T09:54:00Z">
        <w:r>
          <w:rPr>
            <w:rFonts w:asciiTheme="majorHAnsi" w:hAnsiTheme="majorHAnsi"/>
          </w:rPr>
          <w:t>These blooms play an important role in shaping the biogeochemistry of the region by shifting the estuary from net heterotrophy to net autotrophy (</w:t>
        </w:r>
        <w:proofErr w:type="spellStart"/>
        <w:r>
          <w:rPr>
            <w:rFonts w:asciiTheme="majorHAnsi" w:hAnsiTheme="majorHAnsi"/>
          </w:rPr>
          <w:t>Herfort</w:t>
        </w:r>
        <w:proofErr w:type="spellEnd"/>
        <w:r>
          <w:rPr>
            <w:rFonts w:asciiTheme="majorHAnsi" w:hAnsiTheme="majorHAnsi"/>
          </w:rPr>
          <w:t xml:space="preserve"> et al., 2012).</w:t>
        </w:r>
      </w:ins>
      <w:ins w:id="48" w:author="Francois Ribalet" w:date="2015-08-19T10:00:00Z">
        <w:r w:rsidRPr="00A5720C">
          <w:t xml:space="preserve"> </w:t>
        </w:r>
        <w:r w:rsidRPr="00A5720C">
          <w:rPr>
            <w:rFonts w:asciiTheme="majorHAnsi" w:hAnsiTheme="majorHAnsi"/>
          </w:rPr>
          <w:t>The Columbia River Estuary</w:t>
        </w:r>
        <w:r>
          <w:rPr>
            <w:rFonts w:asciiTheme="majorHAnsi" w:hAnsiTheme="majorHAnsi"/>
          </w:rPr>
          <w:t xml:space="preserve"> (CRE)</w:t>
        </w:r>
        <w:r w:rsidRPr="00A5720C">
          <w:rPr>
            <w:rFonts w:asciiTheme="majorHAnsi" w:hAnsiTheme="majorHAnsi"/>
          </w:rPr>
          <w:t xml:space="preserve"> is highly influenced by both tidal forcing and the seasonality of freshwater discharge, which results in an extended summer saltwater intrusion (</w:t>
        </w:r>
        <w:proofErr w:type="spellStart"/>
        <w:r w:rsidRPr="00A5720C">
          <w:rPr>
            <w:rFonts w:asciiTheme="majorHAnsi" w:hAnsiTheme="majorHAnsi"/>
          </w:rPr>
          <w:t>Chawla</w:t>
        </w:r>
        <w:proofErr w:type="spellEnd"/>
        <w:r w:rsidRPr="00A5720C">
          <w:rPr>
            <w:rFonts w:asciiTheme="majorHAnsi" w:hAnsiTheme="majorHAnsi"/>
          </w:rPr>
          <w:t xml:space="preserve"> et al., 2008). This saltwater intrusion and subsequent temporary decrease in turbulence has recently been shown, along with coinciding neap tides, to correlate with the initiation of the yearly M. </w:t>
        </w:r>
        <w:proofErr w:type="spellStart"/>
        <w:r w:rsidRPr="00A5720C">
          <w:rPr>
            <w:rFonts w:asciiTheme="majorHAnsi" w:hAnsiTheme="majorHAnsi"/>
          </w:rPr>
          <w:t>rubrum</w:t>
        </w:r>
        <w:proofErr w:type="spellEnd"/>
        <w:r w:rsidRPr="00A5720C">
          <w:rPr>
            <w:rFonts w:asciiTheme="majorHAnsi" w:hAnsiTheme="majorHAnsi"/>
          </w:rPr>
          <w:t xml:space="preserve"> bloom in the estuary (</w:t>
        </w:r>
        <w:proofErr w:type="spellStart"/>
        <w:r w:rsidRPr="00A5720C">
          <w:rPr>
            <w:rFonts w:asciiTheme="majorHAnsi" w:hAnsiTheme="majorHAnsi"/>
          </w:rPr>
          <w:t>Herfort</w:t>
        </w:r>
        <w:proofErr w:type="spellEnd"/>
        <w:r w:rsidRPr="00A5720C">
          <w:rPr>
            <w:rFonts w:asciiTheme="majorHAnsi" w:hAnsiTheme="majorHAnsi"/>
          </w:rPr>
          <w:t xml:space="preserve"> et al., 2011a). In the Columbia River Estuary, the bloom development is composed of two distinct phases (</w:t>
        </w:r>
        <w:proofErr w:type="spellStart"/>
        <w:r w:rsidRPr="00A5720C">
          <w:rPr>
            <w:rFonts w:asciiTheme="majorHAnsi" w:hAnsiTheme="majorHAnsi"/>
          </w:rPr>
          <w:t>Herfort</w:t>
        </w:r>
        <w:proofErr w:type="spellEnd"/>
        <w:r w:rsidRPr="00A5720C">
          <w:rPr>
            <w:rFonts w:asciiTheme="majorHAnsi" w:hAnsiTheme="majorHAnsi"/>
          </w:rPr>
          <w:t xml:space="preserve"> et al., 2011a). The initiation phase of the bloom appears to occur in Baker Bay, one of the lateral bays in the estuary, with high abundances </w:t>
        </w:r>
      </w:ins>
      <w:ins w:id="49" w:author="Francois Ribalet" w:date="2015-08-19T10:02:00Z">
        <w:r w:rsidR="00831E31">
          <w:rPr>
            <w:rFonts w:asciiTheme="majorHAnsi" w:hAnsiTheme="majorHAnsi"/>
          </w:rPr>
          <w:t xml:space="preserve">(XX cells L-1) </w:t>
        </w:r>
      </w:ins>
      <w:ins w:id="50" w:author="Francois Ribalet" w:date="2015-08-19T10:00:00Z">
        <w:r w:rsidRPr="00A5720C">
          <w:rPr>
            <w:rFonts w:asciiTheme="majorHAnsi" w:hAnsiTheme="majorHAnsi"/>
          </w:rPr>
          <w:t xml:space="preserve">and fast growth rates </w:t>
        </w:r>
      </w:ins>
      <w:ins w:id="51" w:author="Francois Ribalet" w:date="2015-08-19T10:02:00Z">
        <w:r w:rsidR="00831E31">
          <w:rPr>
            <w:rFonts w:asciiTheme="majorHAnsi" w:hAnsiTheme="majorHAnsi"/>
          </w:rPr>
          <w:t xml:space="preserve">(&gt; XX d-1) </w:t>
        </w:r>
      </w:ins>
      <w:ins w:id="52" w:author="Francois Ribalet" w:date="2015-08-19T10:00:00Z">
        <w:r w:rsidRPr="00A5720C">
          <w:rPr>
            <w:rFonts w:asciiTheme="majorHAnsi" w:hAnsiTheme="majorHAnsi"/>
          </w:rPr>
          <w:t xml:space="preserve">of M. </w:t>
        </w:r>
      </w:ins>
      <w:ins w:id="53" w:author="Francois Ribalet" w:date="2015-08-19T10:02:00Z">
        <w:r w:rsidR="00831E31">
          <w:rPr>
            <w:rFonts w:asciiTheme="majorHAnsi" w:hAnsiTheme="majorHAnsi"/>
          </w:rPr>
          <w:t xml:space="preserve">major </w:t>
        </w:r>
      </w:ins>
      <w:ins w:id="54" w:author="Francois Ribalet" w:date="2015-08-19T10:00:00Z">
        <w:r w:rsidRPr="00A5720C">
          <w:rPr>
            <w:rFonts w:asciiTheme="majorHAnsi" w:hAnsiTheme="majorHAnsi"/>
          </w:rPr>
          <w:t>first emerging here. The retentive nature of Baker Bay, conferred in part by its shallow depth, likely plays an important role in the initiation of the bloom</w:t>
        </w:r>
      </w:ins>
      <w:ins w:id="55" w:author="Francois Ribalet" w:date="2015-08-19T10:01:00Z">
        <w:r>
          <w:rPr>
            <w:rFonts w:asciiTheme="majorHAnsi" w:hAnsiTheme="majorHAnsi"/>
          </w:rPr>
          <w:t xml:space="preserve">s, which, a few weeks later, spread throughout </w:t>
        </w:r>
      </w:ins>
      <w:ins w:id="56" w:author="Francois Ribalet" w:date="2015-08-19T10:00:00Z">
        <w:r w:rsidRPr="00A5720C">
          <w:rPr>
            <w:rFonts w:asciiTheme="majorHAnsi" w:hAnsiTheme="majorHAnsi"/>
          </w:rPr>
          <w:t>the main estuary (</w:t>
        </w:r>
        <w:proofErr w:type="spellStart"/>
        <w:r w:rsidRPr="00A5720C">
          <w:rPr>
            <w:rFonts w:asciiTheme="majorHAnsi" w:hAnsiTheme="majorHAnsi"/>
          </w:rPr>
          <w:t>Herfort</w:t>
        </w:r>
        <w:proofErr w:type="spellEnd"/>
        <w:r w:rsidRPr="00A5720C">
          <w:rPr>
            <w:rFonts w:asciiTheme="majorHAnsi" w:hAnsiTheme="majorHAnsi"/>
          </w:rPr>
          <w:t xml:space="preserve"> et al., 2011a).</w:t>
        </w:r>
      </w:ins>
    </w:p>
    <w:p w14:paraId="38378DDF" w14:textId="77777777" w:rsidR="00A5720C" w:rsidRDefault="00A5720C">
      <w:pPr>
        <w:tabs>
          <w:tab w:val="left" w:pos="5265"/>
        </w:tabs>
        <w:spacing w:line="360" w:lineRule="auto"/>
        <w:rPr>
          <w:ins w:id="57" w:author="Francois Ribalet" w:date="2015-08-19T09:58:00Z"/>
          <w:rFonts w:asciiTheme="majorHAnsi" w:hAnsiTheme="majorHAnsi"/>
        </w:rPr>
      </w:pPr>
    </w:p>
    <w:p w14:paraId="00BD1BBD" w14:textId="115B7F6B" w:rsidR="007866B8" w:rsidRDefault="009753CF" w:rsidP="007866B8">
      <w:pPr>
        <w:spacing w:line="360" w:lineRule="auto"/>
        <w:rPr>
          <w:ins w:id="58" w:author="Francois Ribalet" w:date="2015-08-20T11:21:00Z"/>
          <w:rFonts w:asciiTheme="majorHAnsi" w:hAnsiTheme="majorHAnsi"/>
        </w:rPr>
      </w:pPr>
      <w:r w:rsidRPr="005406CC">
        <w:rPr>
          <w:rFonts w:asciiTheme="majorHAnsi" w:hAnsiTheme="majorHAnsi"/>
        </w:rPr>
        <w:t xml:space="preserve">Weekly counts of M. major and </w:t>
      </w:r>
      <w:ins w:id="59" w:author="Francois Ribalet" w:date="2015-08-20T11:24:00Z">
        <w:r w:rsidR="0017418D" w:rsidRPr="005406CC">
          <w:rPr>
            <w:rFonts w:asciiTheme="majorHAnsi" w:hAnsiTheme="majorHAnsi"/>
          </w:rPr>
          <w:t xml:space="preserve">small (&lt;5 um) </w:t>
        </w:r>
        <w:commentRangeStart w:id="60"/>
        <w:r w:rsidR="0017418D" w:rsidRPr="005406CC">
          <w:rPr>
            <w:rFonts w:asciiTheme="majorHAnsi" w:hAnsiTheme="majorHAnsi"/>
          </w:rPr>
          <w:t>“</w:t>
        </w:r>
        <w:proofErr w:type="spellStart"/>
        <w:r w:rsidR="0017418D" w:rsidRPr="005406CC">
          <w:rPr>
            <w:rFonts w:asciiTheme="majorHAnsi" w:hAnsiTheme="majorHAnsi"/>
          </w:rPr>
          <w:t>Teleaulax</w:t>
        </w:r>
        <w:proofErr w:type="spellEnd"/>
        <w:r w:rsidR="0017418D" w:rsidRPr="005406CC">
          <w:rPr>
            <w:rFonts w:asciiTheme="majorHAnsi" w:hAnsiTheme="majorHAnsi"/>
          </w:rPr>
          <w:t xml:space="preserve">-like” </w:t>
        </w:r>
        <w:commentRangeEnd w:id="60"/>
        <w:r w:rsidR="0017418D" w:rsidRPr="00FC2382">
          <w:rPr>
            <w:rStyle w:val="CommentReference"/>
            <w:rFonts w:asciiTheme="majorHAnsi" w:hAnsiTheme="majorHAnsi"/>
          </w:rPr>
          <w:commentReference w:id="60"/>
        </w:r>
        <w:proofErr w:type="spellStart"/>
        <w:r w:rsidR="0017418D" w:rsidRPr="00FC2382">
          <w:rPr>
            <w:rFonts w:asciiTheme="majorHAnsi" w:hAnsiTheme="majorHAnsi"/>
          </w:rPr>
          <w:t>cryptophytes</w:t>
        </w:r>
      </w:ins>
      <w:proofErr w:type="spellEnd"/>
      <w:del w:id="61" w:author="Francois Ribalet" w:date="2015-08-20T11:24:00Z">
        <w:r w:rsidRPr="005406CC" w:rsidDel="0017418D">
          <w:rPr>
            <w:rFonts w:asciiTheme="majorHAnsi" w:hAnsiTheme="majorHAnsi"/>
          </w:rPr>
          <w:delText>cryptophyte</w:delText>
        </w:r>
      </w:del>
      <w:r w:rsidRPr="005406CC">
        <w:rPr>
          <w:rFonts w:asciiTheme="majorHAnsi" w:hAnsiTheme="majorHAnsi"/>
        </w:rPr>
        <w:t xml:space="preserve"> cells during a red tide bloom </w:t>
      </w:r>
      <w:ins w:id="62" w:author="Francois Ribalet" w:date="2015-08-20T11:25:00Z">
        <w:r w:rsidR="0017418D">
          <w:rPr>
            <w:rFonts w:asciiTheme="majorHAnsi" w:hAnsiTheme="majorHAnsi"/>
          </w:rPr>
          <w:t xml:space="preserve">in the </w:t>
        </w:r>
        <w:proofErr w:type="gramStart"/>
        <w:r w:rsidR="0017418D">
          <w:rPr>
            <w:rFonts w:asciiTheme="majorHAnsi" w:hAnsiTheme="majorHAnsi"/>
          </w:rPr>
          <w:t>CRE</w:t>
        </w:r>
        <w:r w:rsidR="0017418D" w:rsidRPr="005406CC">
          <w:rPr>
            <w:rFonts w:asciiTheme="majorHAnsi" w:hAnsiTheme="majorHAnsi"/>
          </w:rPr>
          <w:t xml:space="preserve"> </w:t>
        </w:r>
        <w:r w:rsidR="0017418D">
          <w:rPr>
            <w:rFonts w:asciiTheme="majorHAnsi" w:hAnsiTheme="majorHAnsi"/>
          </w:rPr>
          <w:t xml:space="preserve"> </w:t>
        </w:r>
      </w:ins>
      <w:r w:rsidRPr="005406CC">
        <w:rPr>
          <w:rFonts w:asciiTheme="majorHAnsi" w:hAnsiTheme="majorHAnsi"/>
        </w:rPr>
        <w:t>showed</w:t>
      </w:r>
      <w:proofErr w:type="gramEnd"/>
      <w:r w:rsidRPr="005406CC">
        <w:rPr>
          <w:rFonts w:asciiTheme="majorHAnsi" w:hAnsiTheme="majorHAnsi"/>
        </w:rPr>
        <w:t xml:space="preserve"> that the </w:t>
      </w:r>
      <w:proofErr w:type="spellStart"/>
      <w:ins w:id="63" w:author="Francois Ribalet" w:date="2015-08-20T11:24:00Z">
        <w:r w:rsidR="0017418D">
          <w:rPr>
            <w:rFonts w:asciiTheme="majorHAnsi" w:hAnsiTheme="majorHAnsi"/>
          </w:rPr>
          <w:t>cryptopyte</w:t>
        </w:r>
        <w:proofErr w:type="spellEnd"/>
        <w:r w:rsidR="0017418D">
          <w:rPr>
            <w:rFonts w:asciiTheme="majorHAnsi" w:hAnsiTheme="majorHAnsi"/>
          </w:rPr>
          <w:t xml:space="preserve"> </w:t>
        </w:r>
      </w:ins>
      <w:r w:rsidRPr="005406CC">
        <w:rPr>
          <w:rFonts w:asciiTheme="majorHAnsi" w:hAnsiTheme="majorHAnsi"/>
        </w:rPr>
        <w:t xml:space="preserve">abundance of </w:t>
      </w:r>
      <w:del w:id="64" w:author="Francois Ribalet" w:date="2015-08-20T11:24:00Z">
        <w:r w:rsidRPr="005406CC" w:rsidDel="0017418D">
          <w:rPr>
            <w:rFonts w:asciiTheme="majorHAnsi" w:hAnsiTheme="majorHAnsi"/>
          </w:rPr>
          <w:delText xml:space="preserve">small (&lt;5 um) </w:delText>
        </w:r>
        <w:commentRangeStart w:id="65"/>
        <w:r w:rsidRPr="005406CC" w:rsidDel="0017418D">
          <w:rPr>
            <w:rFonts w:asciiTheme="majorHAnsi" w:hAnsiTheme="majorHAnsi"/>
          </w:rPr>
          <w:delText xml:space="preserve">“Teleaulax-like” </w:delText>
        </w:r>
        <w:commentRangeEnd w:id="65"/>
        <w:r w:rsidR="00DC3D48" w:rsidRPr="005406CC" w:rsidDel="0017418D">
          <w:rPr>
            <w:rStyle w:val="CommentReference"/>
            <w:rFonts w:asciiTheme="majorHAnsi" w:hAnsiTheme="majorHAnsi"/>
            <w:rPrChange w:id="66" w:author="Francois Ribalet" w:date="2015-08-19T09:15:00Z">
              <w:rPr>
                <w:rStyle w:val="CommentReference"/>
              </w:rPr>
            </w:rPrChange>
          </w:rPr>
          <w:commentReference w:id="65"/>
        </w:r>
        <w:r w:rsidRPr="005406CC" w:rsidDel="0017418D">
          <w:rPr>
            <w:rFonts w:asciiTheme="majorHAnsi" w:hAnsiTheme="majorHAnsi"/>
            <w:rPrChange w:id="67" w:author="Francois Ribalet" w:date="2015-08-19T09:15:00Z">
              <w:rPr>
                <w:rFonts w:ascii="Calibri" w:hAnsi="Calibri"/>
              </w:rPr>
            </w:rPrChange>
          </w:rPr>
          <w:delText xml:space="preserve">cryptophytes </w:delText>
        </w:r>
      </w:del>
      <w:r w:rsidRPr="005406CC">
        <w:rPr>
          <w:rFonts w:asciiTheme="majorHAnsi" w:hAnsiTheme="majorHAnsi"/>
          <w:rPrChange w:id="68" w:author="Francois Ribalet" w:date="2015-08-19T09:15:00Z">
            <w:rPr>
              <w:rFonts w:ascii="Calibri" w:hAnsi="Calibri"/>
            </w:rPr>
          </w:rPrChange>
        </w:rPr>
        <w:t>declined just prior to an increase in M. major abundance</w:t>
      </w:r>
      <w:del w:id="69" w:author="Francois Ribalet" w:date="2015-08-20T11:22:00Z">
        <w:r w:rsidRPr="005406CC" w:rsidDel="0017418D">
          <w:rPr>
            <w:rFonts w:asciiTheme="majorHAnsi" w:hAnsiTheme="majorHAnsi"/>
            <w:rPrChange w:id="70" w:author="Francois Ribalet" w:date="2015-08-19T09:15:00Z">
              <w:rPr>
                <w:rFonts w:ascii="Calibri" w:hAnsi="Calibri"/>
              </w:rPr>
            </w:rPrChange>
          </w:rPr>
          <w:delText>, suggesting active predation by M. major or another zooplankton</w:delText>
        </w:r>
      </w:del>
      <w:r w:rsidRPr="005406CC">
        <w:rPr>
          <w:rFonts w:asciiTheme="majorHAnsi" w:hAnsiTheme="majorHAnsi"/>
          <w:rPrChange w:id="71" w:author="Francois Ribalet" w:date="2015-08-19T09:15:00Z">
            <w:rPr>
              <w:rFonts w:ascii="Calibri" w:hAnsi="Calibri"/>
            </w:rPr>
          </w:rPrChange>
        </w:rPr>
        <w:t xml:space="preserve"> (Peterson et al., 2012)</w:t>
      </w:r>
      <w:ins w:id="72" w:author="Francois Ribalet" w:date="2015-08-20T11:22:00Z">
        <w:r w:rsidR="0017418D">
          <w:rPr>
            <w:rFonts w:asciiTheme="majorHAnsi" w:hAnsiTheme="majorHAnsi"/>
          </w:rPr>
          <w:t xml:space="preserve">, </w:t>
        </w:r>
      </w:ins>
      <w:ins w:id="73" w:author="Francois Ribalet" w:date="2015-08-20T11:23:00Z">
        <w:r w:rsidR="0017418D" w:rsidRPr="005406CC">
          <w:rPr>
            <w:rFonts w:asciiTheme="majorHAnsi" w:hAnsiTheme="majorHAnsi"/>
          </w:rPr>
          <w:t>suggest</w:t>
        </w:r>
        <w:r w:rsidR="0017418D">
          <w:rPr>
            <w:rFonts w:asciiTheme="majorHAnsi" w:hAnsiTheme="majorHAnsi"/>
          </w:rPr>
          <w:t>ing</w:t>
        </w:r>
        <w:r w:rsidR="0017418D" w:rsidRPr="005406CC">
          <w:rPr>
            <w:rFonts w:asciiTheme="majorHAnsi" w:hAnsiTheme="majorHAnsi"/>
          </w:rPr>
          <w:t xml:space="preserve"> that the </w:t>
        </w:r>
      </w:ins>
      <w:ins w:id="74" w:author="Francois Ribalet" w:date="2015-08-20T11:25:00Z">
        <w:r w:rsidR="0017418D">
          <w:rPr>
            <w:rFonts w:asciiTheme="majorHAnsi" w:hAnsiTheme="majorHAnsi"/>
          </w:rPr>
          <w:t xml:space="preserve">abundance of </w:t>
        </w:r>
      </w:ins>
      <w:ins w:id="75" w:author="Francois Ribalet" w:date="2015-08-20T11:23:00Z">
        <w:r w:rsidR="0017418D" w:rsidRPr="005406CC">
          <w:rPr>
            <w:rFonts w:asciiTheme="majorHAnsi" w:hAnsiTheme="majorHAnsi"/>
            <w:i/>
            <w:iCs/>
          </w:rPr>
          <w:t xml:space="preserve">T. </w:t>
        </w:r>
        <w:proofErr w:type="spellStart"/>
        <w:r w:rsidR="0017418D" w:rsidRPr="005406CC">
          <w:rPr>
            <w:rFonts w:asciiTheme="majorHAnsi" w:hAnsiTheme="majorHAnsi"/>
            <w:i/>
            <w:iCs/>
          </w:rPr>
          <w:t>amphioexa</w:t>
        </w:r>
        <w:proofErr w:type="spellEnd"/>
        <w:r w:rsidR="0017418D" w:rsidRPr="005406CC">
          <w:rPr>
            <w:rFonts w:asciiTheme="majorHAnsi" w:hAnsiTheme="majorHAnsi"/>
          </w:rPr>
          <w:t xml:space="preserve"> </w:t>
        </w:r>
      </w:ins>
      <w:ins w:id="76" w:author="Francois Ribalet" w:date="2015-08-20T11:25:00Z">
        <w:r w:rsidR="0017418D">
          <w:rPr>
            <w:rFonts w:asciiTheme="majorHAnsi" w:hAnsiTheme="majorHAnsi"/>
          </w:rPr>
          <w:t>is an</w:t>
        </w:r>
      </w:ins>
      <w:ins w:id="77" w:author="Francois Ribalet" w:date="2015-08-20T11:23:00Z">
        <w:r w:rsidR="0017418D">
          <w:rPr>
            <w:rFonts w:asciiTheme="majorHAnsi" w:hAnsiTheme="majorHAnsi"/>
          </w:rPr>
          <w:t xml:space="preserve"> important factor</w:t>
        </w:r>
        <w:r w:rsidR="0017418D" w:rsidRPr="005406CC">
          <w:rPr>
            <w:rFonts w:asciiTheme="majorHAnsi" w:hAnsiTheme="majorHAnsi"/>
          </w:rPr>
          <w:t xml:space="preserve"> </w:t>
        </w:r>
      </w:ins>
      <w:ins w:id="78" w:author="Francois Ribalet" w:date="2015-08-20T11:25:00Z">
        <w:r w:rsidR="0017418D">
          <w:rPr>
            <w:rFonts w:asciiTheme="majorHAnsi" w:hAnsiTheme="majorHAnsi"/>
          </w:rPr>
          <w:t>for</w:t>
        </w:r>
      </w:ins>
      <w:ins w:id="79" w:author="Francois Ribalet" w:date="2015-08-20T11:23:00Z">
        <w:r w:rsidR="0017418D" w:rsidRPr="005406CC">
          <w:rPr>
            <w:rFonts w:asciiTheme="majorHAnsi" w:hAnsiTheme="majorHAnsi"/>
          </w:rPr>
          <w:t xml:space="preserve"> the population growth of M. major.</w:t>
        </w:r>
      </w:ins>
      <w:del w:id="80" w:author="Francois Ribalet" w:date="2015-08-20T11:25:00Z">
        <w:r w:rsidRPr="005406CC" w:rsidDel="0017418D">
          <w:rPr>
            <w:rFonts w:asciiTheme="majorHAnsi" w:hAnsiTheme="majorHAnsi"/>
            <w:rPrChange w:id="81" w:author="Francois Ribalet" w:date="2015-08-19T09:15:00Z">
              <w:rPr>
                <w:rFonts w:ascii="Calibri" w:hAnsi="Calibri"/>
              </w:rPr>
            </w:rPrChange>
          </w:rPr>
          <w:delText>.</w:delText>
        </w:r>
      </w:del>
      <w:r w:rsidRPr="005406CC">
        <w:rPr>
          <w:rFonts w:asciiTheme="majorHAnsi" w:hAnsiTheme="majorHAnsi"/>
          <w:rPrChange w:id="82" w:author="Francois Ribalet" w:date="2015-08-19T09:15:00Z">
            <w:rPr>
              <w:rFonts w:ascii="Calibri" w:hAnsi="Calibri"/>
            </w:rPr>
          </w:rPrChange>
        </w:rPr>
        <w:t xml:space="preserve"> </w:t>
      </w:r>
      <w:ins w:id="83" w:author="Francois Ribalet" w:date="2015-08-19T08:50:00Z">
        <w:r w:rsidR="00C33570" w:rsidRPr="005406CC">
          <w:rPr>
            <w:rFonts w:asciiTheme="majorHAnsi" w:hAnsiTheme="majorHAnsi"/>
            <w:rPrChange w:id="84" w:author="Francois Ribalet" w:date="2015-08-19T09:15:00Z">
              <w:rPr>
                <w:rFonts w:ascii="Calibri" w:hAnsi="Calibri"/>
              </w:rPr>
            </w:rPrChange>
          </w:rPr>
          <w:t xml:space="preserve"> </w:t>
        </w:r>
      </w:ins>
      <w:proofErr w:type="gramStart"/>
      <w:ins w:id="85" w:author="Francois Ribalet" w:date="2015-08-19T09:22:00Z">
        <w:r w:rsidR="000C66BB" w:rsidRPr="0017418D">
          <w:rPr>
            <w:rFonts w:asciiTheme="majorHAnsi" w:hAnsiTheme="majorHAnsi"/>
            <w:highlight w:val="yellow"/>
            <w:rPrChange w:id="86" w:author="Francois Ribalet" w:date="2015-08-20T11:26:00Z">
              <w:rPr>
                <w:rFonts w:asciiTheme="majorHAnsi" w:hAnsiTheme="majorHAnsi"/>
              </w:rPr>
            </w:rPrChange>
          </w:rPr>
          <w:t>MORE INFO</w:t>
        </w:r>
      </w:ins>
      <w:ins w:id="87" w:author="Francois Ribalet" w:date="2015-08-19T09:23:00Z">
        <w:r w:rsidR="000C66BB" w:rsidRPr="0017418D">
          <w:rPr>
            <w:rFonts w:asciiTheme="majorHAnsi" w:hAnsiTheme="majorHAnsi"/>
            <w:highlight w:val="yellow"/>
            <w:rPrChange w:id="88" w:author="Francois Ribalet" w:date="2015-08-20T11:26:00Z">
              <w:rPr>
                <w:rFonts w:asciiTheme="majorHAnsi" w:hAnsiTheme="majorHAnsi"/>
              </w:rPr>
            </w:rPrChange>
          </w:rPr>
          <w:t xml:space="preserve"> AVAILABLE</w:t>
        </w:r>
      </w:ins>
      <w:ins w:id="89" w:author="Francois Ribalet" w:date="2015-08-20T11:25:00Z">
        <w:r w:rsidR="0017418D" w:rsidRPr="0017418D">
          <w:rPr>
            <w:rFonts w:asciiTheme="majorHAnsi" w:hAnsiTheme="majorHAnsi"/>
            <w:highlight w:val="yellow"/>
            <w:rPrChange w:id="90" w:author="Francois Ribalet" w:date="2015-08-20T11:26:00Z">
              <w:rPr>
                <w:rFonts w:asciiTheme="majorHAnsi" w:hAnsiTheme="majorHAnsi"/>
              </w:rPr>
            </w:rPrChange>
          </w:rPr>
          <w:t xml:space="preserve"> FROM HERFORT</w:t>
        </w:r>
      </w:ins>
      <w:ins w:id="91" w:author="Francois Ribalet" w:date="2015-08-20T11:26:00Z">
        <w:r w:rsidR="0017418D" w:rsidRPr="0017418D">
          <w:rPr>
            <w:rFonts w:asciiTheme="majorHAnsi" w:hAnsiTheme="majorHAnsi"/>
            <w:highlight w:val="yellow"/>
            <w:rPrChange w:id="92" w:author="Francois Ribalet" w:date="2015-08-20T11:26:00Z">
              <w:rPr>
                <w:rFonts w:asciiTheme="majorHAnsi" w:hAnsiTheme="majorHAnsi"/>
              </w:rPr>
            </w:rPrChange>
          </w:rPr>
          <w:t>’s paper</w:t>
        </w:r>
      </w:ins>
      <w:ins w:id="93" w:author="Francois Ribalet" w:date="2015-08-19T09:22:00Z">
        <w:r w:rsidR="000C66BB" w:rsidRPr="0017418D">
          <w:rPr>
            <w:rFonts w:asciiTheme="majorHAnsi" w:hAnsiTheme="majorHAnsi"/>
            <w:highlight w:val="yellow"/>
            <w:rPrChange w:id="94" w:author="Francois Ribalet" w:date="2015-08-20T11:26:00Z">
              <w:rPr>
                <w:rFonts w:asciiTheme="majorHAnsi" w:hAnsiTheme="majorHAnsi"/>
              </w:rPr>
            </w:rPrChange>
          </w:rPr>
          <w:t>?</w:t>
        </w:r>
      </w:ins>
      <w:proofErr w:type="gramEnd"/>
      <w:ins w:id="95" w:author="Francois Ribalet" w:date="2015-08-20T11:20:00Z">
        <w:r w:rsidR="007866B8">
          <w:rPr>
            <w:rFonts w:asciiTheme="majorHAnsi" w:hAnsiTheme="majorHAnsi"/>
          </w:rPr>
          <w:t xml:space="preserve"> </w:t>
        </w:r>
      </w:ins>
      <w:ins w:id="96" w:author="Francois Ribalet" w:date="2015-08-20T11:26:00Z">
        <w:r w:rsidR="0017418D">
          <w:rPr>
            <w:rFonts w:asciiTheme="majorHAnsi" w:hAnsiTheme="majorHAnsi"/>
          </w:rPr>
          <w:t xml:space="preserve">The </w:t>
        </w:r>
      </w:ins>
      <w:ins w:id="97" w:author="Francois Ribalet" w:date="2015-08-20T11:27:00Z">
        <w:r w:rsidR="0017418D">
          <w:rPr>
            <w:rFonts w:asciiTheme="majorHAnsi" w:hAnsiTheme="majorHAnsi"/>
          </w:rPr>
          <w:t>underlying hy</w:t>
        </w:r>
      </w:ins>
      <w:ins w:id="98" w:author="Francois Ribalet" w:date="2015-08-20T11:20:00Z">
        <w:r w:rsidR="007866B8">
          <w:rPr>
            <w:rFonts w:asciiTheme="majorHAnsi" w:hAnsiTheme="majorHAnsi"/>
          </w:rPr>
          <w:t xml:space="preserve">pothesis </w:t>
        </w:r>
      </w:ins>
      <w:ins w:id="99" w:author="Francois Ribalet" w:date="2015-08-20T11:27:00Z">
        <w:r w:rsidR="0017418D">
          <w:rPr>
            <w:rFonts w:asciiTheme="majorHAnsi" w:hAnsiTheme="majorHAnsi"/>
          </w:rPr>
          <w:t xml:space="preserve">of the present study </w:t>
        </w:r>
      </w:ins>
      <w:ins w:id="100" w:author="Francois Ribalet" w:date="2015-08-20T11:20:00Z">
        <w:r w:rsidR="007866B8">
          <w:rPr>
            <w:rFonts w:asciiTheme="majorHAnsi" w:hAnsiTheme="majorHAnsi"/>
          </w:rPr>
          <w:t xml:space="preserve">is that the availability and type of </w:t>
        </w:r>
        <w:proofErr w:type="spellStart"/>
        <w:r w:rsidR="007866B8">
          <w:rPr>
            <w:rFonts w:asciiTheme="majorHAnsi" w:hAnsiTheme="majorHAnsi"/>
          </w:rPr>
          <w:t>cryptophyte</w:t>
        </w:r>
        <w:proofErr w:type="spellEnd"/>
        <w:r w:rsidR="007866B8">
          <w:rPr>
            <w:rFonts w:asciiTheme="majorHAnsi" w:hAnsiTheme="majorHAnsi"/>
          </w:rPr>
          <w:t xml:space="preserve"> prey is an important driver for the dynamics of M. </w:t>
        </w:r>
        <w:proofErr w:type="spellStart"/>
        <w:r w:rsidR="007866B8">
          <w:rPr>
            <w:rFonts w:asciiTheme="majorHAnsi" w:hAnsiTheme="majorHAnsi"/>
          </w:rPr>
          <w:t>rubra</w:t>
        </w:r>
        <w:proofErr w:type="spellEnd"/>
        <w:r w:rsidR="007866B8">
          <w:rPr>
            <w:rFonts w:asciiTheme="majorHAnsi" w:hAnsiTheme="majorHAnsi"/>
          </w:rPr>
          <w:t xml:space="preserve"> in the CRE.</w:t>
        </w:r>
      </w:ins>
    </w:p>
    <w:p w14:paraId="72D01D3C" w14:textId="77777777" w:rsidR="007866B8" w:rsidRDefault="007866B8" w:rsidP="007866B8">
      <w:pPr>
        <w:spacing w:line="360" w:lineRule="auto"/>
        <w:rPr>
          <w:ins w:id="101" w:author="Francois Ribalet" w:date="2015-08-20T11:20:00Z"/>
          <w:rFonts w:asciiTheme="majorHAnsi" w:hAnsiTheme="majorHAnsi"/>
        </w:rPr>
      </w:pPr>
    </w:p>
    <w:p w14:paraId="26D929DC" w14:textId="6E6D512D" w:rsidR="00C33570" w:rsidRDefault="007866B8">
      <w:pPr>
        <w:tabs>
          <w:tab w:val="left" w:pos="5265"/>
        </w:tabs>
        <w:spacing w:line="360" w:lineRule="auto"/>
        <w:rPr>
          <w:ins w:id="102" w:author="Francois Ribalet" w:date="2015-08-20T14:09:00Z"/>
          <w:rFonts w:asciiTheme="majorHAnsi" w:hAnsiTheme="majorHAnsi"/>
        </w:rPr>
      </w:pPr>
      <w:ins w:id="103" w:author="Francois Ribalet" w:date="2015-08-20T11:21:00Z">
        <w:r>
          <w:rPr>
            <w:rFonts w:asciiTheme="majorHAnsi" w:hAnsiTheme="majorHAnsi"/>
          </w:rPr>
          <w:t>TRANSITION…</w:t>
        </w:r>
      </w:ins>
    </w:p>
    <w:p w14:paraId="5DC40187" w14:textId="77777777" w:rsidR="00BD19B2" w:rsidRDefault="00BD19B2">
      <w:pPr>
        <w:tabs>
          <w:tab w:val="left" w:pos="5265"/>
        </w:tabs>
        <w:spacing w:line="360" w:lineRule="auto"/>
        <w:rPr>
          <w:ins w:id="104" w:author="Francois Ribalet" w:date="2015-08-20T11:21:00Z"/>
          <w:rFonts w:asciiTheme="majorHAnsi" w:hAnsiTheme="majorHAnsi"/>
        </w:rPr>
      </w:pPr>
    </w:p>
    <w:p w14:paraId="0E096399" w14:textId="77777777" w:rsidR="00E96504" w:rsidRDefault="00EE1A25">
      <w:pPr>
        <w:tabs>
          <w:tab w:val="left" w:pos="5265"/>
        </w:tabs>
        <w:spacing w:line="360" w:lineRule="auto"/>
        <w:rPr>
          <w:ins w:id="105" w:author="Francois Ribalet" w:date="2015-08-20T13:27:00Z"/>
          <w:rFonts w:asciiTheme="majorHAnsi" w:hAnsiTheme="majorHAnsi"/>
        </w:rPr>
      </w:pPr>
      <w:ins w:id="106" w:author="Francois Ribalet" w:date="2015-08-20T13:22:00Z">
        <w:r w:rsidRPr="00EE1A25">
          <w:rPr>
            <w:rFonts w:asciiTheme="majorHAnsi" w:hAnsiTheme="majorHAnsi"/>
          </w:rPr>
          <w:t xml:space="preserve">Phytoplankton </w:t>
        </w:r>
        <w:r>
          <w:rPr>
            <w:rFonts w:asciiTheme="majorHAnsi" w:hAnsiTheme="majorHAnsi"/>
          </w:rPr>
          <w:t>division</w:t>
        </w:r>
        <w:r w:rsidRPr="00EE1A25">
          <w:rPr>
            <w:rFonts w:asciiTheme="majorHAnsi" w:hAnsiTheme="majorHAnsi"/>
          </w:rPr>
          <w:t xml:space="preserve"> rates are commonly derived from </w:t>
        </w:r>
      </w:ins>
      <w:ins w:id="107" w:author="Francois Ribalet" w:date="2015-08-20T13:23:00Z">
        <w:r w:rsidRPr="0017418D">
          <w:rPr>
            <w:rFonts w:asciiTheme="majorHAnsi" w:hAnsiTheme="majorHAnsi"/>
          </w:rPr>
          <w:t xml:space="preserve">dilution experiments (Landry and </w:t>
        </w:r>
        <w:proofErr w:type="spellStart"/>
        <w:r w:rsidRPr="0017418D">
          <w:rPr>
            <w:rFonts w:asciiTheme="majorHAnsi" w:hAnsiTheme="majorHAnsi"/>
          </w:rPr>
          <w:t>Hassett</w:t>
        </w:r>
        <w:proofErr w:type="spellEnd"/>
        <w:r w:rsidRPr="0017418D">
          <w:rPr>
            <w:rFonts w:asciiTheme="majorHAnsi" w:hAnsiTheme="majorHAnsi"/>
          </w:rPr>
          <w:t xml:space="preserve"> 1982)</w:t>
        </w:r>
        <w:r>
          <w:rPr>
            <w:rFonts w:asciiTheme="majorHAnsi" w:hAnsiTheme="majorHAnsi"/>
          </w:rPr>
          <w:t xml:space="preserve"> or </w:t>
        </w:r>
      </w:ins>
      <w:ins w:id="108" w:author="Francois Ribalet" w:date="2015-08-20T13:22:00Z">
        <w:r w:rsidRPr="00A5720C">
          <w:rPr>
            <w:rFonts w:asciiTheme="majorHAnsi" w:hAnsiTheme="majorHAnsi"/>
          </w:rPr>
          <w:t>m</w:t>
        </w:r>
        <w:r w:rsidRPr="0017418D">
          <w:rPr>
            <w:rFonts w:asciiTheme="majorHAnsi" w:hAnsiTheme="majorHAnsi"/>
          </w:rPr>
          <w:t xml:space="preserve">easures of cell cycle progression over the diel cycle </w:t>
        </w:r>
        <w:r>
          <w:rPr>
            <w:rFonts w:asciiTheme="majorHAnsi" w:hAnsiTheme="majorHAnsi"/>
          </w:rPr>
          <w:t>(Carpenter and Chang 1988)</w:t>
        </w:r>
        <w:r w:rsidRPr="00EE1A25">
          <w:rPr>
            <w:rFonts w:asciiTheme="majorHAnsi" w:hAnsiTheme="majorHAnsi"/>
          </w:rPr>
          <w:t>. Both approaches are complicated, labor-intensive and thus limited in th</w:t>
        </w:r>
        <w:r w:rsidR="00E96504">
          <w:rPr>
            <w:rFonts w:asciiTheme="majorHAnsi" w:hAnsiTheme="majorHAnsi"/>
          </w:rPr>
          <w:t>eir broad-scale applicability (Laws 2013</w:t>
        </w:r>
        <w:r w:rsidRPr="00EE1A25">
          <w:rPr>
            <w:rFonts w:asciiTheme="majorHAnsi" w:hAnsiTheme="majorHAnsi"/>
          </w:rPr>
          <w:t>)</w:t>
        </w:r>
      </w:ins>
      <w:ins w:id="109" w:author="Francois Ribalet" w:date="2015-08-20T13:24:00Z">
        <w:r w:rsidR="00E96504">
          <w:rPr>
            <w:rFonts w:asciiTheme="majorHAnsi" w:hAnsiTheme="majorHAnsi"/>
          </w:rPr>
          <w:t xml:space="preserve">. </w:t>
        </w:r>
        <w:r w:rsidR="00E96504" w:rsidRPr="0017418D">
          <w:rPr>
            <w:rFonts w:asciiTheme="majorHAnsi" w:hAnsiTheme="majorHAnsi"/>
          </w:rPr>
          <w:t xml:space="preserve">). </w:t>
        </w:r>
        <w:r w:rsidR="00E96504" w:rsidRPr="00FC2382">
          <w:rPr>
            <w:rFonts w:asciiTheme="majorHAnsi" w:hAnsiTheme="majorHAnsi"/>
            <w:highlight w:val="yellow"/>
          </w:rPr>
          <w:t>SOME BACKGROND INFO ABOUT DIVISION RATES OF CRYPTO IN THE CRE USING DILUTON EXP</w:t>
        </w:r>
        <w:proofErr w:type="gramStart"/>
        <w:r w:rsidR="00E96504" w:rsidRPr="00FC2382">
          <w:rPr>
            <w:rFonts w:asciiTheme="majorHAnsi" w:hAnsiTheme="majorHAnsi"/>
            <w:highlight w:val="yellow"/>
          </w:rPr>
          <w:t>?</w:t>
        </w:r>
      </w:ins>
      <w:ins w:id="110" w:author="Francois Ribalet" w:date="2015-08-20T13:25:00Z">
        <w:r w:rsidR="00E96504">
          <w:rPr>
            <w:rFonts w:asciiTheme="majorHAnsi" w:hAnsiTheme="majorHAnsi"/>
            <w:highlight w:val="yellow"/>
          </w:rPr>
          <w:t>.</w:t>
        </w:r>
      </w:ins>
      <w:proofErr w:type="gramEnd"/>
      <w:ins w:id="111" w:author="Francois Ribalet" w:date="2015-08-20T13:24:00Z">
        <w:r w:rsidR="00E96504" w:rsidRPr="00FC2382">
          <w:rPr>
            <w:rFonts w:asciiTheme="majorHAnsi" w:hAnsiTheme="majorHAnsi"/>
            <w:highlight w:val="yellow"/>
          </w:rPr>
          <w:t xml:space="preserve"> </w:t>
        </w:r>
        <w:r w:rsidR="00E96504">
          <w:rPr>
            <w:rFonts w:asciiTheme="majorHAnsi" w:hAnsiTheme="majorHAnsi"/>
          </w:rPr>
          <w:t>O</w:t>
        </w:r>
      </w:ins>
      <w:ins w:id="112" w:author="Francois Ribalet" w:date="2015-08-20T13:22:00Z">
        <w:r w:rsidRPr="00EE1A25">
          <w:rPr>
            <w:rFonts w:asciiTheme="majorHAnsi" w:hAnsiTheme="majorHAnsi"/>
          </w:rPr>
          <w:t xml:space="preserve">ur understanding of the </w:t>
        </w:r>
      </w:ins>
      <w:ins w:id="113" w:author="Francois Ribalet" w:date="2015-08-20T13:24:00Z">
        <w:r w:rsidR="00E96504">
          <w:rPr>
            <w:rFonts w:asciiTheme="majorHAnsi" w:hAnsiTheme="majorHAnsi"/>
          </w:rPr>
          <w:t xml:space="preserve">dynamics of </w:t>
        </w:r>
        <w:proofErr w:type="spellStart"/>
        <w:r w:rsidR="00E96504">
          <w:rPr>
            <w:rFonts w:asciiTheme="majorHAnsi" w:hAnsiTheme="majorHAnsi"/>
          </w:rPr>
          <w:t>cryptophyte</w:t>
        </w:r>
        <w:proofErr w:type="spellEnd"/>
        <w:r w:rsidR="00E96504">
          <w:rPr>
            <w:rFonts w:asciiTheme="majorHAnsi" w:hAnsiTheme="majorHAnsi"/>
          </w:rPr>
          <w:t xml:space="preserve"> </w:t>
        </w:r>
      </w:ins>
      <w:ins w:id="114" w:author="Francois Ribalet" w:date="2015-08-20T13:22:00Z">
        <w:r w:rsidR="00E96504">
          <w:rPr>
            <w:rFonts w:asciiTheme="majorHAnsi" w:hAnsiTheme="majorHAnsi"/>
          </w:rPr>
          <w:t xml:space="preserve">populations in </w:t>
        </w:r>
      </w:ins>
      <w:ins w:id="115" w:author="Francois Ribalet" w:date="2015-08-20T13:24:00Z">
        <w:r w:rsidR="00E96504">
          <w:rPr>
            <w:rFonts w:asciiTheme="majorHAnsi" w:hAnsiTheme="majorHAnsi"/>
          </w:rPr>
          <w:t>the</w:t>
        </w:r>
      </w:ins>
      <w:ins w:id="116" w:author="Francois Ribalet" w:date="2015-08-20T13:22:00Z">
        <w:r w:rsidR="00E96504">
          <w:rPr>
            <w:rFonts w:asciiTheme="majorHAnsi" w:hAnsiTheme="majorHAnsi"/>
          </w:rPr>
          <w:t xml:space="preserve"> </w:t>
        </w:r>
      </w:ins>
      <w:ins w:id="117" w:author="Francois Ribalet" w:date="2015-08-20T13:24:00Z">
        <w:r w:rsidR="00E96504">
          <w:rPr>
            <w:rFonts w:asciiTheme="majorHAnsi" w:hAnsiTheme="majorHAnsi"/>
          </w:rPr>
          <w:t xml:space="preserve">CRE </w:t>
        </w:r>
      </w:ins>
      <w:ins w:id="118" w:author="Francois Ribalet" w:date="2015-08-20T13:22:00Z">
        <w:r w:rsidRPr="00EE1A25">
          <w:rPr>
            <w:rFonts w:asciiTheme="majorHAnsi" w:hAnsiTheme="majorHAnsi"/>
          </w:rPr>
          <w:t xml:space="preserve">is </w:t>
        </w:r>
      </w:ins>
      <w:ins w:id="119" w:author="Francois Ribalet" w:date="2015-08-20T13:25:00Z">
        <w:r w:rsidR="00E96504">
          <w:rPr>
            <w:rFonts w:asciiTheme="majorHAnsi" w:hAnsiTheme="majorHAnsi"/>
          </w:rPr>
          <w:t xml:space="preserve">therefore </w:t>
        </w:r>
      </w:ins>
      <w:ins w:id="120" w:author="Francois Ribalet" w:date="2015-08-20T13:22:00Z">
        <w:r w:rsidRPr="00EE1A25">
          <w:rPr>
            <w:rFonts w:asciiTheme="majorHAnsi" w:hAnsiTheme="majorHAnsi"/>
          </w:rPr>
          <w:t>extrapolated from relatively few measurements. In an important innovation, Sosik et al. (</w:t>
        </w:r>
      </w:ins>
      <w:ins w:id="121" w:author="Francois Ribalet" w:date="2015-08-20T13:25:00Z">
        <w:r w:rsidR="00E96504">
          <w:rPr>
            <w:rFonts w:asciiTheme="majorHAnsi" w:hAnsiTheme="majorHAnsi"/>
          </w:rPr>
          <w:t>2003</w:t>
        </w:r>
      </w:ins>
      <w:ins w:id="122" w:author="Francois Ribalet" w:date="2015-08-20T13:22:00Z">
        <w:r w:rsidRPr="00EE1A25">
          <w:rPr>
            <w:rFonts w:asciiTheme="majorHAnsi" w:hAnsiTheme="majorHAnsi"/>
          </w:rPr>
          <w:t xml:space="preserve">) adapted a </w:t>
        </w:r>
      </w:ins>
      <w:ins w:id="123" w:author="Francois Ribalet" w:date="2015-08-20T13:26:00Z">
        <w:r w:rsidR="00E96504">
          <w:rPr>
            <w:rFonts w:asciiTheme="majorHAnsi" w:hAnsiTheme="majorHAnsi"/>
          </w:rPr>
          <w:t>matric population</w:t>
        </w:r>
      </w:ins>
      <w:ins w:id="124" w:author="Francois Ribalet" w:date="2015-08-20T13:22:00Z">
        <w:r w:rsidRPr="00EE1A25">
          <w:rPr>
            <w:rFonts w:asciiTheme="majorHAnsi" w:hAnsiTheme="majorHAnsi"/>
          </w:rPr>
          <w:t xml:space="preserve"> model to estimate </w:t>
        </w:r>
      </w:ins>
      <w:ins w:id="125" w:author="Francois Ribalet" w:date="2015-08-20T13:25:00Z">
        <w:r w:rsidR="00E96504">
          <w:rPr>
            <w:rFonts w:asciiTheme="majorHAnsi" w:hAnsiTheme="majorHAnsi"/>
          </w:rPr>
          <w:t>division</w:t>
        </w:r>
      </w:ins>
      <w:ins w:id="126" w:author="Francois Ribalet" w:date="2015-08-20T13:22:00Z">
        <w:r w:rsidR="00E96504">
          <w:rPr>
            <w:rFonts w:asciiTheme="majorHAnsi" w:hAnsiTheme="majorHAnsi"/>
          </w:rPr>
          <w:t xml:space="preserve"> rates (Caswell </w:t>
        </w:r>
      </w:ins>
      <w:ins w:id="127" w:author="Francois Ribalet" w:date="2015-08-20T13:26:00Z">
        <w:r w:rsidR="00E96504">
          <w:rPr>
            <w:rFonts w:asciiTheme="majorHAnsi" w:hAnsiTheme="majorHAnsi"/>
          </w:rPr>
          <w:t>1989</w:t>
        </w:r>
      </w:ins>
      <w:ins w:id="128" w:author="Francois Ribalet" w:date="2015-08-20T13:22:00Z">
        <w:r w:rsidRPr="00EE1A25">
          <w:rPr>
            <w:rFonts w:asciiTheme="majorHAnsi" w:hAnsiTheme="majorHAnsi"/>
          </w:rPr>
          <w:t xml:space="preserve">) </w:t>
        </w:r>
      </w:ins>
      <w:ins w:id="129" w:author="Francois Ribalet" w:date="2015-08-20T13:26:00Z">
        <w:r w:rsidR="00E96504">
          <w:rPr>
            <w:rFonts w:asciiTheme="majorHAnsi" w:hAnsiTheme="majorHAnsi"/>
          </w:rPr>
          <w:t>based on the change of size distribution</w:t>
        </w:r>
        <w:r w:rsidR="00E96504" w:rsidRPr="009F63CE">
          <w:rPr>
            <w:rFonts w:asciiTheme="majorHAnsi" w:hAnsiTheme="majorHAnsi"/>
          </w:rPr>
          <w:t xml:space="preserve"> </w:t>
        </w:r>
        <w:r w:rsidR="00E96504">
          <w:rPr>
            <w:rFonts w:asciiTheme="majorHAnsi" w:hAnsiTheme="majorHAnsi"/>
          </w:rPr>
          <w:t>over the course of a day.</w:t>
        </w:r>
      </w:ins>
    </w:p>
    <w:p w14:paraId="12EBD726" w14:textId="77777777" w:rsidR="00E96504" w:rsidRDefault="00E96504">
      <w:pPr>
        <w:tabs>
          <w:tab w:val="left" w:pos="5265"/>
        </w:tabs>
        <w:spacing w:line="360" w:lineRule="auto"/>
        <w:rPr>
          <w:ins w:id="130" w:author="Francois Ribalet" w:date="2015-08-20T13:27:00Z"/>
          <w:rFonts w:asciiTheme="majorHAnsi" w:hAnsiTheme="majorHAnsi"/>
        </w:rPr>
      </w:pPr>
    </w:p>
    <w:p w14:paraId="34FE8A99" w14:textId="193EA27A" w:rsidR="007866B8" w:rsidRDefault="00EE1A25">
      <w:pPr>
        <w:tabs>
          <w:tab w:val="left" w:pos="5265"/>
        </w:tabs>
        <w:spacing w:line="360" w:lineRule="auto"/>
        <w:rPr>
          <w:ins w:id="131" w:author="Francois Ribalet" w:date="2015-08-20T13:22:00Z"/>
          <w:rFonts w:asciiTheme="majorHAnsi" w:hAnsiTheme="majorHAnsi"/>
        </w:rPr>
      </w:pPr>
      <w:ins w:id="132" w:author="Francois Ribalet" w:date="2015-08-20T13:22:00Z">
        <w:r w:rsidRPr="00EE1A25">
          <w:rPr>
            <w:rFonts w:asciiTheme="majorHAnsi" w:hAnsiTheme="majorHAnsi"/>
          </w:rPr>
          <w:t xml:space="preserve"> We aimed to expand insights into the underlying mechanisms behind the daily coupling of growth and loss rates for Prochlorococcus and </w:t>
        </w:r>
        <w:proofErr w:type="spellStart"/>
        <w:r w:rsidRPr="00EE1A25">
          <w:rPr>
            <w:rFonts w:asciiTheme="majorHAnsi" w:hAnsiTheme="majorHAnsi"/>
          </w:rPr>
          <w:t>Syn-echococcus</w:t>
        </w:r>
        <w:proofErr w:type="spellEnd"/>
        <w:r w:rsidRPr="00EE1A25">
          <w:rPr>
            <w:rFonts w:asciiTheme="majorHAnsi" w:hAnsiTheme="majorHAnsi"/>
          </w:rPr>
          <w:t xml:space="preserve"> by applying this model to continuous SeaFlow (15) measurements of cell size and abundance across large expanses of the Northeast Pacific Ocean (Fig. 1A and 1B)</w:t>
        </w:r>
      </w:ins>
    </w:p>
    <w:p w14:paraId="455A492F" w14:textId="77777777" w:rsidR="00EE1A25" w:rsidRPr="005406CC" w:rsidRDefault="00EE1A25">
      <w:pPr>
        <w:tabs>
          <w:tab w:val="left" w:pos="5265"/>
        </w:tabs>
        <w:spacing w:line="360" w:lineRule="auto"/>
        <w:rPr>
          <w:ins w:id="133" w:author="Francois Ribalet" w:date="2015-08-18T15:18:00Z"/>
          <w:rFonts w:asciiTheme="majorHAnsi" w:hAnsiTheme="majorHAnsi"/>
          <w:rPrChange w:id="134" w:author="Francois Ribalet" w:date="2015-08-19T09:15:00Z">
            <w:rPr>
              <w:ins w:id="135" w:author="Francois Ribalet" w:date="2015-08-18T15:18:00Z"/>
              <w:rFonts w:ascii="Calibri" w:hAnsi="Calibri"/>
            </w:rPr>
          </w:rPrChange>
        </w:rPr>
      </w:pPr>
    </w:p>
    <w:p w14:paraId="4B535ABA" w14:textId="059537C2" w:rsidR="005E49F1" w:rsidRPr="005406CC" w:rsidRDefault="009004CB">
      <w:pPr>
        <w:tabs>
          <w:tab w:val="left" w:pos="5265"/>
        </w:tabs>
        <w:spacing w:line="360" w:lineRule="auto"/>
        <w:rPr>
          <w:ins w:id="136" w:author="Francois Ribalet" w:date="2015-08-18T15:17:00Z"/>
          <w:rFonts w:asciiTheme="majorHAnsi" w:eastAsia="Times New Roman" w:hAnsiTheme="majorHAnsi" w:cs="Times New Roman"/>
        </w:rPr>
      </w:pPr>
      <w:ins w:id="137" w:author="Francois Ribalet" w:date="2015-08-18T15:09:00Z">
        <w:r w:rsidRPr="005406CC">
          <w:rPr>
            <w:rFonts w:asciiTheme="majorHAnsi" w:eastAsia="Times New Roman" w:hAnsiTheme="majorHAnsi" w:cs="Times New Roman"/>
          </w:rPr>
          <w:t>Interpretations of abundance patterns are compl</w:t>
        </w:r>
        <w:r w:rsidR="005E49F1" w:rsidRPr="005406CC">
          <w:rPr>
            <w:rFonts w:asciiTheme="majorHAnsi" w:eastAsia="Times New Roman" w:hAnsiTheme="majorHAnsi" w:cs="Times New Roman"/>
          </w:rPr>
          <w:t xml:space="preserve">icated due to the influence of </w:t>
        </w:r>
      </w:ins>
      <w:ins w:id="138" w:author="Francois Ribalet" w:date="2015-08-18T15:16:00Z">
        <w:r w:rsidR="00C33570" w:rsidRPr="005406CC">
          <w:rPr>
            <w:rFonts w:asciiTheme="majorHAnsi" w:eastAsia="Times New Roman" w:hAnsiTheme="majorHAnsi" w:cs="Times New Roman"/>
          </w:rPr>
          <w:t xml:space="preserve">cell division, </w:t>
        </w:r>
      </w:ins>
      <w:ins w:id="139" w:author="Francois Ribalet" w:date="2015-08-19T08:51:00Z">
        <w:r w:rsidR="00C33570" w:rsidRPr="005406CC">
          <w:rPr>
            <w:rFonts w:asciiTheme="majorHAnsi" w:eastAsia="Times New Roman" w:hAnsiTheme="majorHAnsi" w:cs="Times New Roman"/>
          </w:rPr>
          <w:t xml:space="preserve">cell </w:t>
        </w:r>
      </w:ins>
      <w:ins w:id="140" w:author="Francois Ribalet" w:date="2015-08-18T15:16:00Z">
        <w:r w:rsidR="00C33570" w:rsidRPr="005406CC">
          <w:rPr>
            <w:rFonts w:asciiTheme="majorHAnsi" w:eastAsia="Times New Roman" w:hAnsiTheme="majorHAnsi" w:cs="Times New Roman"/>
          </w:rPr>
          <w:t xml:space="preserve">mortality </w:t>
        </w:r>
        <w:r w:rsidR="005E49F1" w:rsidRPr="005406CC">
          <w:rPr>
            <w:rFonts w:asciiTheme="majorHAnsi" w:eastAsia="Times New Roman" w:hAnsiTheme="majorHAnsi" w:cs="Times New Roman"/>
          </w:rPr>
          <w:t xml:space="preserve">and </w:t>
        </w:r>
        <w:commentRangeStart w:id="141"/>
        <w:r w:rsidR="005E49F1" w:rsidRPr="005406CC">
          <w:rPr>
            <w:rFonts w:asciiTheme="majorHAnsi" w:eastAsia="Times New Roman" w:hAnsiTheme="majorHAnsi" w:cs="Times New Roman"/>
            <w:highlight w:val="yellow"/>
          </w:rPr>
          <w:t>strong</w:t>
        </w:r>
      </w:ins>
      <w:ins w:id="142" w:author="Francois Ribalet" w:date="2015-08-18T15:09:00Z">
        <w:r w:rsidRPr="005406CC">
          <w:rPr>
            <w:rFonts w:asciiTheme="majorHAnsi" w:eastAsia="Times New Roman" w:hAnsiTheme="majorHAnsi" w:cs="Times New Roman"/>
            <w:highlight w:val="yellow"/>
          </w:rPr>
          <w:t xml:space="preserve"> physical transport </w:t>
        </w:r>
      </w:ins>
      <w:ins w:id="143" w:author="Francois Ribalet" w:date="2015-08-19T08:51:00Z">
        <w:r w:rsidR="00C33570" w:rsidRPr="005406CC">
          <w:rPr>
            <w:rFonts w:asciiTheme="majorHAnsi" w:eastAsia="Times New Roman" w:hAnsiTheme="majorHAnsi" w:cs="Times New Roman"/>
            <w:highlight w:val="yellow"/>
          </w:rPr>
          <w:t xml:space="preserve">in the CRE </w:t>
        </w:r>
      </w:ins>
      <w:ins w:id="144" w:author="Francois Ribalet" w:date="2015-08-18T15:17:00Z">
        <w:r w:rsidR="005E49F1" w:rsidRPr="00CA3626">
          <w:rPr>
            <w:rFonts w:asciiTheme="majorHAnsi" w:eastAsia="Times New Roman" w:hAnsiTheme="majorHAnsi" w:cs="Times New Roman"/>
            <w:highlight w:val="yellow"/>
          </w:rPr>
          <w:t>that can add or remove cells.</w:t>
        </w:r>
      </w:ins>
      <w:commentRangeEnd w:id="141"/>
      <w:ins w:id="145" w:author="Francois Ribalet" w:date="2015-08-19T08:54:00Z">
        <w:r w:rsidR="00884205" w:rsidRPr="005406CC">
          <w:rPr>
            <w:rStyle w:val="CommentReference"/>
            <w:rFonts w:asciiTheme="majorHAnsi" w:hAnsiTheme="majorHAnsi"/>
            <w:rPrChange w:id="146" w:author="Francois Ribalet" w:date="2015-08-19T09:15:00Z">
              <w:rPr>
                <w:rStyle w:val="CommentReference"/>
              </w:rPr>
            </w:rPrChange>
          </w:rPr>
          <w:commentReference w:id="141"/>
        </w:r>
      </w:ins>
    </w:p>
    <w:p w14:paraId="15FD5143" w14:textId="3FD0AF18" w:rsidR="00FF66DE" w:rsidRPr="00CA3626" w:rsidRDefault="005E49F1">
      <w:pPr>
        <w:tabs>
          <w:tab w:val="left" w:pos="5265"/>
        </w:tabs>
        <w:spacing w:line="360" w:lineRule="auto"/>
        <w:rPr>
          <w:ins w:id="148" w:author="Francois Ribalet" w:date="2015-08-18T13:58:00Z"/>
          <w:rFonts w:asciiTheme="majorHAnsi" w:hAnsiTheme="majorHAnsi"/>
        </w:rPr>
      </w:pPr>
      <w:ins w:id="149" w:author="Francois Ribalet" w:date="2015-08-18T15:17:00Z">
        <w:r w:rsidRPr="005406CC">
          <w:rPr>
            <w:rFonts w:asciiTheme="majorHAnsi" w:eastAsia="Times New Roman" w:hAnsiTheme="majorHAnsi" w:cs="Times New Roman"/>
          </w:rPr>
          <w:t>O</w:t>
        </w:r>
      </w:ins>
      <w:ins w:id="150" w:author="Francois Ribalet" w:date="2015-08-18T15:09:00Z">
        <w:r w:rsidR="009004CB" w:rsidRPr="005406CC">
          <w:rPr>
            <w:rFonts w:asciiTheme="majorHAnsi" w:eastAsia="Times New Roman" w:hAnsiTheme="majorHAnsi" w:cs="Times New Roman"/>
          </w:rPr>
          <w:t xml:space="preserve">nly a few </w:t>
        </w:r>
      </w:ins>
      <w:del w:id="151" w:author="Francois Ribalet" w:date="2015-08-18T14:15:00Z">
        <w:r w:rsidR="00DC3D48" w:rsidRPr="005406CC" w:rsidDel="00B82FAB">
          <w:rPr>
            <w:rFonts w:asciiTheme="majorHAnsi" w:hAnsiTheme="majorHAnsi"/>
          </w:rPr>
          <w:delText xml:space="preserve">The abundance and growth dynamics of the </w:delText>
        </w:r>
        <w:r w:rsidR="009753CF" w:rsidRPr="005406CC" w:rsidDel="00B82FAB">
          <w:rPr>
            <w:rFonts w:asciiTheme="majorHAnsi" w:hAnsiTheme="majorHAnsi"/>
          </w:rPr>
          <w:delText xml:space="preserve">free-living </w:delText>
        </w:r>
        <w:r w:rsidR="009753CF" w:rsidRPr="005406CC" w:rsidDel="00B82FAB">
          <w:rPr>
            <w:rFonts w:asciiTheme="majorHAnsi" w:hAnsiTheme="majorHAnsi"/>
            <w:i/>
            <w:iCs/>
          </w:rPr>
          <w:delText>T. amphioexa</w:delText>
        </w:r>
        <w:r w:rsidR="009753CF" w:rsidRPr="005406CC" w:rsidDel="00B82FAB">
          <w:rPr>
            <w:rFonts w:asciiTheme="majorHAnsi" w:hAnsiTheme="majorHAnsi"/>
          </w:rPr>
          <w:delText xml:space="preserve"> during the red tide blooms</w:delText>
        </w:r>
        <w:r w:rsidR="00DC3D48" w:rsidRPr="005406CC" w:rsidDel="00B82FAB">
          <w:rPr>
            <w:rFonts w:asciiTheme="majorHAnsi" w:hAnsiTheme="majorHAnsi"/>
          </w:rPr>
          <w:delText xml:space="preserve"> </w:delText>
        </w:r>
        <w:r w:rsidR="009753CF" w:rsidRPr="005406CC" w:rsidDel="00B82FAB">
          <w:rPr>
            <w:rFonts w:asciiTheme="majorHAnsi" w:hAnsiTheme="majorHAnsi"/>
          </w:rPr>
          <w:delText>have the potential to be key factors in the population growth of M. major</w:delText>
        </w:r>
        <w:r w:rsidR="00DC3D48" w:rsidRPr="00CA3626" w:rsidDel="00B82FAB">
          <w:rPr>
            <w:rFonts w:asciiTheme="majorHAnsi" w:hAnsiTheme="majorHAnsi"/>
          </w:rPr>
          <w:delText xml:space="preserve"> (Herfort et al., 2011b)</w:delText>
        </w:r>
      </w:del>
      <w:ins w:id="152" w:author="Francois Ribalet" w:date="2015-08-18T14:15:00Z">
        <w:r w:rsidR="00B82FAB" w:rsidRPr="00CA3626">
          <w:rPr>
            <w:rFonts w:asciiTheme="majorHAnsi" w:hAnsiTheme="majorHAnsi"/>
          </w:rPr>
          <w:t>data on</w:t>
        </w:r>
      </w:ins>
      <w:ins w:id="153" w:author="Francois Ribalet" w:date="2015-08-18T15:09:00Z">
        <w:r w:rsidR="009004CB" w:rsidRPr="00CA3626">
          <w:rPr>
            <w:rFonts w:asciiTheme="majorHAnsi" w:hAnsiTheme="majorHAnsi"/>
          </w:rPr>
          <w:t xml:space="preserve"> </w:t>
        </w:r>
        <w:proofErr w:type="spellStart"/>
        <w:r w:rsidR="009004CB" w:rsidRPr="00CA3626">
          <w:rPr>
            <w:rFonts w:asciiTheme="majorHAnsi" w:hAnsiTheme="majorHAnsi"/>
          </w:rPr>
          <w:t>cryp</w:t>
        </w:r>
      </w:ins>
      <w:ins w:id="154" w:author="Francois Ribalet" w:date="2015-08-18T15:10:00Z">
        <w:r w:rsidR="009004CB" w:rsidRPr="00CA3626">
          <w:rPr>
            <w:rFonts w:asciiTheme="majorHAnsi" w:hAnsiTheme="majorHAnsi"/>
          </w:rPr>
          <w:t>t</w:t>
        </w:r>
      </w:ins>
      <w:ins w:id="155" w:author="Francois Ribalet" w:date="2015-08-18T15:09:00Z">
        <w:r w:rsidR="009004CB" w:rsidRPr="00CA3626">
          <w:rPr>
            <w:rFonts w:asciiTheme="majorHAnsi" w:hAnsiTheme="majorHAnsi"/>
          </w:rPr>
          <w:t>ophyte</w:t>
        </w:r>
      </w:ins>
      <w:proofErr w:type="spellEnd"/>
      <w:ins w:id="156" w:author="Francois Ribalet" w:date="2015-08-18T14:15:00Z">
        <w:r w:rsidR="00B82FAB" w:rsidRPr="00CA3626">
          <w:rPr>
            <w:rFonts w:asciiTheme="majorHAnsi" w:hAnsiTheme="majorHAnsi"/>
          </w:rPr>
          <w:t xml:space="preserve"> division rates are available</w:t>
        </w:r>
      </w:ins>
      <w:ins w:id="157" w:author="Francois Ribalet" w:date="2015-08-18T15:10:00Z">
        <w:r w:rsidR="00884205" w:rsidRPr="00CA3626">
          <w:rPr>
            <w:rFonts w:asciiTheme="majorHAnsi" w:hAnsiTheme="majorHAnsi"/>
          </w:rPr>
          <w:t xml:space="preserve">, </w:t>
        </w:r>
      </w:ins>
      <w:ins w:id="158" w:author="Francois Ribalet" w:date="2015-08-18T14:15:00Z">
        <w:r w:rsidR="00B82FAB" w:rsidRPr="00CA3626">
          <w:rPr>
            <w:rFonts w:asciiTheme="majorHAnsi" w:hAnsiTheme="majorHAnsi"/>
          </w:rPr>
          <w:t xml:space="preserve">mainly due to </w:t>
        </w:r>
      </w:ins>
      <w:ins w:id="159" w:author="Francois Ribalet" w:date="2015-08-18T14:16:00Z">
        <w:r w:rsidR="00B82FAB" w:rsidRPr="00CA3626">
          <w:rPr>
            <w:rFonts w:asciiTheme="majorHAnsi" w:hAnsiTheme="majorHAnsi"/>
          </w:rPr>
          <w:t>technical</w:t>
        </w:r>
      </w:ins>
      <w:ins w:id="160" w:author="Francois Ribalet" w:date="2015-08-18T14:15:00Z">
        <w:r w:rsidR="00B82FAB" w:rsidRPr="00CA3626">
          <w:rPr>
            <w:rFonts w:asciiTheme="majorHAnsi" w:hAnsiTheme="majorHAnsi"/>
          </w:rPr>
          <w:t xml:space="preserve"> </w:t>
        </w:r>
      </w:ins>
      <w:ins w:id="161" w:author="Francois Ribalet" w:date="2015-08-18T15:10:00Z">
        <w:r w:rsidR="009004CB" w:rsidRPr="00CA3626">
          <w:rPr>
            <w:rFonts w:asciiTheme="majorHAnsi" w:hAnsiTheme="majorHAnsi"/>
          </w:rPr>
          <w:t>limitations</w:t>
        </w:r>
      </w:ins>
      <w:ins w:id="162" w:author="Francois Ribalet" w:date="2015-08-18T14:16:00Z">
        <w:r w:rsidR="00B82FAB" w:rsidRPr="00CA3626">
          <w:rPr>
            <w:rFonts w:asciiTheme="majorHAnsi" w:hAnsiTheme="majorHAnsi"/>
          </w:rPr>
          <w:t xml:space="preserve">. </w:t>
        </w:r>
      </w:ins>
    </w:p>
    <w:p w14:paraId="5B5986E1" w14:textId="6B52B194" w:rsidR="00B774D5" w:rsidRPr="005406CC" w:rsidRDefault="00B774D5" w:rsidP="00B774D5">
      <w:pPr>
        <w:tabs>
          <w:tab w:val="left" w:pos="5265"/>
        </w:tabs>
        <w:spacing w:line="360" w:lineRule="auto"/>
        <w:rPr>
          <w:ins w:id="163" w:author="Francois Ribalet" w:date="2015-08-18T14:14:00Z"/>
          <w:rFonts w:asciiTheme="majorHAnsi" w:hAnsiTheme="majorHAnsi"/>
        </w:rPr>
      </w:pPr>
      <w:ins w:id="164" w:author="Francois Ribalet" w:date="2015-08-18T14:11:00Z">
        <w:r w:rsidRPr="00A5720C">
          <w:rPr>
            <w:rFonts w:asciiTheme="majorHAnsi" w:hAnsiTheme="majorHAnsi"/>
          </w:rPr>
          <w:t>The two most commonly employed methods to estimate phytoplankton division rates in natural communities rely either on m</w:t>
        </w:r>
        <w:r w:rsidRPr="0017418D">
          <w:rPr>
            <w:rFonts w:asciiTheme="majorHAnsi" w:hAnsiTheme="majorHAnsi"/>
          </w:rPr>
          <w:t xml:space="preserve">easures of cell cycle progression over the diel cycle (Carpenter and Chang 1988) or on dilution experiments (Landry and </w:t>
        </w:r>
        <w:proofErr w:type="spellStart"/>
        <w:r w:rsidRPr="0017418D">
          <w:rPr>
            <w:rFonts w:asciiTheme="majorHAnsi" w:hAnsiTheme="majorHAnsi"/>
          </w:rPr>
          <w:t>Hassett</w:t>
        </w:r>
        <w:proofErr w:type="spellEnd"/>
        <w:r w:rsidRPr="0017418D">
          <w:rPr>
            <w:rFonts w:asciiTheme="majorHAnsi" w:hAnsiTheme="majorHAnsi"/>
          </w:rPr>
          <w:t xml:space="preserve"> 1982</w:t>
        </w:r>
      </w:ins>
      <w:ins w:id="165" w:author="Francois Ribalet" w:date="2015-08-19T10:03:00Z">
        <w:r w:rsidR="009F63CE" w:rsidRPr="00EE1A25">
          <w:rPr>
            <w:rFonts w:asciiTheme="majorHAnsi" w:hAnsiTheme="majorHAnsi"/>
            <w:highlight w:val="yellow"/>
            <w:rPrChange w:id="166" w:author="Francois Ribalet" w:date="2015-08-20T13:20:00Z">
              <w:rPr>
                <w:rFonts w:asciiTheme="majorHAnsi" w:hAnsiTheme="majorHAnsi"/>
              </w:rPr>
            </w:rPrChange>
          </w:rPr>
          <w:t xml:space="preserve"> </w:t>
        </w:r>
      </w:ins>
    </w:p>
    <w:p w14:paraId="50968FDF" w14:textId="1FDA1FC3" w:rsidR="00FF66DE" w:rsidRPr="009F63CE" w:rsidRDefault="00FF66DE" w:rsidP="00B774D5">
      <w:pPr>
        <w:tabs>
          <w:tab w:val="left" w:pos="5265"/>
        </w:tabs>
        <w:spacing w:line="360" w:lineRule="auto"/>
        <w:rPr>
          <w:ins w:id="167" w:author="Francois Ribalet" w:date="2015-08-18T14:11:00Z"/>
          <w:rFonts w:asciiTheme="majorHAnsi" w:eastAsia="Times New Roman" w:hAnsiTheme="majorHAnsi" w:cs="Times New Roman"/>
        </w:rPr>
      </w:pPr>
      <w:ins w:id="168" w:author="Francois Ribalet" w:date="2015-08-18T14:04:00Z">
        <w:r w:rsidRPr="009F63CE">
          <w:rPr>
            <w:rFonts w:asciiTheme="majorHAnsi" w:hAnsiTheme="majorHAnsi"/>
          </w:rPr>
          <w:t>In an important innovation, Sosik et al. (2003) adapted a size-structured population matrix model (Caswell 1989) to estimate division rates</w:t>
        </w:r>
        <w:r w:rsidR="00B774D5" w:rsidRPr="009F63CE">
          <w:rPr>
            <w:rFonts w:asciiTheme="majorHAnsi" w:hAnsiTheme="majorHAnsi"/>
          </w:rPr>
          <w:t>.</w:t>
        </w:r>
      </w:ins>
      <w:ins w:id="169" w:author="Francois Ribalet" w:date="2015-08-18T14:12:00Z">
        <w:r w:rsidR="00B774D5" w:rsidRPr="009F63CE">
          <w:rPr>
            <w:rFonts w:asciiTheme="majorHAnsi" w:hAnsiTheme="majorHAnsi"/>
          </w:rPr>
          <w:t xml:space="preserve"> </w:t>
        </w:r>
      </w:ins>
      <w:ins w:id="170" w:author="Francois Ribalet" w:date="2015-08-18T14:10:00Z">
        <w:r w:rsidR="00B774D5" w:rsidRPr="009F63CE">
          <w:rPr>
            <w:rFonts w:asciiTheme="majorHAnsi" w:eastAsia="Times New Roman" w:hAnsiTheme="majorHAnsi" w:cs="Times New Roman"/>
          </w:rPr>
          <w:t>Studies with both laboratory cultures and natural populations of cyanobacteria indicate the model accurately estimates cell division rates</w:t>
        </w:r>
      </w:ins>
      <w:ins w:id="171" w:author="Francois Ribalet" w:date="2015-08-19T10:05:00Z">
        <w:r w:rsidR="009F63CE">
          <w:rPr>
            <w:rFonts w:asciiTheme="majorHAnsi" w:eastAsia="Times New Roman" w:hAnsiTheme="majorHAnsi" w:cs="Times New Roman"/>
          </w:rPr>
          <w:t xml:space="preserve"> (Sosik et al. 2003, Hunter-Cevera et al. 2014, </w:t>
        </w:r>
        <w:proofErr w:type="gramStart"/>
        <w:r w:rsidR="009F63CE">
          <w:rPr>
            <w:rFonts w:asciiTheme="majorHAnsi" w:eastAsia="Times New Roman" w:hAnsiTheme="majorHAnsi" w:cs="Times New Roman"/>
          </w:rPr>
          <w:t>Ribalet</w:t>
        </w:r>
        <w:proofErr w:type="gramEnd"/>
        <w:r w:rsidR="009F63CE">
          <w:rPr>
            <w:rFonts w:asciiTheme="majorHAnsi" w:eastAsia="Times New Roman" w:hAnsiTheme="majorHAnsi" w:cs="Times New Roman"/>
          </w:rPr>
          <w:t xml:space="preserve"> et al. 2015)</w:t>
        </w:r>
      </w:ins>
      <w:ins w:id="172" w:author="Francois Ribalet" w:date="2015-08-18T14:10:00Z">
        <w:r w:rsidR="00B774D5" w:rsidRPr="009F63CE">
          <w:rPr>
            <w:rFonts w:asciiTheme="majorHAnsi" w:eastAsia="Times New Roman" w:hAnsiTheme="majorHAnsi" w:cs="Times New Roman"/>
          </w:rPr>
          <w:t>.</w:t>
        </w:r>
      </w:ins>
    </w:p>
    <w:p w14:paraId="01224251" w14:textId="77777777" w:rsidR="00B774D5" w:rsidRPr="005406CC" w:rsidRDefault="00B774D5" w:rsidP="00B774D5">
      <w:pPr>
        <w:tabs>
          <w:tab w:val="left" w:pos="5265"/>
        </w:tabs>
        <w:spacing w:line="360" w:lineRule="auto"/>
        <w:rPr>
          <w:ins w:id="173" w:author="Francois Ribalet" w:date="2015-08-18T13:58:00Z"/>
          <w:rFonts w:asciiTheme="majorHAnsi" w:hAnsiTheme="majorHAnsi"/>
          <w:rPrChange w:id="174" w:author="Francois Ribalet" w:date="2015-08-19T09:15:00Z">
            <w:rPr>
              <w:ins w:id="175" w:author="Francois Ribalet" w:date="2015-08-18T13:58:00Z"/>
              <w:rFonts w:ascii="Calibri" w:hAnsi="Calibri"/>
            </w:rPr>
          </w:rPrChange>
        </w:rPr>
      </w:pPr>
    </w:p>
    <w:p w14:paraId="44C1E13D" w14:textId="74D95924" w:rsidR="009753CF" w:rsidRPr="005406CC" w:rsidDel="00884205" w:rsidRDefault="009753CF">
      <w:pPr>
        <w:spacing w:line="360" w:lineRule="auto"/>
        <w:rPr>
          <w:del w:id="176" w:author="Francois Ribalet" w:date="2015-08-19T08:57:00Z"/>
          <w:rFonts w:asciiTheme="majorHAnsi" w:hAnsiTheme="majorHAnsi"/>
          <w:rPrChange w:id="177" w:author="Francois Ribalet" w:date="2015-08-19T09:15:00Z">
            <w:rPr>
              <w:del w:id="178" w:author="Francois Ribalet" w:date="2015-08-19T08:57:00Z"/>
            </w:rPr>
          </w:rPrChange>
        </w:rPr>
      </w:pPr>
    </w:p>
    <w:p w14:paraId="448BE2EC" w14:textId="777A3030" w:rsidR="00884205" w:rsidRPr="005406CC" w:rsidRDefault="009753CF">
      <w:pPr>
        <w:spacing w:line="360" w:lineRule="auto"/>
        <w:rPr>
          <w:ins w:id="179" w:author="Francois Ribalet" w:date="2015-08-19T09:00:00Z"/>
          <w:rFonts w:asciiTheme="majorHAnsi" w:hAnsiTheme="majorHAnsi"/>
          <w:rPrChange w:id="180" w:author="Francois Ribalet" w:date="2015-08-19T09:15:00Z">
            <w:rPr>
              <w:ins w:id="181" w:author="Francois Ribalet" w:date="2015-08-19T09:00:00Z"/>
              <w:rFonts w:ascii="Calibri" w:hAnsi="Calibri"/>
            </w:rPr>
          </w:rPrChange>
        </w:rPr>
      </w:pPr>
      <w:r w:rsidRPr="005406CC">
        <w:rPr>
          <w:rFonts w:asciiTheme="majorHAnsi" w:hAnsiTheme="majorHAnsi"/>
          <w:rPrChange w:id="182" w:author="Francois Ribalet" w:date="2015-08-19T09:15:00Z">
            <w:rPr/>
          </w:rPrChange>
        </w:rPr>
        <w:tab/>
      </w:r>
      <w:del w:id="183" w:author="Francois Ribalet" w:date="2015-08-18T13:50:00Z">
        <w:r w:rsidRPr="005406CC" w:rsidDel="009753CF">
          <w:rPr>
            <w:rFonts w:asciiTheme="majorHAnsi" w:hAnsiTheme="majorHAnsi"/>
            <w:rPrChange w:id="184" w:author="Francois Ribalet" w:date="2015-08-19T09:15:00Z">
              <w:rPr>
                <w:rFonts w:ascii="Calibri" w:hAnsi="Calibri"/>
              </w:rPr>
            </w:rPrChange>
          </w:rPr>
          <w:delText>To the best of our knowledge, this study is the first to monitor the dynamics of both the cryptophyte and ciliate populations in the Columbia River Estuary. More specifically, t</w:delText>
        </w:r>
      </w:del>
      <w:ins w:id="185" w:author="Francois Ribalet" w:date="2015-08-18T13:50:00Z">
        <w:r w:rsidRPr="005406CC">
          <w:rPr>
            <w:rFonts w:asciiTheme="majorHAnsi" w:hAnsiTheme="majorHAnsi"/>
            <w:rPrChange w:id="186" w:author="Francois Ribalet" w:date="2015-08-19T09:15:00Z">
              <w:rPr>
                <w:rFonts w:ascii="Calibri" w:hAnsi="Calibri"/>
              </w:rPr>
            </w:rPrChange>
          </w:rPr>
          <w:t>T</w:t>
        </w:r>
      </w:ins>
      <w:r w:rsidRPr="005406CC">
        <w:rPr>
          <w:rFonts w:asciiTheme="majorHAnsi" w:hAnsiTheme="majorHAnsi"/>
          <w:rPrChange w:id="187" w:author="Francois Ribalet" w:date="2015-08-19T09:15:00Z">
            <w:rPr>
              <w:rFonts w:ascii="Calibri" w:hAnsi="Calibri"/>
            </w:rPr>
          </w:rPrChange>
        </w:rPr>
        <w:t xml:space="preserve">his study will ask these two interconnected questions: 1.) </w:t>
      </w:r>
      <w:ins w:id="188" w:author="Francois Ribalet" w:date="2015-08-19T08:58:00Z">
        <w:r w:rsidR="00884205" w:rsidRPr="005406CC">
          <w:rPr>
            <w:rFonts w:asciiTheme="majorHAnsi" w:hAnsiTheme="majorHAnsi"/>
            <w:rPrChange w:id="189" w:author="Francois Ribalet" w:date="2015-08-19T09:15:00Z">
              <w:rPr>
                <w:rFonts w:ascii="Calibri" w:hAnsi="Calibri"/>
              </w:rPr>
            </w:rPrChange>
          </w:rPr>
          <w:t xml:space="preserve">What is the ecological niche of the </w:t>
        </w:r>
        <w:proofErr w:type="spellStart"/>
        <w:r w:rsidR="00884205" w:rsidRPr="005406CC">
          <w:rPr>
            <w:rFonts w:asciiTheme="majorHAnsi" w:hAnsiTheme="majorHAnsi"/>
            <w:rPrChange w:id="190" w:author="Francois Ribalet" w:date="2015-08-19T09:15:00Z">
              <w:rPr>
                <w:rFonts w:ascii="Calibri" w:hAnsi="Calibri"/>
              </w:rPr>
            </w:rPrChange>
          </w:rPr>
          <w:t>cryptophyt</w:t>
        </w:r>
      </w:ins>
      <w:ins w:id="191" w:author="Francois Ribalet" w:date="2015-08-19T08:59:00Z">
        <w:r w:rsidR="00884205" w:rsidRPr="005406CC">
          <w:rPr>
            <w:rFonts w:asciiTheme="majorHAnsi" w:hAnsiTheme="majorHAnsi"/>
            <w:rPrChange w:id="192" w:author="Francois Ribalet" w:date="2015-08-19T09:15:00Z">
              <w:rPr>
                <w:rFonts w:ascii="Calibri" w:hAnsi="Calibri"/>
              </w:rPr>
            </w:rPrChange>
          </w:rPr>
          <w:t>e</w:t>
        </w:r>
      </w:ins>
      <w:proofErr w:type="spellEnd"/>
      <w:ins w:id="193" w:author="Francois Ribalet" w:date="2015-08-19T08:58:00Z">
        <w:r w:rsidR="00884205" w:rsidRPr="005406CC">
          <w:rPr>
            <w:rFonts w:asciiTheme="majorHAnsi" w:hAnsiTheme="majorHAnsi"/>
            <w:rPrChange w:id="194" w:author="Francois Ribalet" w:date="2015-08-19T09:15:00Z">
              <w:rPr>
                <w:rFonts w:ascii="Calibri" w:hAnsi="Calibri"/>
              </w:rPr>
            </w:rPrChange>
          </w:rPr>
          <w:t xml:space="preserve"> population </w:t>
        </w:r>
      </w:ins>
      <w:ins w:id="195" w:author="Francois Ribalet" w:date="2015-08-19T08:59:00Z">
        <w:r w:rsidR="00884205" w:rsidRPr="005406CC">
          <w:rPr>
            <w:rFonts w:asciiTheme="majorHAnsi" w:hAnsiTheme="majorHAnsi"/>
            <w:rPrChange w:id="196" w:author="Francois Ribalet" w:date="2015-08-19T09:15:00Z">
              <w:rPr>
                <w:rFonts w:ascii="Calibri" w:hAnsi="Calibri"/>
              </w:rPr>
            </w:rPrChange>
          </w:rPr>
          <w:t>(i.e., d</w:t>
        </w:r>
      </w:ins>
      <w:ins w:id="197" w:author="Francois Ribalet" w:date="2015-08-19T08:57:00Z">
        <w:r w:rsidR="00884205" w:rsidRPr="005406CC">
          <w:rPr>
            <w:rFonts w:asciiTheme="majorHAnsi" w:hAnsiTheme="majorHAnsi"/>
            <w:rPrChange w:id="198" w:author="Francois Ribalet" w:date="2015-08-19T09:15:00Z">
              <w:rPr>
                <w:rFonts w:ascii="Calibri" w:hAnsi="Calibri"/>
              </w:rPr>
            </w:rPrChange>
          </w:rPr>
          <w:t xml:space="preserve">oes the </w:t>
        </w:r>
        <w:proofErr w:type="spellStart"/>
        <w:r w:rsidR="00884205" w:rsidRPr="005406CC">
          <w:rPr>
            <w:rFonts w:asciiTheme="majorHAnsi" w:hAnsiTheme="majorHAnsi"/>
            <w:rPrChange w:id="199" w:author="Francois Ribalet" w:date="2015-08-19T09:15:00Z">
              <w:rPr>
                <w:rFonts w:ascii="Calibri" w:hAnsi="Calibri"/>
              </w:rPr>
            </w:rPrChange>
          </w:rPr>
          <w:t>cryp</w:t>
        </w:r>
      </w:ins>
      <w:ins w:id="200" w:author="Francois Ribalet" w:date="2015-08-20T12:09:00Z">
        <w:r w:rsidR="00290748">
          <w:rPr>
            <w:rFonts w:asciiTheme="majorHAnsi" w:hAnsiTheme="majorHAnsi"/>
          </w:rPr>
          <w:t>to</w:t>
        </w:r>
      </w:ins>
      <w:ins w:id="201" w:author="Francois Ribalet" w:date="2015-08-19T08:57:00Z">
        <w:r w:rsidR="00884205" w:rsidRPr="005406CC">
          <w:rPr>
            <w:rFonts w:asciiTheme="majorHAnsi" w:hAnsiTheme="majorHAnsi"/>
            <w:rPrChange w:id="202" w:author="Francois Ribalet" w:date="2015-08-19T09:15:00Z">
              <w:rPr>
                <w:rFonts w:ascii="Calibri" w:hAnsi="Calibri"/>
              </w:rPr>
            </w:rPrChange>
          </w:rPr>
          <w:t>phyte</w:t>
        </w:r>
        <w:proofErr w:type="spellEnd"/>
        <w:r w:rsidR="00884205" w:rsidRPr="005406CC">
          <w:rPr>
            <w:rFonts w:asciiTheme="majorHAnsi" w:hAnsiTheme="majorHAnsi"/>
            <w:rPrChange w:id="203" w:author="Francois Ribalet" w:date="2015-08-19T09:15:00Z">
              <w:rPr>
                <w:rFonts w:ascii="Calibri" w:hAnsi="Calibri"/>
              </w:rPr>
            </w:rPrChange>
          </w:rPr>
          <w:t xml:space="preserve"> in the CRE come from the sea, the river, or </w:t>
        </w:r>
      </w:ins>
      <w:ins w:id="204" w:author="Francois Ribalet" w:date="2015-08-19T08:58:00Z">
        <w:r w:rsidR="00884205" w:rsidRPr="005406CC">
          <w:rPr>
            <w:rFonts w:asciiTheme="majorHAnsi" w:hAnsiTheme="majorHAnsi"/>
            <w:rPrChange w:id="205" w:author="Francois Ribalet" w:date="2015-08-19T09:15:00Z">
              <w:rPr>
                <w:rFonts w:ascii="Calibri" w:hAnsi="Calibri"/>
              </w:rPr>
            </w:rPrChange>
          </w:rPr>
          <w:t>thrive in the estuary</w:t>
        </w:r>
      </w:ins>
      <w:ins w:id="206" w:author="Francois Ribalet" w:date="2015-08-19T08:59:00Z">
        <w:r w:rsidR="00884205" w:rsidRPr="005406CC">
          <w:rPr>
            <w:rFonts w:asciiTheme="majorHAnsi" w:hAnsiTheme="majorHAnsi"/>
            <w:rPrChange w:id="207" w:author="Francois Ribalet" w:date="2015-08-19T09:15:00Z">
              <w:rPr>
                <w:rFonts w:ascii="Calibri" w:hAnsi="Calibri"/>
              </w:rPr>
            </w:rPrChange>
          </w:rPr>
          <w:t>)</w:t>
        </w:r>
      </w:ins>
      <w:ins w:id="208" w:author="Francois Ribalet" w:date="2015-08-19T08:58:00Z">
        <w:r w:rsidR="00884205" w:rsidRPr="005406CC">
          <w:rPr>
            <w:rFonts w:asciiTheme="majorHAnsi" w:hAnsiTheme="majorHAnsi"/>
            <w:rPrChange w:id="209" w:author="Francois Ribalet" w:date="2015-08-19T09:15:00Z">
              <w:rPr>
                <w:rFonts w:ascii="Calibri" w:hAnsi="Calibri"/>
              </w:rPr>
            </w:rPrChange>
          </w:rPr>
          <w:t xml:space="preserve">? </w:t>
        </w:r>
      </w:ins>
      <w:r w:rsidRPr="005406CC">
        <w:rPr>
          <w:rFonts w:asciiTheme="majorHAnsi" w:hAnsiTheme="majorHAnsi"/>
          <w:rPrChange w:id="210" w:author="Francois Ribalet" w:date="2015-08-19T09:15:00Z">
            <w:rPr>
              <w:rFonts w:ascii="Calibri" w:hAnsi="Calibri"/>
            </w:rPr>
          </w:rPrChange>
        </w:rPr>
        <w:t xml:space="preserve">What are the effects of environmental conditions, such as nutrient availability, </w:t>
      </w:r>
      <w:r w:rsidRPr="005406CC">
        <w:rPr>
          <w:rFonts w:asciiTheme="majorHAnsi" w:hAnsiTheme="majorHAnsi"/>
          <w:rPrChange w:id="211" w:author="Francois Ribalet" w:date="2015-08-19T09:15:00Z">
            <w:rPr>
              <w:rFonts w:ascii="Calibri" w:hAnsi="Calibri"/>
            </w:rPr>
          </w:rPrChange>
        </w:rPr>
        <w:lastRenderedPageBreak/>
        <w:t xml:space="preserve">temperature, salinity, and light, on the </w:t>
      </w:r>
      <w:proofErr w:type="spellStart"/>
      <w:ins w:id="212" w:author="Francois Ribalet" w:date="2015-08-18T15:19:00Z">
        <w:r w:rsidR="005E49F1" w:rsidRPr="005406CC">
          <w:rPr>
            <w:rFonts w:asciiTheme="majorHAnsi" w:hAnsiTheme="majorHAnsi"/>
            <w:rPrChange w:id="213" w:author="Francois Ribalet" w:date="2015-08-19T09:15:00Z">
              <w:rPr>
                <w:rFonts w:ascii="Calibri" w:hAnsi="Calibri"/>
              </w:rPr>
            </w:rPrChange>
          </w:rPr>
          <w:t>divison</w:t>
        </w:r>
        <w:proofErr w:type="spellEnd"/>
        <w:r w:rsidR="005E49F1" w:rsidRPr="005406CC">
          <w:rPr>
            <w:rFonts w:asciiTheme="majorHAnsi" w:hAnsiTheme="majorHAnsi"/>
            <w:rPrChange w:id="214" w:author="Francois Ribalet" w:date="2015-08-19T09:15:00Z">
              <w:rPr>
                <w:rFonts w:ascii="Calibri" w:hAnsi="Calibri"/>
              </w:rPr>
            </w:rPrChange>
          </w:rPr>
          <w:t xml:space="preserve"> rates </w:t>
        </w:r>
      </w:ins>
      <w:del w:id="215" w:author="Francois Ribalet" w:date="2015-08-18T15:19:00Z">
        <w:r w:rsidRPr="005406CC" w:rsidDel="005E49F1">
          <w:rPr>
            <w:rFonts w:asciiTheme="majorHAnsi" w:hAnsiTheme="majorHAnsi"/>
            <w:rPrChange w:id="216" w:author="Francois Ribalet" w:date="2015-08-19T09:15:00Z">
              <w:rPr>
                <w:rFonts w:ascii="Calibri" w:hAnsi="Calibri"/>
              </w:rPr>
            </w:rPrChange>
          </w:rPr>
          <w:delText xml:space="preserve">growth </w:delText>
        </w:r>
      </w:del>
      <w:r w:rsidRPr="005406CC">
        <w:rPr>
          <w:rFonts w:asciiTheme="majorHAnsi" w:hAnsiTheme="majorHAnsi"/>
          <w:rPrChange w:id="217" w:author="Francois Ribalet" w:date="2015-08-19T09:15:00Z">
            <w:rPr>
              <w:rFonts w:ascii="Calibri" w:hAnsi="Calibri"/>
            </w:rPr>
          </w:rPrChange>
        </w:rPr>
        <w:t xml:space="preserve">of the </w:t>
      </w:r>
      <w:proofErr w:type="spellStart"/>
      <w:r w:rsidRPr="005406CC">
        <w:rPr>
          <w:rFonts w:asciiTheme="majorHAnsi" w:hAnsiTheme="majorHAnsi"/>
          <w:rPrChange w:id="218" w:author="Francois Ribalet" w:date="2015-08-19T09:15:00Z">
            <w:rPr>
              <w:rFonts w:ascii="Calibri" w:hAnsi="Calibri"/>
            </w:rPr>
          </w:rPrChange>
        </w:rPr>
        <w:t>cryptophyte</w:t>
      </w:r>
      <w:proofErr w:type="spellEnd"/>
      <w:r w:rsidRPr="005406CC">
        <w:rPr>
          <w:rFonts w:asciiTheme="majorHAnsi" w:hAnsiTheme="majorHAnsi"/>
          <w:rPrChange w:id="219" w:author="Francois Ribalet" w:date="2015-08-19T09:15:00Z">
            <w:rPr>
              <w:rFonts w:ascii="Calibri" w:hAnsi="Calibri"/>
            </w:rPr>
          </w:rPrChange>
        </w:rPr>
        <w:t xml:space="preserve"> populations? </w:t>
      </w:r>
      <w:proofErr w:type="gramStart"/>
      <w:r w:rsidRPr="005406CC">
        <w:rPr>
          <w:rFonts w:asciiTheme="majorHAnsi" w:hAnsiTheme="majorHAnsi"/>
          <w:rPrChange w:id="220" w:author="Francois Ribalet" w:date="2015-08-19T09:15:00Z">
            <w:rPr>
              <w:rFonts w:ascii="Calibri" w:hAnsi="Calibri"/>
            </w:rPr>
          </w:rPrChange>
        </w:rPr>
        <w:t>and</w:t>
      </w:r>
      <w:proofErr w:type="gramEnd"/>
      <w:r w:rsidRPr="005406CC">
        <w:rPr>
          <w:rFonts w:asciiTheme="majorHAnsi" w:hAnsiTheme="majorHAnsi"/>
          <w:rPrChange w:id="221" w:author="Francois Ribalet" w:date="2015-08-19T09:15:00Z">
            <w:rPr>
              <w:rFonts w:ascii="Calibri" w:hAnsi="Calibri"/>
            </w:rPr>
          </w:rPrChange>
        </w:rPr>
        <w:t xml:space="preserve"> 2.) How does the </w:t>
      </w:r>
      <w:del w:id="222" w:author="Francois Ribalet" w:date="2015-08-18T15:20:00Z">
        <w:r w:rsidRPr="005406CC" w:rsidDel="005E49F1">
          <w:rPr>
            <w:rFonts w:asciiTheme="majorHAnsi" w:hAnsiTheme="majorHAnsi"/>
            <w:rPrChange w:id="223" w:author="Francois Ribalet" w:date="2015-08-19T09:15:00Z">
              <w:rPr>
                <w:rFonts w:ascii="Calibri" w:hAnsi="Calibri"/>
              </w:rPr>
            </w:rPrChange>
          </w:rPr>
          <w:delText xml:space="preserve">growth </w:delText>
        </w:r>
      </w:del>
      <w:ins w:id="224" w:author="Francois Ribalet" w:date="2015-08-18T15:20:00Z">
        <w:r w:rsidR="005E49F1" w:rsidRPr="005406CC">
          <w:rPr>
            <w:rFonts w:asciiTheme="majorHAnsi" w:hAnsiTheme="majorHAnsi"/>
            <w:rPrChange w:id="225" w:author="Francois Ribalet" w:date="2015-08-19T09:15:00Z">
              <w:rPr>
                <w:rFonts w:ascii="Calibri" w:hAnsi="Calibri"/>
              </w:rPr>
            </w:rPrChange>
          </w:rPr>
          <w:t>cell production</w:t>
        </w:r>
      </w:ins>
      <w:ins w:id="226" w:author="Francois Ribalet" w:date="2015-08-19T08:59:00Z">
        <w:r w:rsidR="00884205" w:rsidRPr="005406CC">
          <w:rPr>
            <w:rFonts w:asciiTheme="majorHAnsi" w:hAnsiTheme="majorHAnsi"/>
            <w:rPrChange w:id="227" w:author="Francois Ribalet" w:date="2015-08-19T09:15:00Z">
              <w:rPr>
                <w:rFonts w:ascii="Calibri" w:hAnsi="Calibri"/>
              </w:rPr>
            </w:rPrChange>
          </w:rPr>
          <w:t xml:space="preserve"> (i.e., cell abundance</w:t>
        </w:r>
      </w:ins>
      <w:ins w:id="228" w:author="Francois Ribalet" w:date="2015-08-18T15:20:00Z">
        <w:r w:rsidR="005E49F1" w:rsidRPr="005406CC">
          <w:rPr>
            <w:rFonts w:asciiTheme="majorHAnsi" w:hAnsiTheme="majorHAnsi"/>
            <w:rPrChange w:id="229" w:author="Francois Ribalet" w:date="2015-08-19T09:15:00Z">
              <w:rPr>
                <w:rFonts w:ascii="Calibri" w:hAnsi="Calibri"/>
              </w:rPr>
            </w:rPrChange>
          </w:rPr>
          <w:t xml:space="preserve"> </w:t>
        </w:r>
      </w:ins>
      <w:ins w:id="230" w:author="Francois Ribalet" w:date="2015-08-19T08:59:00Z">
        <w:r w:rsidR="00884205" w:rsidRPr="005406CC">
          <w:rPr>
            <w:rFonts w:asciiTheme="majorHAnsi" w:hAnsiTheme="majorHAnsi"/>
            <w:rPrChange w:id="231" w:author="Francois Ribalet" w:date="2015-08-19T09:15:00Z">
              <w:rPr>
                <w:rFonts w:ascii="Calibri" w:hAnsi="Calibri"/>
              </w:rPr>
            </w:rPrChange>
          </w:rPr>
          <w:t xml:space="preserve">x </w:t>
        </w:r>
        <w:proofErr w:type="spellStart"/>
        <w:r w:rsidR="00884205" w:rsidRPr="005406CC">
          <w:rPr>
            <w:rFonts w:asciiTheme="majorHAnsi" w:hAnsiTheme="majorHAnsi"/>
            <w:rPrChange w:id="232" w:author="Francois Ribalet" w:date="2015-08-19T09:15:00Z">
              <w:rPr>
                <w:rFonts w:ascii="Calibri" w:hAnsi="Calibri"/>
              </w:rPr>
            </w:rPrChange>
          </w:rPr>
          <w:t>divison</w:t>
        </w:r>
        <w:proofErr w:type="spellEnd"/>
        <w:r w:rsidR="00884205" w:rsidRPr="005406CC">
          <w:rPr>
            <w:rFonts w:asciiTheme="majorHAnsi" w:hAnsiTheme="majorHAnsi"/>
            <w:rPrChange w:id="233" w:author="Francois Ribalet" w:date="2015-08-19T09:15:00Z">
              <w:rPr>
                <w:rFonts w:ascii="Calibri" w:hAnsi="Calibri"/>
              </w:rPr>
            </w:rPrChange>
          </w:rPr>
          <w:t xml:space="preserve"> rates) </w:t>
        </w:r>
      </w:ins>
      <w:r w:rsidRPr="005406CC">
        <w:rPr>
          <w:rFonts w:asciiTheme="majorHAnsi" w:hAnsiTheme="majorHAnsi"/>
          <w:rPrChange w:id="234" w:author="Francois Ribalet" w:date="2015-08-19T09:15:00Z">
            <w:rPr>
              <w:rFonts w:ascii="Calibri" w:hAnsi="Calibri"/>
            </w:rPr>
          </w:rPrChange>
        </w:rPr>
        <w:t xml:space="preserve">of the </w:t>
      </w:r>
      <w:proofErr w:type="spellStart"/>
      <w:r w:rsidRPr="005406CC">
        <w:rPr>
          <w:rFonts w:asciiTheme="majorHAnsi" w:hAnsiTheme="majorHAnsi"/>
          <w:rPrChange w:id="235" w:author="Francois Ribalet" w:date="2015-08-19T09:15:00Z">
            <w:rPr>
              <w:rFonts w:ascii="Calibri" w:hAnsi="Calibri"/>
            </w:rPr>
          </w:rPrChange>
        </w:rPr>
        <w:t>cryptophyte</w:t>
      </w:r>
      <w:proofErr w:type="spellEnd"/>
      <w:r w:rsidRPr="005406CC">
        <w:rPr>
          <w:rFonts w:asciiTheme="majorHAnsi" w:hAnsiTheme="majorHAnsi"/>
          <w:rPrChange w:id="236" w:author="Francois Ribalet" w:date="2015-08-19T09:15:00Z">
            <w:rPr>
              <w:rFonts w:ascii="Calibri" w:hAnsi="Calibri"/>
            </w:rPr>
          </w:rPrChange>
        </w:rPr>
        <w:t xml:space="preserve"> prey affect the </w:t>
      </w:r>
      <w:ins w:id="237" w:author="Francois Ribalet" w:date="2015-08-19T09:00:00Z">
        <w:r w:rsidR="00884205" w:rsidRPr="005406CC">
          <w:rPr>
            <w:rFonts w:asciiTheme="majorHAnsi" w:hAnsiTheme="majorHAnsi"/>
            <w:rPrChange w:id="238" w:author="Francois Ribalet" w:date="2015-08-19T09:15:00Z">
              <w:rPr>
                <w:rFonts w:ascii="Calibri" w:hAnsi="Calibri"/>
              </w:rPr>
            </w:rPrChange>
          </w:rPr>
          <w:t xml:space="preserve">cell </w:t>
        </w:r>
      </w:ins>
      <w:del w:id="239" w:author="Francois Ribalet" w:date="2015-08-19T08:59:00Z">
        <w:r w:rsidRPr="005406CC" w:rsidDel="00884205">
          <w:rPr>
            <w:rFonts w:asciiTheme="majorHAnsi" w:hAnsiTheme="majorHAnsi"/>
            <w:rPrChange w:id="240" w:author="Francois Ribalet" w:date="2015-08-19T09:15:00Z">
              <w:rPr>
                <w:rFonts w:ascii="Calibri" w:hAnsi="Calibri"/>
              </w:rPr>
            </w:rPrChange>
          </w:rPr>
          <w:delText xml:space="preserve">dynamics </w:delText>
        </w:r>
      </w:del>
      <w:ins w:id="241" w:author="Francois Ribalet" w:date="2015-08-19T08:59:00Z">
        <w:r w:rsidR="00884205" w:rsidRPr="005406CC">
          <w:rPr>
            <w:rFonts w:asciiTheme="majorHAnsi" w:hAnsiTheme="majorHAnsi"/>
            <w:rPrChange w:id="242" w:author="Francois Ribalet" w:date="2015-08-19T09:15:00Z">
              <w:rPr>
                <w:rFonts w:ascii="Calibri" w:hAnsi="Calibri"/>
              </w:rPr>
            </w:rPrChange>
          </w:rPr>
          <w:t xml:space="preserve">abundance </w:t>
        </w:r>
      </w:ins>
      <w:r w:rsidRPr="005406CC">
        <w:rPr>
          <w:rFonts w:asciiTheme="majorHAnsi" w:hAnsiTheme="majorHAnsi"/>
          <w:rPrChange w:id="243" w:author="Francois Ribalet" w:date="2015-08-19T09:15:00Z">
            <w:rPr>
              <w:rFonts w:ascii="Calibri" w:hAnsi="Calibri"/>
            </w:rPr>
          </w:rPrChange>
        </w:rPr>
        <w:t>of M. major?</w:t>
      </w:r>
      <w:ins w:id="244" w:author="Francois Ribalet" w:date="2015-08-19T09:00:00Z">
        <w:r w:rsidR="00884205" w:rsidRPr="005406CC">
          <w:rPr>
            <w:rFonts w:asciiTheme="majorHAnsi" w:hAnsiTheme="majorHAnsi"/>
            <w:rPrChange w:id="245" w:author="Francois Ribalet" w:date="2015-08-19T09:15:00Z">
              <w:rPr>
                <w:rFonts w:ascii="Calibri" w:hAnsi="Calibri"/>
              </w:rPr>
            </w:rPrChange>
          </w:rPr>
          <w:t xml:space="preserve"> </w:t>
        </w:r>
      </w:ins>
    </w:p>
    <w:p w14:paraId="5EFA115D" w14:textId="0B47EA10" w:rsidR="00EA678B" w:rsidRPr="005406CC" w:rsidRDefault="00884205">
      <w:pPr>
        <w:spacing w:line="360" w:lineRule="auto"/>
        <w:rPr>
          <w:rFonts w:asciiTheme="majorHAnsi" w:hAnsiTheme="majorHAnsi"/>
          <w:rPrChange w:id="246" w:author="Francois Ribalet" w:date="2015-08-19T09:15:00Z">
            <w:rPr/>
          </w:rPrChange>
        </w:rPr>
      </w:pPr>
      <w:ins w:id="247" w:author="Francois Ribalet" w:date="2015-08-19T09:00:00Z">
        <w:r w:rsidRPr="00BD19B2">
          <w:rPr>
            <w:rFonts w:asciiTheme="majorHAnsi" w:hAnsiTheme="majorHAnsi"/>
            <w:highlight w:val="yellow"/>
            <w:rPrChange w:id="248" w:author="Francois Ribalet" w:date="2015-08-20T14:10:00Z">
              <w:rPr>
                <w:rFonts w:ascii="Calibri" w:hAnsi="Calibri"/>
              </w:rPr>
            </w:rPrChange>
          </w:rPr>
          <w:t xml:space="preserve">WHAT ARE THE </w:t>
        </w:r>
      </w:ins>
      <w:ins w:id="249" w:author="Francois Ribalet" w:date="2015-08-20T11:28:00Z">
        <w:r w:rsidR="0017418D" w:rsidRPr="00BD19B2">
          <w:rPr>
            <w:rFonts w:asciiTheme="majorHAnsi" w:hAnsiTheme="majorHAnsi"/>
            <w:highlight w:val="yellow"/>
            <w:rPrChange w:id="250" w:author="Francois Ribalet" w:date="2015-08-20T14:10:00Z">
              <w:rPr>
                <w:rFonts w:asciiTheme="majorHAnsi" w:hAnsiTheme="majorHAnsi"/>
              </w:rPr>
            </w:rPrChange>
          </w:rPr>
          <w:t xml:space="preserve">DIFFERENT </w:t>
        </w:r>
      </w:ins>
      <w:ins w:id="251" w:author="Francois Ribalet" w:date="2015-08-19T09:00:00Z">
        <w:r w:rsidRPr="00BD19B2">
          <w:rPr>
            <w:rFonts w:asciiTheme="majorHAnsi" w:hAnsiTheme="majorHAnsi"/>
            <w:highlight w:val="yellow"/>
            <w:rPrChange w:id="252" w:author="Francois Ribalet" w:date="2015-08-20T14:10:00Z">
              <w:rPr>
                <w:rFonts w:ascii="Calibri" w:hAnsi="Calibri"/>
              </w:rPr>
            </w:rPrChange>
          </w:rPr>
          <w:t>HYPOTHES</w:t>
        </w:r>
      </w:ins>
      <w:ins w:id="253" w:author="Francois Ribalet" w:date="2015-08-20T11:28:00Z">
        <w:r w:rsidR="0017418D" w:rsidRPr="00BD19B2">
          <w:rPr>
            <w:rFonts w:asciiTheme="majorHAnsi" w:hAnsiTheme="majorHAnsi"/>
            <w:highlight w:val="yellow"/>
            <w:rPrChange w:id="254" w:author="Francois Ribalet" w:date="2015-08-20T14:10:00Z">
              <w:rPr>
                <w:rFonts w:asciiTheme="majorHAnsi" w:hAnsiTheme="majorHAnsi"/>
              </w:rPr>
            </w:rPrChange>
          </w:rPr>
          <w:t>E</w:t>
        </w:r>
      </w:ins>
      <w:ins w:id="255" w:author="Francois Ribalet" w:date="2015-08-19T09:00:00Z">
        <w:r w:rsidRPr="00BD19B2">
          <w:rPr>
            <w:rFonts w:asciiTheme="majorHAnsi" w:hAnsiTheme="majorHAnsi"/>
            <w:highlight w:val="yellow"/>
            <w:rPrChange w:id="256" w:author="Francois Ribalet" w:date="2015-08-20T14:10:00Z">
              <w:rPr>
                <w:rFonts w:ascii="Calibri" w:hAnsi="Calibri"/>
              </w:rPr>
            </w:rPrChange>
          </w:rPr>
          <w:t>S (what do you think will be the answer</w:t>
        </w:r>
      </w:ins>
      <w:ins w:id="257" w:author="Francois Ribalet" w:date="2015-08-20T11:18:00Z">
        <w:r w:rsidR="007866B8" w:rsidRPr="00BD19B2">
          <w:rPr>
            <w:rFonts w:asciiTheme="majorHAnsi" w:hAnsiTheme="majorHAnsi"/>
            <w:highlight w:val="yellow"/>
            <w:rPrChange w:id="258" w:author="Francois Ribalet" w:date="2015-08-20T14:10:00Z">
              <w:rPr>
                <w:rFonts w:asciiTheme="majorHAnsi" w:hAnsiTheme="majorHAnsi"/>
              </w:rPr>
            </w:rPrChange>
          </w:rPr>
          <w:t>s</w:t>
        </w:r>
      </w:ins>
      <w:ins w:id="259" w:author="Francois Ribalet" w:date="2015-08-19T09:00:00Z">
        <w:r w:rsidRPr="00BD19B2">
          <w:rPr>
            <w:rFonts w:asciiTheme="majorHAnsi" w:hAnsiTheme="majorHAnsi"/>
            <w:highlight w:val="yellow"/>
            <w:rPrChange w:id="260" w:author="Francois Ribalet" w:date="2015-08-20T14:10:00Z">
              <w:rPr>
                <w:rFonts w:ascii="Calibri" w:hAnsi="Calibri"/>
              </w:rPr>
            </w:rPrChange>
          </w:rPr>
          <w:t xml:space="preserve"> </w:t>
        </w:r>
      </w:ins>
      <w:ins w:id="261" w:author="Francois Ribalet" w:date="2015-08-20T11:18:00Z">
        <w:r w:rsidR="007866B8" w:rsidRPr="00BD19B2">
          <w:rPr>
            <w:rFonts w:asciiTheme="majorHAnsi" w:hAnsiTheme="majorHAnsi"/>
            <w:highlight w:val="yellow"/>
            <w:rPrChange w:id="262" w:author="Francois Ribalet" w:date="2015-08-20T14:10:00Z">
              <w:rPr>
                <w:rFonts w:asciiTheme="majorHAnsi" w:hAnsiTheme="majorHAnsi"/>
              </w:rPr>
            </w:rPrChange>
          </w:rPr>
          <w:t>for</w:t>
        </w:r>
      </w:ins>
      <w:ins w:id="263" w:author="Francois Ribalet" w:date="2015-08-19T09:00:00Z">
        <w:r w:rsidRPr="00BD19B2">
          <w:rPr>
            <w:rFonts w:asciiTheme="majorHAnsi" w:hAnsiTheme="majorHAnsi"/>
            <w:highlight w:val="yellow"/>
            <w:rPrChange w:id="264" w:author="Francois Ribalet" w:date="2015-08-20T14:10:00Z">
              <w:rPr>
                <w:rFonts w:ascii="Calibri" w:hAnsi="Calibri"/>
              </w:rPr>
            </w:rPrChange>
          </w:rPr>
          <w:t xml:space="preserve"> </w:t>
        </w:r>
      </w:ins>
      <w:ins w:id="265" w:author="Francois Ribalet" w:date="2015-08-20T11:18:00Z">
        <w:r w:rsidR="007866B8" w:rsidRPr="00BD19B2">
          <w:rPr>
            <w:rFonts w:asciiTheme="majorHAnsi" w:hAnsiTheme="majorHAnsi"/>
            <w:highlight w:val="yellow"/>
            <w:rPrChange w:id="266" w:author="Francois Ribalet" w:date="2015-08-20T14:10:00Z">
              <w:rPr>
                <w:rFonts w:asciiTheme="majorHAnsi" w:hAnsiTheme="majorHAnsi"/>
              </w:rPr>
            </w:rPrChange>
          </w:rPr>
          <w:t xml:space="preserve">these 3 </w:t>
        </w:r>
      </w:ins>
      <w:ins w:id="267" w:author="Francois Ribalet" w:date="2015-08-19T09:00:00Z">
        <w:r w:rsidRPr="00BD19B2">
          <w:rPr>
            <w:rFonts w:asciiTheme="majorHAnsi" w:hAnsiTheme="majorHAnsi"/>
            <w:highlight w:val="yellow"/>
            <w:rPrChange w:id="268" w:author="Francois Ribalet" w:date="2015-08-20T14:10:00Z">
              <w:rPr>
                <w:rFonts w:ascii="Calibri" w:hAnsi="Calibri"/>
              </w:rPr>
            </w:rPrChange>
          </w:rPr>
          <w:t>question</w:t>
        </w:r>
      </w:ins>
      <w:ins w:id="269" w:author="Francois Ribalet" w:date="2015-08-20T11:18:00Z">
        <w:r w:rsidR="007866B8" w:rsidRPr="00BD19B2">
          <w:rPr>
            <w:rFonts w:asciiTheme="majorHAnsi" w:hAnsiTheme="majorHAnsi"/>
            <w:highlight w:val="yellow"/>
            <w:rPrChange w:id="270" w:author="Francois Ribalet" w:date="2015-08-20T14:10:00Z">
              <w:rPr>
                <w:rFonts w:asciiTheme="majorHAnsi" w:hAnsiTheme="majorHAnsi"/>
              </w:rPr>
            </w:rPrChange>
          </w:rPr>
          <w:t>s</w:t>
        </w:r>
      </w:ins>
      <w:ins w:id="271" w:author="Francois Ribalet" w:date="2015-08-19T09:00:00Z">
        <w:r w:rsidRPr="00BD19B2">
          <w:rPr>
            <w:rFonts w:asciiTheme="majorHAnsi" w:hAnsiTheme="majorHAnsi"/>
            <w:highlight w:val="yellow"/>
            <w:rPrChange w:id="272" w:author="Francois Ribalet" w:date="2015-08-20T14:10:00Z">
              <w:rPr>
                <w:rFonts w:ascii="Calibri" w:hAnsi="Calibri"/>
              </w:rPr>
            </w:rPrChange>
          </w:rPr>
          <w:t xml:space="preserve">? And </w:t>
        </w:r>
      </w:ins>
      <w:ins w:id="273" w:author="Francois Ribalet" w:date="2015-08-19T09:01:00Z">
        <w:r w:rsidRPr="00BD19B2">
          <w:rPr>
            <w:rFonts w:asciiTheme="majorHAnsi" w:hAnsiTheme="majorHAnsi"/>
            <w:highlight w:val="yellow"/>
            <w:rPrChange w:id="274" w:author="Francois Ribalet" w:date="2015-08-20T14:10:00Z">
              <w:rPr>
                <w:rFonts w:ascii="Calibri" w:hAnsi="Calibri"/>
              </w:rPr>
            </w:rPrChange>
          </w:rPr>
          <w:t xml:space="preserve">explain </w:t>
        </w:r>
      </w:ins>
      <w:ins w:id="275" w:author="Francois Ribalet" w:date="2015-08-20T11:18:00Z">
        <w:r w:rsidR="007866B8" w:rsidRPr="00BD19B2">
          <w:rPr>
            <w:rFonts w:asciiTheme="majorHAnsi" w:hAnsiTheme="majorHAnsi"/>
            <w:highlight w:val="yellow"/>
            <w:rPrChange w:id="276" w:author="Francois Ribalet" w:date="2015-08-20T14:10:00Z">
              <w:rPr>
                <w:rFonts w:asciiTheme="majorHAnsi" w:hAnsiTheme="majorHAnsi"/>
              </w:rPr>
            </w:rPrChange>
          </w:rPr>
          <w:t>briefly why</w:t>
        </w:r>
      </w:ins>
      <w:ins w:id="277" w:author="Francois Ribalet" w:date="2015-08-19T09:01:00Z">
        <w:r w:rsidR="0017418D" w:rsidRPr="00BD19B2">
          <w:rPr>
            <w:rFonts w:asciiTheme="majorHAnsi" w:hAnsiTheme="majorHAnsi"/>
            <w:highlight w:val="yellow"/>
            <w:rPrChange w:id="278" w:author="Francois Ribalet" w:date="2015-08-20T14:10:00Z">
              <w:rPr>
                <w:rFonts w:asciiTheme="majorHAnsi" w:hAnsiTheme="majorHAnsi"/>
              </w:rPr>
            </w:rPrChange>
          </w:rPr>
          <w:t xml:space="preserve">, </w:t>
        </w:r>
        <w:proofErr w:type="gramStart"/>
        <w:r w:rsidR="0017418D" w:rsidRPr="00BD19B2">
          <w:rPr>
            <w:rFonts w:asciiTheme="majorHAnsi" w:hAnsiTheme="majorHAnsi"/>
            <w:highlight w:val="yellow"/>
            <w:rPrChange w:id="279" w:author="Francois Ribalet" w:date="2015-08-20T14:10:00Z">
              <w:rPr>
                <w:rFonts w:asciiTheme="majorHAnsi" w:hAnsiTheme="majorHAnsi"/>
              </w:rPr>
            </w:rPrChange>
          </w:rPr>
          <w:t>t</w:t>
        </w:r>
        <w:r w:rsidRPr="00BD19B2">
          <w:rPr>
            <w:rFonts w:asciiTheme="majorHAnsi" w:hAnsiTheme="majorHAnsi"/>
            <w:highlight w:val="yellow"/>
            <w:rPrChange w:id="280" w:author="Francois Ribalet" w:date="2015-08-20T14:10:00Z">
              <w:rPr>
                <w:rFonts w:ascii="Calibri" w:hAnsi="Calibri"/>
              </w:rPr>
            </w:rPrChange>
          </w:rPr>
          <w:t>hen</w:t>
        </w:r>
        <w:proofErr w:type="gramEnd"/>
        <w:r w:rsidRPr="00BD19B2">
          <w:rPr>
            <w:rFonts w:asciiTheme="majorHAnsi" w:hAnsiTheme="majorHAnsi"/>
            <w:highlight w:val="yellow"/>
            <w:rPrChange w:id="281" w:author="Francois Ribalet" w:date="2015-08-20T14:10:00Z">
              <w:rPr>
                <w:rFonts w:ascii="Calibri" w:hAnsi="Calibri"/>
              </w:rPr>
            </w:rPrChange>
          </w:rPr>
          <w:t xml:space="preserve"> you can explain how you will answer these questions…</w:t>
        </w:r>
      </w:ins>
      <w:ins w:id="282" w:author="Francois Ribalet" w:date="2015-08-20T11:28:00Z">
        <w:r w:rsidR="0017418D" w:rsidRPr="00BD19B2">
          <w:rPr>
            <w:rFonts w:asciiTheme="majorHAnsi" w:hAnsiTheme="majorHAnsi"/>
            <w:highlight w:val="yellow"/>
            <w:rPrChange w:id="283" w:author="Francois Ribalet" w:date="2015-08-20T14:10:00Z">
              <w:rPr>
                <w:rFonts w:asciiTheme="majorHAnsi" w:hAnsiTheme="majorHAnsi"/>
              </w:rPr>
            </w:rPrChange>
          </w:rPr>
          <w:t>)</w:t>
        </w:r>
      </w:ins>
    </w:p>
    <w:p w14:paraId="3A78F7D3" w14:textId="2B29D98C" w:rsidR="00EA678B" w:rsidRPr="005406CC" w:rsidRDefault="009753CF">
      <w:pPr>
        <w:spacing w:line="360" w:lineRule="auto"/>
        <w:rPr>
          <w:rFonts w:asciiTheme="majorHAnsi" w:hAnsiTheme="majorHAnsi"/>
          <w:rPrChange w:id="284" w:author="Francois Ribalet" w:date="2015-08-19T09:15:00Z">
            <w:rPr/>
          </w:rPrChange>
        </w:rPr>
      </w:pPr>
      <w:r w:rsidRPr="005406CC">
        <w:rPr>
          <w:rFonts w:asciiTheme="majorHAnsi" w:hAnsiTheme="majorHAnsi"/>
          <w:rPrChange w:id="285" w:author="Francois Ribalet" w:date="2015-08-19T09:15:00Z">
            <w:rPr>
              <w:rFonts w:ascii="Calibri" w:hAnsi="Calibri"/>
            </w:rPr>
          </w:rPrChange>
        </w:rPr>
        <w:tab/>
      </w:r>
      <w:ins w:id="286" w:author="Francois Ribalet" w:date="2015-08-19T09:37:00Z">
        <w:r w:rsidR="00E51119">
          <w:rPr>
            <w:rFonts w:asciiTheme="majorHAnsi" w:hAnsiTheme="majorHAnsi"/>
          </w:rPr>
          <w:t xml:space="preserve">To study the influence of environmental conditions on the growth of </w:t>
        </w:r>
        <w:proofErr w:type="spellStart"/>
        <w:r w:rsidR="00E51119">
          <w:rPr>
            <w:rFonts w:asciiTheme="majorHAnsi" w:hAnsiTheme="majorHAnsi"/>
          </w:rPr>
          <w:t>cryptopyhte</w:t>
        </w:r>
        <w:proofErr w:type="spellEnd"/>
        <w:r w:rsidR="00E51119">
          <w:rPr>
            <w:rFonts w:asciiTheme="majorHAnsi" w:hAnsiTheme="majorHAnsi"/>
          </w:rPr>
          <w:t xml:space="preserve"> community, </w:t>
        </w:r>
      </w:ins>
      <w:del w:id="287" w:author="Francois Ribalet" w:date="2015-08-19T09:37:00Z">
        <w:r w:rsidRPr="005406CC" w:rsidDel="00E51119">
          <w:rPr>
            <w:rFonts w:asciiTheme="majorHAnsi" w:hAnsiTheme="majorHAnsi"/>
            <w:rPrChange w:id="288" w:author="Francois Ribalet" w:date="2015-08-19T09:15:00Z">
              <w:rPr>
                <w:rFonts w:ascii="Calibri" w:hAnsi="Calibri"/>
              </w:rPr>
            </w:rPrChange>
          </w:rPr>
          <w:delText>To answer these questions, we have monitored t</w:delText>
        </w:r>
      </w:del>
      <w:ins w:id="289" w:author="Francois Ribalet" w:date="2015-08-19T09:37:00Z">
        <w:r w:rsidR="00E51119">
          <w:rPr>
            <w:rFonts w:asciiTheme="majorHAnsi" w:hAnsiTheme="majorHAnsi"/>
          </w:rPr>
          <w:t>t</w:t>
        </w:r>
      </w:ins>
      <w:r w:rsidRPr="005406CC">
        <w:rPr>
          <w:rFonts w:asciiTheme="majorHAnsi" w:hAnsiTheme="majorHAnsi"/>
          <w:rPrChange w:id="290" w:author="Francois Ribalet" w:date="2015-08-19T09:15:00Z">
            <w:rPr>
              <w:rFonts w:ascii="Calibri" w:hAnsi="Calibri"/>
            </w:rPr>
          </w:rPrChange>
        </w:rPr>
        <w:t xml:space="preserve">he abundances and size distribution of a </w:t>
      </w:r>
      <w:proofErr w:type="spellStart"/>
      <w:r w:rsidRPr="005406CC">
        <w:rPr>
          <w:rFonts w:asciiTheme="majorHAnsi" w:hAnsiTheme="majorHAnsi"/>
          <w:rPrChange w:id="291" w:author="Francois Ribalet" w:date="2015-08-19T09:15:00Z">
            <w:rPr>
              <w:rFonts w:ascii="Calibri" w:hAnsi="Calibri"/>
            </w:rPr>
          </w:rPrChange>
        </w:rPr>
        <w:t>cryptophyte</w:t>
      </w:r>
      <w:proofErr w:type="spellEnd"/>
      <w:r w:rsidRPr="005406CC">
        <w:rPr>
          <w:rFonts w:asciiTheme="majorHAnsi" w:hAnsiTheme="majorHAnsi"/>
          <w:rPrChange w:id="292" w:author="Francois Ribalet" w:date="2015-08-19T09:15:00Z">
            <w:rPr>
              <w:rFonts w:ascii="Calibri" w:hAnsi="Calibri"/>
            </w:rPr>
          </w:rPrChange>
        </w:rPr>
        <w:t xml:space="preserve"> population</w:t>
      </w:r>
      <w:ins w:id="293" w:author="Francois Ribalet" w:date="2015-08-19T09:40:00Z">
        <w:r w:rsidR="00E51119">
          <w:rPr>
            <w:rFonts w:asciiTheme="majorHAnsi" w:hAnsiTheme="majorHAnsi"/>
          </w:rPr>
          <w:t xml:space="preserve">, along with nutrients, salinity, temperature, light irradiance </w:t>
        </w:r>
      </w:ins>
      <w:del w:id="294" w:author="Francois Ribalet" w:date="2015-08-19T09:40:00Z">
        <w:r w:rsidRPr="005406CC" w:rsidDel="00E51119">
          <w:rPr>
            <w:rFonts w:asciiTheme="majorHAnsi" w:hAnsiTheme="majorHAnsi"/>
            <w:rPrChange w:id="295" w:author="Francois Ribalet" w:date="2015-08-19T09:15:00Z">
              <w:rPr>
                <w:rFonts w:ascii="Calibri" w:hAnsi="Calibri"/>
              </w:rPr>
            </w:rPrChange>
          </w:rPr>
          <w:delText xml:space="preserve"> </w:delText>
        </w:r>
      </w:del>
      <w:ins w:id="296" w:author="Francois Ribalet" w:date="2015-08-19T09:38:00Z">
        <w:r w:rsidR="00E51119">
          <w:rPr>
            <w:rFonts w:asciiTheme="majorHAnsi" w:hAnsiTheme="majorHAnsi"/>
          </w:rPr>
          <w:t xml:space="preserve">were measured </w:t>
        </w:r>
      </w:ins>
      <w:del w:id="297" w:author="Francois Ribalet" w:date="2015-08-19T09:41:00Z">
        <w:r w:rsidRPr="005406CC" w:rsidDel="00E51119">
          <w:rPr>
            <w:rFonts w:asciiTheme="majorHAnsi" w:hAnsiTheme="majorHAnsi"/>
            <w:rPrChange w:id="298" w:author="Francois Ribalet" w:date="2015-08-19T09:15:00Z">
              <w:rPr>
                <w:rFonts w:ascii="Calibri" w:hAnsi="Calibri"/>
              </w:rPr>
            </w:rPrChange>
          </w:rPr>
          <w:delText xml:space="preserve">continuously 5 days a week </w:delText>
        </w:r>
      </w:del>
      <w:del w:id="299" w:author="Francois Ribalet" w:date="2015-08-19T09:38:00Z">
        <w:r w:rsidRPr="005406CC" w:rsidDel="00E51119">
          <w:rPr>
            <w:rFonts w:asciiTheme="majorHAnsi" w:hAnsiTheme="majorHAnsi"/>
            <w:rPrChange w:id="300" w:author="Francois Ribalet" w:date="2015-08-19T09:15:00Z">
              <w:rPr>
                <w:rFonts w:ascii="Calibri" w:hAnsi="Calibri"/>
              </w:rPr>
            </w:rPrChange>
          </w:rPr>
          <w:delText>for 4 weeks in</w:delText>
        </w:r>
      </w:del>
      <w:ins w:id="301" w:author="Francois Ribalet" w:date="2015-08-19T09:38:00Z">
        <w:r w:rsidR="00E51119">
          <w:rPr>
            <w:rFonts w:asciiTheme="majorHAnsi" w:hAnsiTheme="majorHAnsi"/>
          </w:rPr>
          <w:t>for a month</w:t>
        </w:r>
      </w:ins>
      <w:del w:id="302" w:author="Francois Ribalet" w:date="2015-08-19T09:38:00Z">
        <w:r w:rsidRPr="005406CC" w:rsidDel="00E51119">
          <w:rPr>
            <w:rFonts w:asciiTheme="majorHAnsi" w:hAnsiTheme="majorHAnsi"/>
            <w:rPrChange w:id="303" w:author="Francois Ribalet" w:date="2015-08-19T09:15:00Z">
              <w:rPr>
                <w:rFonts w:ascii="Calibri" w:hAnsi="Calibri"/>
              </w:rPr>
            </w:rPrChange>
          </w:rPr>
          <w:delText xml:space="preserve"> September-October 2013</w:delText>
        </w:r>
      </w:del>
      <w:r w:rsidRPr="005406CC">
        <w:rPr>
          <w:rFonts w:asciiTheme="majorHAnsi" w:hAnsiTheme="majorHAnsi"/>
          <w:rPrChange w:id="304" w:author="Francois Ribalet" w:date="2015-08-19T09:15:00Z">
            <w:rPr>
              <w:rFonts w:ascii="Calibri" w:hAnsi="Calibri"/>
            </w:rPr>
          </w:rPrChange>
        </w:rPr>
        <w:t xml:space="preserve"> during a red tide bloom </w:t>
      </w:r>
      <w:ins w:id="305" w:author="Francois Ribalet" w:date="2015-08-19T09:38:00Z">
        <w:r w:rsidR="00E51119">
          <w:rPr>
            <w:rFonts w:asciiTheme="majorHAnsi" w:hAnsiTheme="majorHAnsi"/>
          </w:rPr>
          <w:t xml:space="preserve">in 2013 </w:t>
        </w:r>
      </w:ins>
      <w:r w:rsidRPr="005406CC">
        <w:rPr>
          <w:rFonts w:asciiTheme="majorHAnsi" w:hAnsiTheme="majorHAnsi"/>
          <w:rPrChange w:id="306" w:author="Francois Ribalet" w:date="2015-08-19T09:15:00Z">
            <w:rPr>
              <w:rFonts w:ascii="Calibri" w:hAnsi="Calibri"/>
            </w:rPr>
          </w:rPrChange>
        </w:rPr>
        <w:t xml:space="preserve">in the Columbia River Estuary. </w:t>
      </w:r>
      <w:del w:id="307" w:author="Francois Ribalet" w:date="2015-08-19T09:39:00Z">
        <w:r w:rsidRPr="005406CC" w:rsidDel="00E51119">
          <w:rPr>
            <w:rFonts w:asciiTheme="majorHAnsi" w:hAnsiTheme="majorHAnsi"/>
            <w:rPrChange w:id="308" w:author="Francois Ribalet" w:date="2015-08-19T09:15:00Z">
              <w:rPr>
                <w:rFonts w:ascii="Calibri" w:hAnsi="Calibri"/>
              </w:rPr>
            </w:rPrChange>
          </w:rPr>
          <w:delText>We estimated daily</w:delText>
        </w:r>
      </w:del>
      <w:del w:id="309" w:author="Francois Ribalet" w:date="2015-08-19T09:32:00Z">
        <w:r w:rsidRPr="005406CC" w:rsidDel="00E51119">
          <w:rPr>
            <w:rFonts w:asciiTheme="majorHAnsi" w:hAnsiTheme="majorHAnsi"/>
            <w:rPrChange w:id="310" w:author="Francois Ribalet" w:date="2015-08-19T09:15:00Z">
              <w:rPr>
                <w:rFonts w:ascii="Calibri" w:hAnsi="Calibri"/>
              </w:rPr>
            </w:rPrChange>
          </w:rPr>
          <w:delText>-averaged</w:delText>
        </w:r>
      </w:del>
      <w:del w:id="311" w:author="Francois Ribalet" w:date="2015-08-19T09:39:00Z">
        <w:r w:rsidRPr="005406CC" w:rsidDel="00E51119">
          <w:rPr>
            <w:rFonts w:asciiTheme="majorHAnsi" w:hAnsiTheme="majorHAnsi"/>
            <w:rPrChange w:id="312" w:author="Francois Ribalet" w:date="2015-08-19T09:15:00Z">
              <w:rPr>
                <w:rFonts w:ascii="Calibri" w:hAnsi="Calibri"/>
              </w:rPr>
            </w:rPrChange>
          </w:rPr>
          <w:delText xml:space="preserve"> </w:delText>
        </w:r>
      </w:del>
      <w:ins w:id="313" w:author="Francois Ribalet" w:date="2015-08-19T09:39:00Z">
        <w:r w:rsidR="00E51119">
          <w:rPr>
            <w:rFonts w:asciiTheme="majorHAnsi" w:hAnsiTheme="majorHAnsi"/>
          </w:rPr>
          <w:t xml:space="preserve">Daily </w:t>
        </w:r>
      </w:ins>
      <w:r w:rsidRPr="005406CC">
        <w:rPr>
          <w:rFonts w:asciiTheme="majorHAnsi" w:hAnsiTheme="majorHAnsi"/>
          <w:rPrChange w:id="314" w:author="Francois Ribalet" w:date="2015-08-19T09:15:00Z">
            <w:rPr>
              <w:rFonts w:ascii="Calibri" w:hAnsi="Calibri"/>
            </w:rPr>
          </w:rPrChange>
        </w:rPr>
        <w:t xml:space="preserve">division rates of the </w:t>
      </w:r>
      <w:del w:id="315" w:author="Francois Ribalet" w:date="2015-08-19T09:32:00Z">
        <w:r w:rsidRPr="005406CC" w:rsidDel="00E51119">
          <w:rPr>
            <w:rFonts w:asciiTheme="majorHAnsi" w:hAnsiTheme="majorHAnsi"/>
            <w:rPrChange w:id="316" w:author="Francois Ribalet" w:date="2015-08-19T09:15:00Z">
              <w:rPr>
                <w:rFonts w:ascii="Calibri" w:hAnsi="Calibri"/>
              </w:rPr>
            </w:rPrChange>
          </w:rPr>
          <w:delText xml:space="preserve">combined populations of </w:delText>
        </w:r>
      </w:del>
      <w:proofErr w:type="spellStart"/>
      <w:r w:rsidRPr="005406CC">
        <w:rPr>
          <w:rFonts w:asciiTheme="majorHAnsi" w:hAnsiTheme="majorHAnsi"/>
          <w:rPrChange w:id="317" w:author="Francois Ribalet" w:date="2015-08-19T09:15:00Z">
            <w:rPr>
              <w:rFonts w:ascii="Calibri" w:hAnsi="Calibri"/>
            </w:rPr>
          </w:rPrChange>
        </w:rPr>
        <w:t>cryptophyte</w:t>
      </w:r>
      <w:proofErr w:type="spellEnd"/>
      <w:ins w:id="318" w:author="Francois Ribalet" w:date="2015-08-19T09:33:00Z">
        <w:r w:rsidR="00E51119">
          <w:rPr>
            <w:rFonts w:asciiTheme="majorHAnsi" w:hAnsiTheme="majorHAnsi"/>
          </w:rPr>
          <w:t xml:space="preserve"> community </w:t>
        </w:r>
      </w:ins>
      <w:ins w:id="319" w:author="Francois Ribalet" w:date="2015-08-19T09:40:00Z">
        <w:r w:rsidR="00E51119">
          <w:rPr>
            <w:rFonts w:asciiTheme="majorHAnsi" w:hAnsiTheme="majorHAnsi"/>
          </w:rPr>
          <w:t xml:space="preserve">were estimated </w:t>
        </w:r>
      </w:ins>
      <w:del w:id="320" w:author="Francois Ribalet" w:date="2015-08-19T09:33:00Z">
        <w:r w:rsidRPr="005406CC" w:rsidDel="00E51119">
          <w:rPr>
            <w:rFonts w:asciiTheme="majorHAnsi" w:hAnsiTheme="majorHAnsi"/>
            <w:rPrChange w:id="321" w:author="Francois Ribalet" w:date="2015-08-19T09:15:00Z">
              <w:rPr>
                <w:rFonts w:ascii="Calibri" w:hAnsi="Calibri"/>
              </w:rPr>
            </w:rPrChange>
          </w:rPr>
          <w:delText xml:space="preserve">s based on the size distribution </w:delText>
        </w:r>
      </w:del>
      <w:del w:id="322" w:author="Francois Ribalet" w:date="2015-08-19T09:40:00Z">
        <w:r w:rsidRPr="005406CC" w:rsidDel="00E51119">
          <w:rPr>
            <w:rFonts w:asciiTheme="majorHAnsi" w:hAnsiTheme="majorHAnsi"/>
            <w:rPrChange w:id="323" w:author="Francois Ribalet" w:date="2015-08-19T09:15:00Z">
              <w:rPr>
                <w:rFonts w:ascii="Calibri" w:hAnsi="Calibri"/>
              </w:rPr>
            </w:rPrChange>
          </w:rPr>
          <w:delText>u</w:delText>
        </w:r>
      </w:del>
      <w:ins w:id="324" w:author="Francois Ribalet" w:date="2015-08-19T09:40:00Z">
        <w:r w:rsidR="00E51119">
          <w:rPr>
            <w:rFonts w:asciiTheme="majorHAnsi" w:hAnsiTheme="majorHAnsi"/>
          </w:rPr>
          <w:t>u</w:t>
        </w:r>
      </w:ins>
      <w:r w:rsidRPr="005406CC">
        <w:rPr>
          <w:rFonts w:asciiTheme="majorHAnsi" w:hAnsiTheme="majorHAnsi"/>
          <w:rPrChange w:id="325" w:author="Francois Ribalet" w:date="2015-08-19T09:15:00Z">
            <w:rPr>
              <w:rFonts w:ascii="Calibri" w:hAnsi="Calibri"/>
            </w:rPr>
          </w:rPrChange>
        </w:rPr>
        <w:t xml:space="preserve">sing </w:t>
      </w:r>
      <w:del w:id="326" w:author="Francois Ribalet" w:date="2015-08-19T09:33:00Z">
        <w:r w:rsidRPr="005406CC" w:rsidDel="00E51119">
          <w:rPr>
            <w:rFonts w:asciiTheme="majorHAnsi" w:hAnsiTheme="majorHAnsi"/>
            <w:rPrChange w:id="327" w:author="Francois Ribalet" w:date="2015-08-19T09:15:00Z">
              <w:rPr>
                <w:rFonts w:ascii="Calibri" w:hAnsi="Calibri"/>
              </w:rPr>
            </w:rPrChange>
          </w:rPr>
          <w:delText xml:space="preserve">a  </w:delText>
        </w:r>
      </w:del>
      <w:ins w:id="328" w:author="Francois Ribalet" w:date="2015-08-19T09:40:00Z">
        <w:r w:rsidR="00E51119">
          <w:rPr>
            <w:rFonts w:asciiTheme="majorHAnsi" w:hAnsiTheme="majorHAnsi"/>
          </w:rPr>
          <w:t>a</w:t>
        </w:r>
      </w:ins>
      <w:ins w:id="329" w:author="Francois Ribalet" w:date="2015-08-19T09:33:00Z">
        <w:r w:rsidR="00E51119">
          <w:rPr>
            <w:rFonts w:asciiTheme="majorHAnsi" w:hAnsiTheme="majorHAnsi"/>
          </w:rPr>
          <w:t xml:space="preserve"> </w:t>
        </w:r>
      </w:ins>
      <w:r w:rsidRPr="005406CC">
        <w:rPr>
          <w:rFonts w:asciiTheme="majorHAnsi" w:hAnsiTheme="majorHAnsi"/>
          <w:rPrChange w:id="330" w:author="Francois Ribalet" w:date="2015-08-19T09:15:00Z">
            <w:rPr>
              <w:rFonts w:ascii="Calibri" w:hAnsi="Calibri"/>
            </w:rPr>
          </w:rPrChange>
        </w:rPr>
        <w:t xml:space="preserve">size structured division rate model (Sosik et al., 2003). </w:t>
      </w:r>
      <w:del w:id="331" w:author="Francois Ribalet" w:date="2015-08-19T09:33:00Z">
        <w:r w:rsidRPr="005406CC" w:rsidDel="00E51119">
          <w:rPr>
            <w:rFonts w:asciiTheme="majorHAnsi" w:hAnsiTheme="majorHAnsi"/>
            <w:rPrChange w:id="332" w:author="Francois Ribalet" w:date="2015-08-19T09:15:00Z">
              <w:rPr>
                <w:rFonts w:ascii="Calibri" w:hAnsi="Calibri"/>
              </w:rPr>
            </w:rPrChange>
          </w:rPr>
          <w:delText xml:space="preserve">This model has thus far, only been tested for Synechococcus and Prochlorococcus (Hunter-Cevera et al., 2014; Ribalet et al., </w:delText>
        </w:r>
      </w:del>
      <w:del w:id="333" w:author="Francois Ribalet" w:date="2015-08-18T15:20:00Z">
        <w:r w:rsidRPr="005406CC" w:rsidDel="005E49F1">
          <w:rPr>
            <w:rFonts w:asciiTheme="majorHAnsi" w:hAnsiTheme="majorHAnsi"/>
            <w:rPrChange w:id="334" w:author="Francois Ribalet" w:date="2015-08-19T09:15:00Z">
              <w:rPr>
                <w:rFonts w:ascii="Calibri" w:hAnsi="Calibri"/>
              </w:rPr>
            </w:rPrChange>
          </w:rPr>
          <w:delText>in press?</w:delText>
        </w:r>
      </w:del>
      <w:del w:id="335" w:author="Francois Ribalet" w:date="2015-08-19T09:33:00Z">
        <w:r w:rsidRPr="005406CC" w:rsidDel="00E51119">
          <w:rPr>
            <w:rFonts w:asciiTheme="majorHAnsi" w:hAnsiTheme="majorHAnsi"/>
            <w:rPrChange w:id="336" w:author="Francois Ribalet" w:date="2015-08-19T09:15:00Z">
              <w:rPr>
                <w:rFonts w:ascii="Calibri" w:hAnsi="Calibri"/>
              </w:rPr>
            </w:rPrChange>
          </w:rPr>
          <w:delText xml:space="preserve">). </w:delText>
        </w:r>
      </w:del>
      <w:del w:id="337" w:author="Francois Ribalet" w:date="2015-08-18T15:20:00Z">
        <w:r w:rsidRPr="005406CC" w:rsidDel="005E49F1">
          <w:rPr>
            <w:rFonts w:asciiTheme="majorHAnsi" w:hAnsiTheme="majorHAnsi"/>
            <w:rPrChange w:id="338" w:author="Francois Ribalet" w:date="2015-08-19T09:15:00Z">
              <w:rPr>
                <w:rFonts w:ascii="Calibri" w:hAnsi="Calibri"/>
              </w:rPr>
            </w:rPrChange>
          </w:rPr>
          <w:delText xml:space="preserve">We validated the use of this model for cryptophytes by comparing model estimates of division rate to estimates determined using cell-cycle analysis in a laboratory time course experiment. To monitor the bloom dynamics of the ciliate, daily </w:delText>
        </w:r>
        <w:r w:rsidRPr="005406CC" w:rsidDel="005E49F1">
          <w:rPr>
            <w:rFonts w:asciiTheme="majorHAnsi" w:hAnsiTheme="majorHAnsi"/>
            <w:i/>
            <w:iCs/>
            <w:rPrChange w:id="339" w:author="Francois Ribalet" w:date="2015-08-19T09:15:00Z">
              <w:rPr>
                <w:rFonts w:ascii="Calibri" w:hAnsi="Calibri"/>
                <w:i/>
                <w:iCs/>
              </w:rPr>
            </w:rPrChange>
          </w:rPr>
          <w:delText>M. major</w:delText>
        </w:r>
        <w:r w:rsidRPr="005406CC" w:rsidDel="005E49F1">
          <w:rPr>
            <w:rFonts w:asciiTheme="majorHAnsi" w:hAnsiTheme="majorHAnsi"/>
            <w:rPrChange w:id="340" w:author="Francois Ribalet" w:date="2015-08-19T09:15:00Z">
              <w:rPr>
                <w:rFonts w:ascii="Calibri" w:hAnsi="Calibri"/>
              </w:rPr>
            </w:rPrChange>
          </w:rPr>
          <w:delText xml:space="preserve"> abundances were determined using FlowCAM. Abundances of </w:delText>
        </w:r>
        <w:r w:rsidRPr="005406CC" w:rsidDel="005E49F1">
          <w:rPr>
            <w:rFonts w:asciiTheme="majorHAnsi" w:hAnsiTheme="majorHAnsi"/>
            <w:i/>
            <w:iCs/>
            <w:rPrChange w:id="341" w:author="Francois Ribalet" w:date="2015-08-19T09:15:00Z">
              <w:rPr>
                <w:rFonts w:ascii="Calibri" w:hAnsi="Calibri"/>
                <w:i/>
                <w:iCs/>
              </w:rPr>
            </w:rPrChange>
          </w:rPr>
          <w:delText xml:space="preserve">T. amphioexa </w:delText>
        </w:r>
        <w:r w:rsidRPr="005406CC" w:rsidDel="005E49F1">
          <w:rPr>
            <w:rFonts w:asciiTheme="majorHAnsi" w:hAnsiTheme="majorHAnsi"/>
            <w:rPrChange w:id="342" w:author="Francois Ribalet" w:date="2015-08-19T09:15:00Z">
              <w:rPr>
                <w:rFonts w:ascii="Calibri" w:hAnsi="Calibri"/>
              </w:rPr>
            </w:rPrChange>
          </w:rPr>
          <w:delText xml:space="preserve">were estimated once a week using qPCR to determine their percent contribution to the total cryptophyte population. </w:delText>
        </w:r>
      </w:del>
      <w:ins w:id="343" w:author="Francois Ribalet" w:date="2015-08-19T09:33:00Z">
        <w:r w:rsidR="00E51119">
          <w:rPr>
            <w:rFonts w:asciiTheme="majorHAnsi" w:hAnsiTheme="majorHAnsi"/>
          </w:rPr>
          <w:t xml:space="preserve">We </w:t>
        </w:r>
      </w:ins>
      <w:ins w:id="344" w:author="Francois Ribalet" w:date="2015-08-19T09:36:00Z">
        <w:r w:rsidR="00E51119">
          <w:rPr>
            <w:rFonts w:asciiTheme="majorHAnsi" w:hAnsiTheme="majorHAnsi"/>
          </w:rPr>
          <w:t xml:space="preserve">measured </w:t>
        </w:r>
      </w:ins>
      <w:ins w:id="345" w:author="Francois Ribalet" w:date="2015-08-19T09:33:00Z">
        <w:r w:rsidR="00E51119">
          <w:rPr>
            <w:rFonts w:asciiTheme="majorHAnsi" w:hAnsiTheme="majorHAnsi"/>
          </w:rPr>
          <w:t xml:space="preserve">the </w:t>
        </w:r>
      </w:ins>
      <w:ins w:id="346" w:author="Francois Ribalet" w:date="2015-08-19T09:34:00Z">
        <w:r w:rsidR="00E51119">
          <w:rPr>
            <w:rFonts w:asciiTheme="majorHAnsi" w:hAnsiTheme="majorHAnsi"/>
          </w:rPr>
          <w:t xml:space="preserve">cell </w:t>
        </w:r>
      </w:ins>
      <w:ins w:id="347" w:author="Francois Ribalet" w:date="2015-08-19T09:33:00Z">
        <w:r w:rsidR="00E51119">
          <w:rPr>
            <w:rFonts w:asciiTheme="majorHAnsi" w:hAnsiTheme="majorHAnsi"/>
          </w:rPr>
          <w:t xml:space="preserve">abundance of M. </w:t>
        </w:r>
        <w:proofErr w:type="spellStart"/>
        <w:r w:rsidR="00E51119">
          <w:rPr>
            <w:rFonts w:asciiTheme="majorHAnsi" w:hAnsiTheme="majorHAnsi"/>
          </w:rPr>
          <w:t>rubra</w:t>
        </w:r>
      </w:ins>
      <w:proofErr w:type="spellEnd"/>
      <w:ins w:id="348" w:author="Francois Ribalet" w:date="2015-08-19T09:34:00Z">
        <w:r w:rsidR="00E51119">
          <w:rPr>
            <w:rFonts w:asciiTheme="majorHAnsi" w:hAnsiTheme="majorHAnsi"/>
          </w:rPr>
          <w:t xml:space="preserve"> using </w:t>
        </w:r>
      </w:ins>
      <w:ins w:id="349" w:author="Francois Ribalet" w:date="2015-08-19T09:43:00Z">
        <w:r w:rsidR="00E33FCC">
          <w:rPr>
            <w:rFonts w:asciiTheme="majorHAnsi" w:hAnsiTheme="majorHAnsi"/>
          </w:rPr>
          <w:t>automated microscopy</w:t>
        </w:r>
      </w:ins>
      <w:ins w:id="350" w:author="Francois Ribalet" w:date="2015-08-19T09:34:00Z">
        <w:r w:rsidR="00E51119">
          <w:rPr>
            <w:rFonts w:asciiTheme="majorHAnsi" w:hAnsiTheme="majorHAnsi"/>
          </w:rPr>
          <w:t xml:space="preserve"> (</w:t>
        </w:r>
        <w:proofErr w:type="spellStart"/>
        <w:r w:rsidR="00E51119">
          <w:rPr>
            <w:rFonts w:asciiTheme="majorHAnsi" w:hAnsiTheme="majorHAnsi"/>
          </w:rPr>
          <w:t>flowCAM</w:t>
        </w:r>
        <w:proofErr w:type="spellEnd"/>
        <w:r w:rsidR="00E51119">
          <w:rPr>
            <w:rFonts w:asciiTheme="majorHAnsi" w:hAnsiTheme="majorHAnsi"/>
          </w:rPr>
          <w:t>)</w:t>
        </w:r>
      </w:ins>
      <w:ins w:id="351" w:author="Francois Ribalet" w:date="2015-08-19T09:33:00Z">
        <w:r w:rsidR="00E51119">
          <w:rPr>
            <w:rFonts w:asciiTheme="majorHAnsi" w:hAnsiTheme="majorHAnsi"/>
          </w:rPr>
          <w:t xml:space="preserve"> </w:t>
        </w:r>
      </w:ins>
      <w:ins w:id="352" w:author="Francois Ribalet" w:date="2015-08-19T09:35:00Z">
        <w:r w:rsidR="00E51119">
          <w:rPr>
            <w:rFonts w:asciiTheme="majorHAnsi" w:hAnsiTheme="majorHAnsi"/>
          </w:rPr>
          <w:t>as well as</w:t>
        </w:r>
      </w:ins>
      <w:ins w:id="353" w:author="Francois Ribalet" w:date="2015-08-19T09:34:00Z">
        <w:r w:rsidR="00E51119">
          <w:rPr>
            <w:rFonts w:asciiTheme="majorHAnsi" w:hAnsiTheme="majorHAnsi"/>
          </w:rPr>
          <w:t xml:space="preserve"> the </w:t>
        </w:r>
        <w:proofErr w:type="spellStart"/>
        <w:r w:rsidR="00E51119">
          <w:rPr>
            <w:rFonts w:asciiTheme="majorHAnsi" w:hAnsiTheme="majorHAnsi"/>
          </w:rPr>
          <w:t>crypotphyte</w:t>
        </w:r>
        <w:proofErr w:type="spellEnd"/>
        <w:r w:rsidR="00E51119">
          <w:rPr>
            <w:rFonts w:asciiTheme="majorHAnsi" w:hAnsiTheme="majorHAnsi"/>
          </w:rPr>
          <w:t xml:space="preserve"> community composition</w:t>
        </w:r>
      </w:ins>
      <w:ins w:id="354" w:author="Francois Ribalet" w:date="2015-08-19T09:35:00Z">
        <w:r w:rsidR="00E51119">
          <w:rPr>
            <w:rFonts w:asciiTheme="majorHAnsi" w:hAnsiTheme="majorHAnsi"/>
          </w:rPr>
          <w:t xml:space="preserve"> using </w:t>
        </w:r>
        <w:proofErr w:type="spellStart"/>
        <w:r w:rsidR="00E51119">
          <w:rPr>
            <w:rFonts w:asciiTheme="majorHAnsi" w:hAnsiTheme="majorHAnsi"/>
          </w:rPr>
          <w:t>qPCR</w:t>
        </w:r>
        <w:proofErr w:type="spellEnd"/>
        <w:r w:rsidR="00E51119">
          <w:rPr>
            <w:rFonts w:asciiTheme="majorHAnsi" w:hAnsiTheme="majorHAnsi"/>
          </w:rPr>
          <w:t xml:space="preserve">. </w:t>
        </w:r>
      </w:ins>
    </w:p>
    <w:p w14:paraId="4DC827BA" w14:textId="77777777" w:rsidR="00EA678B" w:rsidRPr="005406CC" w:rsidRDefault="00EA678B">
      <w:pPr>
        <w:spacing w:line="360" w:lineRule="auto"/>
        <w:rPr>
          <w:rFonts w:asciiTheme="majorHAnsi" w:hAnsiTheme="majorHAnsi"/>
          <w:rPrChange w:id="355" w:author="Francois Ribalet" w:date="2015-08-19T09:15:00Z">
            <w:rPr/>
          </w:rPrChange>
        </w:rPr>
      </w:pPr>
    </w:p>
    <w:p w14:paraId="12A8EEC1" w14:textId="77777777" w:rsidR="00EA678B" w:rsidRPr="005406CC" w:rsidRDefault="00EA678B">
      <w:pPr>
        <w:spacing w:line="360" w:lineRule="auto"/>
        <w:rPr>
          <w:rFonts w:asciiTheme="majorHAnsi" w:hAnsiTheme="majorHAnsi"/>
          <w:rPrChange w:id="356" w:author="Francois Ribalet" w:date="2015-08-19T09:15:00Z">
            <w:rPr/>
          </w:rPrChange>
        </w:rPr>
      </w:pPr>
    </w:p>
    <w:p w14:paraId="75DC0FF7" w14:textId="77777777" w:rsidR="00EA678B" w:rsidRPr="005406CC" w:rsidRDefault="009753CF">
      <w:pPr>
        <w:spacing w:line="360" w:lineRule="auto"/>
        <w:rPr>
          <w:rFonts w:asciiTheme="majorHAnsi" w:hAnsiTheme="majorHAnsi"/>
          <w:rPrChange w:id="357" w:author="Francois Ribalet" w:date="2015-08-19T09:15:00Z">
            <w:rPr/>
          </w:rPrChange>
        </w:rPr>
      </w:pPr>
      <w:r w:rsidRPr="005406CC">
        <w:rPr>
          <w:rFonts w:asciiTheme="majorHAnsi" w:hAnsiTheme="majorHAnsi"/>
          <w:b/>
          <w:bCs/>
          <w:sz w:val="32"/>
          <w:szCs w:val="32"/>
          <w:rPrChange w:id="358" w:author="Francois Ribalet" w:date="2015-08-19T09:15:00Z">
            <w:rPr>
              <w:rFonts w:ascii="Calibri" w:hAnsi="Calibri"/>
              <w:b/>
              <w:bCs/>
              <w:sz w:val="32"/>
              <w:szCs w:val="32"/>
            </w:rPr>
          </w:rPrChange>
        </w:rPr>
        <w:t>Methods</w:t>
      </w:r>
    </w:p>
    <w:p w14:paraId="165D7D3B" w14:textId="6AECE585" w:rsidR="00EA678B" w:rsidRPr="005406CC" w:rsidDel="0093286A" w:rsidRDefault="009753CF">
      <w:pPr>
        <w:spacing w:line="360" w:lineRule="auto"/>
        <w:rPr>
          <w:del w:id="359" w:author="Francois Ribalet" w:date="2015-08-20T11:41:00Z"/>
          <w:rFonts w:asciiTheme="majorHAnsi" w:hAnsiTheme="majorHAnsi"/>
          <w:rPrChange w:id="360" w:author="Francois Ribalet" w:date="2015-08-19T09:15:00Z">
            <w:rPr>
              <w:del w:id="361" w:author="Francois Ribalet" w:date="2015-08-20T11:41:00Z"/>
            </w:rPr>
          </w:rPrChange>
        </w:rPr>
      </w:pPr>
      <w:del w:id="362" w:author="Francois Ribalet" w:date="2015-08-20T11:41:00Z">
        <w:r w:rsidRPr="005406CC" w:rsidDel="0093286A">
          <w:rPr>
            <w:rFonts w:asciiTheme="majorHAnsi" w:hAnsiTheme="majorHAnsi"/>
            <w:b/>
            <w:bCs/>
            <w:rPrChange w:id="363" w:author="Francois Ribalet" w:date="2015-08-19T09:15:00Z">
              <w:rPr>
                <w:rFonts w:ascii="Calibri" w:hAnsi="Calibri"/>
                <w:b/>
                <w:bCs/>
              </w:rPr>
            </w:rPrChange>
          </w:rPr>
          <w:delText>Study Area</w:delText>
        </w:r>
      </w:del>
    </w:p>
    <w:p w14:paraId="1B99F5B6" w14:textId="0779C8CC" w:rsidR="00EA678B" w:rsidRPr="005406CC" w:rsidDel="0093286A" w:rsidRDefault="009753CF">
      <w:pPr>
        <w:spacing w:line="360" w:lineRule="auto"/>
        <w:rPr>
          <w:del w:id="364" w:author="Francois Ribalet" w:date="2015-08-20T11:41:00Z"/>
          <w:rFonts w:asciiTheme="majorHAnsi" w:hAnsiTheme="majorHAnsi"/>
          <w:rPrChange w:id="365" w:author="Francois Ribalet" w:date="2015-08-19T09:15:00Z">
            <w:rPr>
              <w:del w:id="366" w:author="Francois Ribalet" w:date="2015-08-20T11:41:00Z"/>
            </w:rPr>
          </w:rPrChange>
        </w:rPr>
      </w:pPr>
      <w:del w:id="367" w:author="Francois Ribalet" w:date="2015-08-20T11:41:00Z">
        <w:r w:rsidRPr="005406CC" w:rsidDel="0093286A">
          <w:rPr>
            <w:rFonts w:asciiTheme="majorHAnsi" w:hAnsiTheme="majorHAnsi"/>
            <w:rPrChange w:id="368" w:author="Francois Ribalet" w:date="2015-08-19T09:15:00Z">
              <w:rPr>
                <w:rFonts w:ascii="Calibri" w:hAnsi="Calibri"/>
              </w:rPr>
            </w:rPrChange>
          </w:rPr>
          <w:tab/>
          <w:delText>The Columbia River Estuary, located between Washington and Oregon (</w:delText>
        </w:r>
        <w:r w:rsidRPr="005406CC" w:rsidDel="0093286A">
          <w:rPr>
            <w:rFonts w:asciiTheme="majorHAnsi" w:hAnsiTheme="majorHAnsi"/>
            <w:b/>
            <w:bCs/>
            <w:rPrChange w:id="369" w:author="Francois Ribalet" w:date="2015-08-19T09:15:00Z">
              <w:rPr>
                <w:rFonts w:ascii="Calibri" w:hAnsi="Calibri"/>
                <w:b/>
                <w:bCs/>
              </w:rPr>
            </w:rPrChange>
          </w:rPr>
          <w:delText>fig. 1</w:delText>
        </w:r>
        <w:r w:rsidRPr="005406CC" w:rsidDel="0093286A">
          <w:rPr>
            <w:rFonts w:asciiTheme="majorHAnsi" w:hAnsiTheme="majorHAnsi"/>
            <w:rPrChange w:id="370" w:author="Francois Ribalet" w:date="2015-08-19T09:15:00Z">
              <w:rPr>
                <w:rFonts w:ascii="Calibri" w:hAnsi="Calibri"/>
              </w:rPr>
            </w:rPrChange>
          </w:rPr>
          <w:delText xml:space="preserve">), is a turbid and often highly stratified system. It is characterized by its dynamic physical processes and strong influence from diurnal and semi-diurnal tides (Jay, 1984). The estuary also has a short residence time, with flushing in the range of 0.5-5 days (Neal, 1972). </w:delText>
        </w:r>
      </w:del>
    </w:p>
    <w:p w14:paraId="7C740036" w14:textId="6618FD8B" w:rsidR="00EA678B" w:rsidRPr="005406CC" w:rsidDel="0093286A" w:rsidRDefault="00EA678B">
      <w:pPr>
        <w:spacing w:line="360" w:lineRule="auto"/>
        <w:rPr>
          <w:del w:id="371" w:author="Francois Ribalet" w:date="2015-08-20T11:41:00Z"/>
          <w:rFonts w:asciiTheme="majorHAnsi" w:hAnsiTheme="majorHAnsi"/>
          <w:rPrChange w:id="372" w:author="Francois Ribalet" w:date="2015-08-19T09:15:00Z">
            <w:rPr>
              <w:del w:id="373" w:author="Francois Ribalet" w:date="2015-08-20T11:41:00Z"/>
            </w:rPr>
          </w:rPrChange>
        </w:rPr>
      </w:pPr>
    </w:p>
    <w:p w14:paraId="09390132" w14:textId="50422855" w:rsidR="00EA678B" w:rsidRPr="005406CC" w:rsidRDefault="009753CF">
      <w:pPr>
        <w:spacing w:line="360" w:lineRule="auto"/>
        <w:rPr>
          <w:rFonts w:asciiTheme="majorHAnsi" w:hAnsiTheme="majorHAnsi"/>
          <w:rPrChange w:id="374" w:author="Francois Ribalet" w:date="2015-08-19T09:15:00Z">
            <w:rPr/>
          </w:rPrChange>
        </w:rPr>
      </w:pPr>
      <w:del w:id="375" w:author="Francois Ribalet" w:date="2015-08-19T09:11:00Z">
        <w:r w:rsidRPr="005406CC" w:rsidDel="007F338E">
          <w:rPr>
            <w:rFonts w:asciiTheme="majorHAnsi" w:hAnsiTheme="majorHAnsi"/>
            <w:b/>
            <w:bCs/>
            <w:rPrChange w:id="376" w:author="Francois Ribalet" w:date="2015-08-19T09:15:00Z">
              <w:rPr>
                <w:rFonts w:ascii="Calibri" w:hAnsi="Calibri"/>
                <w:b/>
                <w:bCs/>
              </w:rPr>
            </w:rPrChange>
          </w:rPr>
          <w:delText xml:space="preserve">Sample Collection </w:delText>
        </w:r>
      </w:del>
      <w:proofErr w:type="spellStart"/>
      <w:ins w:id="377" w:author="Francois Ribalet" w:date="2015-08-19T09:11:00Z">
        <w:r w:rsidR="007F338E" w:rsidRPr="005406CC">
          <w:rPr>
            <w:rFonts w:asciiTheme="majorHAnsi" w:hAnsiTheme="majorHAnsi"/>
            <w:b/>
            <w:bCs/>
            <w:rPrChange w:id="378" w:author="Francois Ribalet" w:date="2015-08-19T09:15:00Z">
              <w:rPr>
                <w:rFonts w:ascii="Calibri" w:hAnsi="Calibri"/>
                <w:b/>
                <w:bCs/>
              </w:rPr>
            </w:rPrChange>
          </w:rPr>
          <w:t>Cryptophyte</w:t>
        </w:r>
        <w:proofErr w:type="spellEnd"/>
        <w:r w:rsidR="007F338E" w:rsidRPr="005406CC">
          <w:rPr>
            <w:rFonts w:asciiTheme="majorHAnsi" w:hAnsiTheme="majorHAnsi"/>
            <w:b/>
            <w:bCs/>
            <w:rPrChange w:id="379" w:author="Francois Ribalet" w:date="2015-08-19T09:15:00Z">
              <w:rPr>
                <w:rFonts w:ascii="Calibri" w:hAnsi="Calibri"/>
                <w:b/>
                <w:bCs/>
              </w:rPr>
            </w:rPrChange>
          </w:rPr>
          <w:t xml:space="preserve"> cell abundance</w:t>
        </w:r>
      </w:ins>
    </w:p>
    <w:p w14:paraId="6AEF8C17" w14:textId="1B2036AF" w:rsidR="00EA678B" w:rsidRPr="005406CC" w:rsidDel="00F2447D" w:rsidRDefault="009753CF">
      <w:pPr>
        <w:spacing w:line="360" w:lineRule="auto"/>
        <w:rPr>
          <w:del w:id="380" w:author="Francois Ribalet" w:date="2015-08-20T11:46:00Z"/>
          <w:rFonts w:asciiTheme="majorHAnsi" w:hAnsiTheme="majorHAnsi"/>
          <w:rPrChange w:id="381" w:author="Francois Ribalet" w:date="2015-08-19T09:15:00Z">
            <w:rPr>
              <w:del w:id="382" w:author="Francois Ribalet" w:date="2015-08-20T11:46:00Z"/>
            </w:rPr>
          </w:rPrChange>
        </w:rPr>
      </w:pPr>
      <w:r w:rsidRPr="005406CC">
        <w:rPr>
          <w:rFonts w:asciiTheme="majorHAnsi" w:hAnsiTheme="majorHAnsi"/>
          <w:rPrChange w:id="383" w:author="Francois Ribalet" w:date="2015-08-19T09:15:00Z">
            <w:rPr>
              <w:rFonts w:ascii="Calibri" w:hAnsi="Calibri"/>
            </w:rPr>
          </w:rPrChange>
        </w:rPr>
        <w:tab/>
      </w:r>
      <w:ins w:id="384" w:author="Francois Ribalet" w:date="2015-08-20T11:30:00Z">
        <w:r w:rsidR="00885EE3">
          <w:rPr>
            <w:rFonts w:asciiTheme="majorHAnsi" w:hAnsiTheme="majorHAnsi"/>
          </w:rPr>
          <w:t>F</w:t>
        </w:r>
        <w:r w:rsidR="00885EE3" w:rsidRPr="00885EE3">
          <w:rPr>
            <w:rFonts w:asciiTheme="majorHAnsi" w:hAnsiTheme="majorHAnsi"/>
          </w:rPr>
          <w:t xml:space="preserve">low cytometry samples were collected from the continuous seawater flow-through system (5 m depth) </w:t>
        </w:r>
      </w:ins>
      <w:ins w:id="385" w:author="Francois Ribalet" w:date="2015-08-20T11:31:00Z">
        <w:r w:rsidR="00885EE3" w:rsidRPr="00FC2382">
          <w:rPr>
            <w:rFonts w:asciiTheme="majorHAnsi" w:hAnsiTheme="majorHAnsi"/>
          </w:rPr>
          <w:t xml:space="preserve">at SATURN 03 </w:t>
        </w:r>
        <w:r w:rsidR="00885EE3">
          <w:rPr>
            <w:rFonts w:asciiTheme="majorHAnsi" w:hAnsiTheme="majorHAnsi"/>
          </w:rPr>
          <w:t>(description of SATURN 03</w:t>
        </w:r>
        <w:proofErr w:type="gramStart"/>
        <w:r w:rsidR="00885EE3">
          <w:rPr>
            <w:rFonts w:asciiTheme="majorHAnsi" w:hAnsiTheme="majorHAnsi"/>
          </w:rPr>
          <w:t>? )</w:t>
        </w:r>
        <w:proofErr w:type="gramEnd"/>
        <w:r w:rsidR="00885EE3">
          <w:rPr>
            <w:rFonts w:asciiTheme="majorHAnsi" w:hAnsiTheme="majorHAnsi"/>
          </w:rPr>
          <w:t xml:space="preserve"> </w:t>
        </w:r>
        <w:r w:rsidR="00885EE3" w:rsidRPr="00FC2382">
          <w:rPr>
            <w:rFonts w:asciiTheme="majorHAnsi" w:hAnsiTheme="majorHAnsi"/>
          </w:rPr>
          <w:t>on a dock outside of Astoria, OR, USA (fig. 1) from September XX, 2013 to October , XX 2013</w:t>
        </w:r>
      </w:ins>
      <w:ins w:id="386" w:author="Francois Ribalet" w:date="2015-08-20T11:30:00Z">
        <w:r w:rsidR="00885EE3" w:rsidRPr="00885EE3">
          <w:rPr>
            <w:rFonts w:asciiTheme="majorHAnsi" w:hAnsiTheme="majorHAnsi"/>
          </w:rPr>
          <w:t xml:space="preserve">. Continuous measurements of </w:t>
        </w:r>
      </w:ins>
      <w:proofErr w:type="spellStart"/>
      <w:ins w:id="387" w:author="Francois Ribalet" w:date="2015-08-20T11:31:00Z">
        <w:r w:rsidR="00885EE3">
          <w:rPr>
            <w:rFonts w:asciiTheme="majorHAnsi" w:hAnsiTheme="majorHAnsi"/>
          </w:rPr>
          <w:t>cryptophyte</w:t>
        </w:r>
        <w:proofErr w:type="spellEnd"/>
        <w:r w:rsidR="00885EE3">
          <w:rPr>
            <w:rFonts w:asciiTheme="majorHAnsi" w:hAnsiTheme="majorHAnsi"/>
          </w:rPr>
          <w:t xml:space="preserve"> </w:t>
        </w:r>
      </w:ins>
      <w:ins w:id="388" w:author="Francois Ribalet" w:date="2015-08-20T11:30:00Z">
        <w:r w:rsidR="00885EE3" w:rsidRPr="00885EE3">
          <w:rPr>
            <w:rFonts w:asciiTheme="majorHAnsi" w:hAnsiTheme="majorHAnsi"/>
          </w:rPr>
          <w:t>abundances and cell size were made using SeaFlow</w:t>
        </w:r>
      </w:ins>
      <w:ins w:id="389" w:author="Francois Ribalet" w:date="2015-08-20T11:31:00Z">
        <w:r w:rsidR="00885EE3">
          <w:rPr>
            <w:rFonts w:asciiTheme="majorHAnsi" w:hAnsiTheme="majorHAnsi"/>
          </w:rPr>
          <w:t xml:space="preserve"> (Swalwell et al. 2011)</w:t>
        </w:r>
      </w:ins>
      <w:ins w:id="390" w:author="Francois Ribalet" w:date="2015-08-20T11:30:00Z">
        <w:r w:rsidR="00885EE3" w:rsidRPr="00885EE3">
          <w:rPr>
            <w:rFonts w:asciiTheme="majorHAnsi" w:hAnsiTheme="majorHAnsi"/>
          </w:rPr>
          <w:t xml:space="preserve">, and data were analyzed using the R package </w:t>
        </w:r>
      </w:ins>
      <w:ins w:id="391" w:author="Francois Ribalet" w:date="2015-08-20T11:32:00Z">
        <w:r w:rsidR="0093286A">
          <w:rPr>
            <w:rFonts w:asciiTheme="majorHAnsi" w:hAnsiTheme="majorHAnsi"/>
          </w:rPr>
          <w:t>P</w:t>
        </w:r>
        <w:r w:rsidR="00885EE3">
          <w:rPr>
            <w:rFonts w:asciiTheme="majorHAnsi" w:hAnsiTheme="majorHAnsi"/>
          </w:rPr>
          <w:t>opcycle</w:t>
        </w:r>
      </w:ins>
      <w:ins w:id="392" w:author="Francois Ribalet" w:date="2015-08-20T11:30:00Z">
        <w:r w:rsidR="00885EE3" w:rsidRPr="00885EE3">
          <w:rPr>
            <w:rFonts w:asciiTheme="majorHAnsi" w:hAnsiTheme="majorHAnsi"/>
          </w:rPr>
          <w:t xml:space="preserve"> version </w:t>
        </w:r>
      </w:ins>
      <w:ins w:id="393" w:author="Francois Ribalet" w:date="2015-08-20T11:33:00Z">
        <w:r w:rsidR="0093286A">
          <w:rPr>
            <w:rFonts w:asciiTheme="majorHAnsi" w:hAnsiTheme="majorHAnsi"/>
          </w:rPr>
          <w:t>0.2</w:t>
        </w:r>
      </w:ins>
      <w:ins w:id="394" w:author="Francois Ribalet" w:date="2015-08-20T11:30:00Z">
        <w:r w:rsidR="0093286A">
          <w:rPr>
            <w:rFonts w:asciiTheme="majorHAnsi" w:hAnsiTheme="majorHAnsi"/>
          </w:rPr>
          <w:t xml:space="preserve">, which </w:t>
        </w:r>
      </w:ins>
      <w:ins w:id="395" w:author="Francois Ribalet" w:date="2015-08-20T11:34:00Z">
        <w:r w:rsidR="0093286A" w:rsidRPr="0093286A">
          <w:rPr>
            <w:rFonts w:asciiTheme="majorHAnsi" w:hAnsiTheme="majorHAnsi"/>
          </w:rPr>
          <w:t>uses a SQLite relational database management system to organize and store the SeaFlow data</w:t>
        </w:r>
      </w:ins>
      <w:ins w:id="396" w:author="Francois Ribalet" w:date="2015-08-20T11:46:00Z">
        <w:r w:rsidR="00F2447D">
          <w:rPr>
            <w:rFonts w:asciiTheme="majorHAnsi" w:hAnsiTheme="majorHAnsi"/>
          </w:rPr>
          <w:t xml:space="preserve"> </w:t>
        </w:r>
        <w:r w:rsidR="00F2447D" w:rsidRPr="00FC2382">
          <w:rPr>
            <w:rFonts w:asciiTheme="majorHAnsi" w:hAnsiTheme="majorHAnsi"/>
          </w:rPr>
          <w:t>(</w:t>
        </w:r>
        <w:r w:rsidR="00F2447D" w:rsidRPr="00FC2382">
          <w:rPr>
            <w:rFonts w:asciiTheme="majorHAnsi" w:hAnsiTheme="majorHAnsi"/>
          </w:rPr>
          <w:fldChar w:fldCharType="begin"/>
        </w:r>
        <w:r w:rsidR="00F2447D" w:rsidRPr="00FC2382">
          <w:rPr>
            <w:rFonts w:asciiTheme="majorHAnsi" w:hAnsiTheme="majorHAnsi"/>
          </w:rPr>
          <w:instrText xml:space="preserve"> HYPERLINK "https://github.com/uwescience/popcycle" \h </w:instrText>
        </w:r>
      </w:ins>
      <w:r w:rsidR="00F2447D" w:rsidRPr="00FC2382">
        <w:rPr>
          <w:rFonts w:asciiTheme="majorHAnsi" w:hAnsiTheme="majorHAnsi"/>
        </w:rPr>
      </w:r>
      <w:ins w:id="397" w:author="Francois Ribalet" w:date="2015-08-20T11:46:00Z">
        <w:r w:rsidR="00F2447D" w:rsidRPr="00FC2382">
          <w:rPr>
            <w:rFonts w:asciiTheme="majorHAnsi" w:hAnsiTheme="majorHAnsi"/>
          </w:rPr>
          <w:fldChar w:fldCharType="separate"/>
        </w:r>
        <w:r w:rsidR="00F2447D" w:rsidRPr="00FC2382">
          <w:rPr>
            <w:rStyle w:val="InternetLink"/>
            <w:rFonts w:asciiTheme="majorHAnsi" w:hAnsiTheme="majorHAnsi"/>
          </w:rPr>
          <w:t>https://github.com/uwescience/popcycle</w:t>
        </w:r>
        <w:r w:rsidR="00F2447D" w:rsidRPr="00FC2382">
          <w:rPr>
            <w:rStyle w:val="InternetLink"/>
            <w:rFonts w:asciiTheme="majorHAnsi" w:hAnsiTheme="majorHAnsi"/>
          </w:rPr>
          <w:fldChar w:fldCharType="end"/>
        </w:r>
        <w:r w:rsidR="00F2447D" w:rsidRPr="00FC2382">
          <w:rPr>
            <w:rFonts w:asciiTheme="majorHAnsi" w:hAnsiTheme="majorHAnsi"/>
          </w:rPr>
          <w:t xml:space="preserve">). </w:t>
        </w:r>
      </w:ins>
      <w:ins w:id="398" w:author="Francois Ribalet" w:date="2015-08-20T11:34:00Z">
        <w:r w:rsidR="0093286A" w:rsidRPr="0093286A">
          <w:rPr>
            <w:rFonts w:asciiTheme="majorHAnsi" w:hAnsiTheme="majorHAnsi"/>
          </w:rPr>
          <w:t xml:space="preserve"> </w:t>
        </w:r>
      </w:ins>
      <w:ins w:id="399" w:author="Francois Ribalet" w:date="2015-08-20T11:46:00Z">
        <w:r w:rsidR="00F2447D">
          <w:rPr>
            <w:rFonts w:asciiTheme="majorHAnsi" w:hAnsiTheme="majorHAnsi"/>
          </w:rPr>
          <w:t xml:space="preserve">The software </w:t>
        </w:r>
      </w:ins>
      <w:ins w:id="400" w:author="Francois Ribalet" w:date="2015-08-20T11:36:00Z">
        <w:r w:rsidR="0093286A" w:rsidRPr="0093286A">
          <w:rPr>
            <w:rFonts w:asciiTheme="majorHAnsi" w:hAnsiTheme="majorHAnsi"/>
          </w:rPr>
          <w:t>features a sequential bivariate manual gati</w:t>
        </w:r>
        <w:r w:rsidR="0093286A">
          <w:rPr>
            <w:rFonts w:asciiTheme="majorHAnsi" w:hAnsiTheme="majorHAnsi"/>
          </w:rPr>
          <w:t xml:space="preserve">ng scheme </w:t>
        </w:r>
      </w:ins>
      <w:ins w:id="401" w:author="Francois Ribalet" w:date="2015-08-20T11:30:00Z">
        <w:r w:rsidR="00885EE3" w:rsidRPr="00885EE3">
          <w:rPr>
            <w:rFonts w:asciiTheme="majorHAnsi" w:hAnsiTheme="majorHAnsi"/>
          </w:rPr>
          <w:t xml:space="preserve">to </w:t>
        </w:r>
      </w:ins>
      <w:ins w:id="402" w:author="Francois Ribalet" w:date="2015-08-20T11:36:00Z">
        <w:r w:rsidR="0093286A">
          <w:rPr>
            <w:rFonts w:asciiTheme="majorHAnsi" w:hAnsiTheme="majorHAnsi"/>
          </w:rPr>
          <w:t xml:space="preserve">cluster </w:t>
        </w:r>
        <w:proofErr w:type="spellStart"/>
        <w:r w:rsidR="0093286A">
          <w:rPr>
            <w:rFonts w:asciiTheme="majorHAnsi" w:hAnsiTheme="majorHAnsi"/>
          </w:rPr>
          <w:t>cryptophyte</w:t>
        </w:r>
      </w:ins>
      <w:proofErr w:type="spellEnd"/>
      <w:ins w:id="403" w:author="Francois Ribalet" w:date="2015-08-20T11:30:00Z">
        <w:r w:rsidR="00885EE3" w:rsidRPr="00885EE3">
          <w:rPr>
            <w:rFonts w:asciiTheme="majorHAnsi" w:hAnsiTheme="majorHAnsi"/>
          </w:rPr>
          <w:t xml:space="preserve"> population</w:t>
        </w:r>
      </w:ins>
      <w:ins w:id="404" w:author="Francois Ribalet" w:date="2015-08-20T11:36:00Z">
        <w:r w:rsidR="0093286A">
          <w:rPr>
            <w:rFonts w:asciiTheme="majorHAnsi" w:hAnsiTheme="majorHAnsi"/>
          </w:rPr>
          <w:t xml:space="preserve"> based on orange fluorescence and </w:t>
        </w:r>
      </w:ins>
      <w:ins w:id="405" w:author="Francois Ribalet" w:date="2015-08-20T11:37:00Z">
        <w:r w:rsidR="0093286A">
          <w:rPr>
            <w:rFonts w:asciiTheme="majorHAnsi" w:hAnsiTheme="majorHAnsi"/>
          </w:rPr>
          <w:t>f</w:t>
        </w:r>
        <w:r w:rsidR="0093286A" w:rsidRPr="00885EE3">
          <w:rPr>
            <w:rFonts w:asciiTheme="majorHAnsi" w:hAnsiTheme="majorHAnsi"/>
          </w:rPr>
          <w:t>orward light scatter</w:t>
        </w:r>
        <w:r w:rsidR="0093286A">
          <w:rPr>
            <w:rFonts w:asciiTheme="majorHAnsi" w:hAnsiTheme="majorHAnsi"/>
          </w:rPr>
          <w:t xml:space="preserve"> measurements</w:t>
        </w:r>
      </w:ins>
      <w:ins w:id="406" w:author="Francois Ribalet" w:date="2015-08-20T11:30:00Z">
        <w:r w:rsidR="00885EE3" w:rsidRPr="00885EE3">
          <w:rPr>
            <w:rFonts w:asciiTheme="majorHAnsi" w:hAnsiTheme="majorHAnsi"/>
          </w:rPr>
          <w:t xml:space="preserve">. </w:t>
        </w:r>
      </w:ins>
      <w:del w:id="407" w:author="Francois Ribalet" w:date="2015-08-20T11:38:00Z">
        <w:r w:rsidRPr="005406CC" w:rsidDel="0093286A">
          <w:rPr>
            <w:rFonts w:asciiTheme="majorHAnsi" w:hAnsiTheme="majorHAnsi"/>
            <w:rPrChange w:id="408" w:author="Francois Ribalet" w:date="2015-08-19T09:15:00Z">
              <w:rPr>
                <w:rFonts w:ascii="Calibri" w:hAnsi="Calibri"/>
              </w:rPr>
            </w:rPrChange>
          </w:rPr>
          <w:delText>A SeaFlow continuous flow cytometer (Swalwell et al., 2011) was stationed at SATURN 03 on a dock outside of Astoria, OR (</w:delText>
        </w:r>
        <w:r w:rsidRPr="005406CC" w:rsidDel="0093286A">
          <w:rPr>
            <w:rFonts w:asciiTheme="majorHAnsi" w:hAnsiTheme="majorHAnsi"/>
            <w:b/>
            <w:bCs/>
            <w:rPrChange w:id="409" w:author="Francois Ribalet" w:date="2015-08-19T09:15:00Z">
              <w:rPr>
                <w:rFonts w:ascii="Calibri" w:hAnsi="Calibri"/>
                <w:b/>
                <w:bCs/>
              </w:rPr>
            </w:rPrChange>
          </w:rPr>
          <w:delText>fig. 1</w:delText>
        </w:r>
        <w:r w:rsidRPr="005406CC" w:rsidDel="0093286A">
          <w:rPr>
            <w:rFonts w:asciiTheme="majorHAnsi" w:hAnsiTheme="majorHAnsi"/>
            <w:rPrChange w:id="410" w:author="Francois Ribalet" w:date="2015-08-19T09:15:00Z">
              <w:rPr>
                <w:rFonts w:ascii="Calibri" w:hAnsi="Calibri"/>
              </w:rPr>
            </w:rPrChange>
          </w:rPr>
          <w:delText xml:space="preserve">) and set up to run continuous measurements of surface water for up to five days each week for four weeks in September-October 2013. </w:delText>
        </w:r>
      </w:del>
      <w:r w:rsidRPr="005406CC">
        <w:rPr>
          <w:rFonts w:asciiTheme="majorHAnsi" w:hAnsiTheme="majorHAnsi"/>
          <w:rPrChange w:id="411" w:author="Francois Ribalet" w:date="2015-08-19T09:15:00Z">
            <w:rPr>
              <w:rFonts w:ascii="Calibri" w:hAnsi="Calibri"/>
            </w:rPr>
          </w:rPrChange>
        </w:rPr>
        <w:t xml:space="preserve">Discrete flow cytometry samples </w:t>
      </w:r>
      <w:del w:id="412" w:author="Francois Ribalet" w:date="2015-08-20T11:42:00Z">
        <w:r w:rsidRPr="005406CC" w:rsidDel="00F2447D">
          <w:rPr>
            <w:rFonts w:asciiTheme="majorHAnsi" w:hAnsiTheme="majorHAnsi"/>
            <w:rPrChange w:id="413" w:author="Francois Ribalet" w:date="2015-08-19T09:15:00Z">
              <w:rPr>
                <w:rFonts w:ascii="Calibri" w:hAnsi="Calibri"/>
              </w:rPr>
            </w:rPrChange>
          </w:rPr>
          <w:delText xml:space="preserve">(1 mL fixed with 25% Glutaraldehyde) </w:delText>
        </w:r>
      </w:del>
      <w:r w:rsidRPr="005406CC">
        <w:rPr>
          <w:rFonts w:asciiTheme="majorHAnsi" w:hAnsiTheme="majorHAnsi"/>
          <w:rPrChange w:id="414" w:author="Francois Ribalet" w:date="2015-08-19T09:15:00Z">
            <w:rPr>
              <w:rFonts w:ascii="Calibri" w:hAnsi="Calibri"/>
            </w:rPr>
          </w:rPrChange>
        </w:rPr>
        <w:t>were collected</w:t>
      </w:r>
      <w:ins w:id="415" w:author="Francois Ribalet" w:date="2015-08-20T11:39:00Z">
        <w:r w:rsidR="0093286A">
          <w:rPr>
            <w:rFonts w:asciiTheme="majorHAnsi" w:hAnsiTheme="majorHAnsi"/>
          </w:rPr>
          <w:t xml:space="preserve"> once a day</w:t>
        </w:r>
      </w:ins>
      <w:ins w:id="416" w:author="Francois Ribalet" w:date="2015-08-20T11:41:00Z">
        <w:r w:rsidR="0093286A">
          <w:rPr>
            <w:rFonts w:asciiTheme="majorHAnsi" w:hAnsiTheme="majorHAnsi"/>
          </w:rPr>
          <w:t xml:space="preserve"> during slack tide</w:t>
        </w:r>
      </w:ins>
      <w:del w:id="417" w:author="Francois Ribalet" w:date="2015-08-20T11:42:00Z">
        <w:r w:rsidRPr="005406CC" w:rsidDel="0093286A">
          <w:rPr>
            <w:rFonts w:asciiTheme="majorHAnsi" w:hAnsiTheme="majorHAnsi"/>
            <w:rPrChange w:id="418" w:author="Francois Ribalet" w:date="2015-08-19T09:15:00Z">
              <w:rPr>
                <w:rFonts w:ascii="Calibri" w:hAnsi="Calibri"/>
              </w:rPr>
            </w:rPrChange>
          </w:rPr>
          <w:delText xml:space="preserve"> </w:delText>
        </w:r>
      </w:del>
      <w:del w:id="419" w:author="Francois Ribalet" w:date="2015-08-20T11:39:00Z">
        <w:r w:rsidRPr="005406CC" w:rsidDel="0093286A">
          <w:rPr>
            <w:rFonts w:asciiTheme="majorHAnsi" w:hAnsiTheme="majorHAnsi"/>
            <w:rPrChange w:id="420" w:author="Francois Ribalet" w:date="2015-08-19T09:15:00Z">
              <w:rPr>
                <w:rFonts w:ascii="Calibri" w:hAnsi="Calibri"/>
              </w:rPr>
            </w:rPrChange>
          </w:rPr>
          <w:delText>for cell sorting on the cryptophyte population and were</w:delText>
        </w:r>
      </w:del>
      <w:proofErr w:type="gramStart"/>
      <w:ins w:id="421" w:author="Francois Ribalet" w:date="2015-08-20T11:42:00Z">
        <w:r w:rsidR="0093286A">
          <w:rPr>
            <w:rFonts w:asciiTheme="majorHAnsi" w:hAnsiTheme="majorHAnsi"/>
          </w:rPr>
          <w:t>,</w:t>
        </w:r>
      </w:ins>
      <w:proofErr w:type="gramEnd"/>
      <w:ins w:id="422" w:author="Francois Ribalet" w:date="2015-08-20T11:39:00Z">
        <w:r w:rsidR="0093286A">
          <w:rPr>
            <w:rFonts w:asciiTheme="majorHAnsi" w:hAnsiTheme="majorHAnsi"/>
          </w:rPr>
          <w:t xml:space="preserve"> </w:t>
        </w:r>
      </w:ins>
      <w:ins w:id="423" w:author="Francois Ribalet" w:date="2015-08-20T11:42:00Z">
        <w:r w:rsidR="00F2447D">
          <w:rPr>
            <w:rFonts w:asciiTheme="majorHAnsi" w:hAnsiTheme="majorHAnsi"/>
          </w:rPr>
          <w:t xml:space="preserve">fixed with 0.025% </w:t>
        </w:r>
      </w:ins>
      <w:ins w:id="424" w:author="Francois Ribalet" w:date="2015-08-20T11:43:00Z">
        <w:r w:rsidR="00F2447D">
          <w:rPr>
            <w:rFonts w:asciiTheme="majorHAnsi" w:hAnsiTheme="majorHAnsi"/>
          </w:rPr>
          <w:t>glutaraldehyde</w:t>
        </w:r>
      </w:ins>
      <w:ins w:id="425" w:author="Francois Ribalet" w:date="2015-08-20T11:42:00Z">
        <w:r w:rsidR="00F2447D">
          <w:rPr>
            <w:rFonts w:asciiTheme="majorHAnsi" w:hAnsiTheme="majorHAnsi"/>
          </w:rPr>
          <w:t xml:space="preserve"> </w:t>
        </w:r>
      </w:ins>
      <w:ins w:id="426" w:author="Francois Ribalet" w:date="2015-08-20T11:43:00Z">
        <w:r w:rsidR="00F2447D">
          <w:rPr>
            <w:rFonts w:asciiTheme="majorHAnsi" w:hAnsiTheme="majorHAnsi"/>
          </w:rPr>
          <w:t xml:space="preserve">and </w:t>
        </w:r>
      </w:ins>
      <w:del w:id="427" w:author="Francois Ribalet" w:date="2015-08-20T11:39:00Z">
        <w:r w:rsidRPr="005406CC" w:rsidDel="0093286A">
          <w:rPr>
            <w:rFonts w:asciiTheme="majorHAnsi" w:hAnsiTheme="majorHAnsi"/>
            <w:rPrChange w:id="428" w:author="Francois Ribalet" w:date="2015-08-19T09:15:00Z">
              <w:rPr>
                <w:rFonts w:ascii="Calibri" w:hAnsi="Calibri"/>
              </w:rPr>
            </w:rPrChange>
          </w:rPr>
          <w:delText xml:space="preserve"> </w:delText>
        </w:r>
      </w:del>
      <w:r w:rsidRPr="005406CC">
        <w:rPr>
          <w:rFonts w:asciiTheme="majorHAnsi" w:hAnsiTheme="majorHAnsi"/>
          <w:rPrChange w:id="429" w:author="Francois Ribalet" w:date="2015-08-19T09:15:00Z">
            <w:rPr>
              <w:rFonts w:ascii="Calibri" w:hAnsi="Calibri"/>
            </w:rPr>
          </w:rPrChange>
        </w:rPr>
        <w:t>stored at -</w:t>
      </w:r>
      <w:del w:id="430" w:author="Francois Ribalet" w:date="2015-08-20T11:43:00Z">
        <w:r w:rsidRPr="005406CC" w:rsidDel="00F2447D">
          <w:rPr>
            <w:rFonts w:asciiTheme="majorHAnsi" w:hAnsiTheme="majorHAnsi"/>
            <w:rPrChange w:id="431" w:author="Francois Ribalet" w:date="2015-08-19T09:15:00Z">
              <w:rPr>
                <w:rFonts w:ascii="Calibri" w:hAnsi="Calibri"/>
              </w:rPr>
            </w:rPrChange>
          </w:rPr>
          <w:delText xml:space="preserve">20 </w:delText>
        </w:r>
      </w:del>
      <w:ins w:id="432" w:author="Francois Ribalet" w:date="2015-08-20T11:43:00Z">
        <w:r w:rsidR="00F2447D">
          <w:rPr>
            <w:rFonts w:asciiTheme="majorHAnsi" w:hAnsiTheme="majorHAnsi"/>
          </w:rPr>
          <w:t>80</w:t>
        </w:r>
      </w:ins>
      <w:ins w:id="433" w:author="Francois Ribalet" w:date="2015-08-20T11:44:00Z">
        <w:r w:rsidR="00F2447D">
          <w:rPr>
            <w:rFonts w:asciiTheme="majorHAnsi" w:hAnsiTheme="majorHAnsi"/>
          </w:rPr>
          <w:t xml:space="preserve">. Six </w:t>
        </w:r>
      </w:ins>
      <w:del w:id="434" w:author="Francois Ribalet" w:date="2015-08-20T11:44:00Z">
        <w:r w:rsidRPr="005406CC" w:rsidDel="00F2447D">
          <w:rPr>
            <w:rFonts w:asciiTheme="majorHAnsi" w:hAnsiTheme="majorHAnsi"/>
            <w:rPrChange w:id="435" w:author="Francois Ribalet" w:date="2015-08-19T09:15:00Z">
              <w:rPr>
                <w:rFonts w:ascii="Calibri" w:hAnsi="Calibri"/>
              </w:rPr>
            </w:rPrChange>
          </w:rPr>
          <w:delText xml:space="preserve">and analyzed </w:delText>
        </w:r>
      </w:del>
      <w:del w:id="436" w:author="Francois Ribalet" w:date="2015-08-20T11:39:00Z">
        <w:r w:rsidRPr="005406CC" w:rsidDel="0093286A">
          <w:rPr>
            <w:rFonts w:asciiTheme="majorHAnsi" w:hAnsiTheme="majorHAnsi"/>
            <w:rPrChange w:id="437" w:author="Francois Ribalet" w:date="2015-08-19T09:15:00Z">
              <w:rPr>
                <w:rFonts w:ascii="Calibri" w:hAnsi="Calibri"/>
              </w:rPr>
            </w:rPrChange>
          </w:rPr>
          <w:delText xml:space="preserve">blah </w:delText>
        </w:r>
      </w:del>
      <w:r w:rsidRPr="005406CC">
        <w:rPr>
          <w:rFonts w:asciiTheme="majorHAnsi" w:hAnsiTheme="majorHAnsi"/>
          <w:rPrChange w:id="438" w:author="Francois Ribalet" w:date="2015-08-19T09:15:00Z">
            <w:rPr>
              <w:rFonts w:ascii="Calibri" w:hAnsi="Calibri"/>
            </w:rPr>
          </w:rPrChange>
        </w:rPr>
        <w:t xml:space="preserve">months </w:t>
      </w:r>
      <w:del w:id="439" w:author="Francois Ribalet" w:date="2015-08-20T11:44:00Z">
        <w:r w:rsidRPr="005406CC" w:rsidDel="00F2447D">
          <w:rPr>
            <w:rFonts w:asciiTheme="majorHAnsi" w:hAnsiTheme="majorHAnsi"/>
            <w:rPrChange w:id="440" w:author="Francois Ribalet" w:date="2015-08-19T09:15:00Z">
              <w:rPr>
                <w:rFonts w:ascii="Calibri" w:hAnsi="Calibri"/>
              </w:rPr>
            </w:rPrChange>
          </w:rPr>
          <w:delText xml:space="preserve">later </w:delText>
        </w:r>
      </w:del>
      <w:ins w:id="441" w:author="Francois Ribalet" w:date="2015-08-20T11:44:00Z">
        <w:r w:rsidR="00F2447D">
          <w:rPr>
            <w:rFonts w:asciiTheme="majorHAnsi" w:hAnsiTheme="majorHAnsi"/>
          </w:rPr>
          <w:t xml:space="preserve">after sample collection, fixed samples </w:t>
        </w:r>
      </w:ins>
      <w:ins w:id="442" w:author="Francois Ribalet" w:date="2015-08-20T11:45:00Z">
        <w:r w:rsidR="00F2447D">
          <w:rPr>
            <w:rFonts w:asciiTheme="majorHAnsi" w:hAnsiTheme="majorHAnsi"/>
          </w:rPr>
          <w:t>were analyzed</w:t>
        </w:r>
      </w:ins>
      <w:ins w:id="443" w:author="Francois Ribalet" w:date="2015-08-20T11:44:00Z">
        <w:r w:rsidR="00F2447D" w:rsidRPr="005406CC">
          <w:rPr>
            <w:rFonts w:asciiTheme="majorHAnsi" w:hAnsiTheme="majorHAnsi"/>
            <w:rPrChange w:id="444" w:author="Francois Ribalet" w:date="2015-08-19T09:15:00Z">
              <w:rPr>
                <w:rFonts w:ascii="Calibri" w:hAnsi="Calibri"/>
              </w:rPr>
            </w:rPrChange>
          </w:rPr>
          <w:t xml:space="preserve"> </w:t>
        </w:r>
      </w:ins>
      <w:ins w:id="445" w:author="Francois Ribalet" w:date="2015-08-20T11:40:00Z">
        <w:r w:rsidR="0093286A">
          <w:rPr>
            <w:rFonts w:asciiTheme="majorHAnsi" w:hAnsiTheme="majorHAnsi"/>
          </w:rPr>
          <w:t xml:space="preserve">with a </w:t>
        </w:r>
      </w:ins>
      <w:del w:id="446" w:author="Francois Ribalet" w:date="2015-08-20T11:40:00Z">
        <w:r w:rsidRPr="005406CC" w:rsidDel="0093286A">
          <w:rPr>
            <w:rFonts w:asciiTheme="majorHAnsi" w:hAnsiTheme="majorHAnsi"/>
            <w:rPrChange w:id="447" w:author="Francois Ribalet" w:date="2015-08-19T09:15:00Z">
              <w:rPr>
                <w:rFonts w:ascii="Calibri" w:hAnsi="Calibri"/>
              </w:rPr>
            </w:rPrChange>
          </w:rPr>
          <w:delText>using</w:delText>
        </w:r>
      </w:del>
      <w:ins w:id="448" w:author="Francois Ribalet" w:date="2015-08-20T11:40:00Z">
        <w:r w:rsidR="0093286A">
          <w:rPr>
            <w:rFonts w:asciiTheme="majorHAnsi" w:hAnsiTheme="majorHAnsi"/>
          </w:rPr>
          <w:t>BD</w:t>
        </w:r>
      </w:ins>
      <w:r w:rsidRPr="005406CC">
        <w:rPr>
          <w:rFonts w:asciiTheme="majorHAnsi" w:hAnsiTheme="majorHAnsi"/>
          <w:rPrChange w:id="449" w:author="Francois Ribalet" w:date="2015-08-19T09:15:00Z">
            <w:rPr>
              <w:rFonts w:ascii="Calibri" w:hAnsi="Calibri"/>
            </w:rPr>
          </w:rPrChange>
        </w:rPr>
        <w:t xml:space="preserve"> Influx cell sorter</w:t>
      </w:r>
      <w:del w:id="450" w:author="Francois Ribalet" w:date="2015-08-20T11:40:00Z">
        <w:r w:rsidRPr="005406CC" w:rsidDel="0093286A">
          <w:rPr>
            <w:rFonts w:asciiTheme="majorHAnsi" w:hAnsiTheme="majorHAnsi"/>
            <w:rPrChange w:id="451" w:author="Francois Ribalet" w:date="2015-08-19T09:15:00Z">
              <w:rPr>
                <w:rFonts w:ascii="Calibri" w:hAnsi="Calibri"/>
              </w:rPr>
            </w:rPrChange>
          </w:rPr>
          <w:delText xml:space="preserve"> (BD)</w:delText>
        </w:r>
      </w:del>
      <w:r w:rsidRPr="005406CC">
        <w:rPr>
          <w:rFonts w:asciiTheme="majorHAnsi" w:hAnsiTheme="majorHAnsi"/>
          <w:rPrChange w:id="452" w:author="Francois Ribalet" w:date="2015-08-19T09:15:00Z">
            <w:rPr>
              <w:rFonts w:ascii="Calibri" w:hAnsi="Calibri"/>
            </w:rPr>
          </w:rPrChange>
        </w:rPr>
        <w:t xml:space="preserve">. </w:t>
      </w:r>
      <w:moveFromRangeStart w:id="453" w:author="Francois Ribalet" w:date="2015-08-20T11:40:00Z" w:name="move301690181"/>
      <w:moveFrom w:id="454" w:author="Francois Ribalet" w:date="2015-08-20T11:40:00Z">
        <w:r w:rsidRPr="005406CC" w:rsidDel="0093286A">
          <w:rPr>
            <w:rFonts w:asciiTheme="majorHAnsi" w:hAnsiTheme="majorHAnsi"/>
            <w:rPrChange w:id="455" w:author="Francois Ribalet" w:date="2015-08-19T09:15:00Z">
              <w:rPr>
                <w:rFonts w:ascii="Calibri" w:hAnsi="Calibri"/>
              </w:rPr>
            </w:rPrChange>
          </w:rPr>
          <w:t xml:space="preserve">45mL samples fixed with 25% glutaraldehyde were collected for </w:t>
        </w:r>
        <w:r w:rsidRPr="005406CC" w:rsidDel="0093286A">
          <w:rPr>
            <w:rFonts w:asciiTheme="majorHAnsi" w:hAnsiTheme="majorHAnsi"/>
            <w:i/>
            <w:iCs/>
            <w:rPrChange w:id="456" w:author="Francois Ribalet" w:date="2015-08-19T09:15:00Z">
              <w:rPr>
                <w:rFonts w:ascii="Calibri" w:hAnsi="Calibri"/>
                <w:i/>
                <w:iCs/>
              </w:rPr>
            </w:rPrChange>
          </w:rPr>
          <w:t>M. major</w:t>
        </w:r>
        <w:r w:rsidRPr="005406CC" w:rsidDel="0093286A">
          <w:rPr>
            <w:rFonts w:asciiTheme="majorHAnsi" w:hAnsiTheme="majorHAnsi"/>
            <w:rPrChange w:id="457" w:author="Francois Ribalet" w:date="2015-08-19T09:15:00Z">
              <w:rPr>
                <w:rFonts w:ascii="Calibri" w:hAnsi="Calibri"/>
              </w:rPr>
            </w:rPrChange>
          </w:rPr>
          <w:t xml:space="preserve"> counts, stored at 4 °C and analyzed blah months later using FlowCAM. </w:t>
        </w:r>
      </w:moveFrom>
      <w:moveFromRangeStart w:id="458" w:author="Francois Ribalet" w:date="2015-08-20T11:41:00Z" w:name="move301690206"/>
      <w:moveFromRangeEnd w:id="453"/>
      <w:moveFrom w:id="459" w:author="Francois Ribalet" w:date="2015-08-20T11:41:00Z">
        <w:r w:rsidRPr="005406CC" w:rsidDel="0093286A">
          <w:rPr>
            <w:rFonts w:asciiTheme="majorHAnsi" w:hAnsiTheme="majorHAnsi"/>
            <w:rPrChange w:id="460" w:author="Francois Ribalet" w:date="2015-08-19T09:15:00Z">
              <w:rPr>
                <w:rFonts w:ascii="Calibri" w:hAnsi="Calibri"/>
              </w:rPr>
            </w:rPrChange>
          </w:rPr>
          <w:t>30mL surface water samples for nutrient analysis were taken in duplicate.</w:t>
        </w:r>
      </w:moveFrom>
      <w:moveFromRangeEnd w:id="458"/>
      <w:r w:rsidRPr="005406CC">
        <w:rPr>
          <w:rFonts w:asciiTheme="majorHAnsi" w:hAnsiTheme="majorHAnsi"/>
          <w:rPrChange w:id="461" w:author="Francois Ribalet" w:date="2015-08-19T09:15:00Z">
            <w:rPr>
              <w:rFonts w:ascii="Calibri" w:hAnsi="Calibri"/>
            </w:rPr>
          </w:rPrChange>
        </w:rPr>
        <w:t xml:space="preserve"> </w:t>
      </w:r>
      <w:ins w:id="462" w:author="Francois Ribalet" w:date="2015-08-20T11:45:00Z">
        <w:r w:rsidR="00F2447D">
          <w:rPr>
            <w:rFonts w:asciiTheme="majorHAnsi" w:hAnsiTheme="majorHAnsi"/>
          </w:rPr>
          <w:t xml:space="preserve">100 cells </w:t>
        </w:r>
      </w:ins>
      <w:ins w:id="463" w:author="Francois Ribalet" w:date="2015-08-20T11:46:00Z">
        <w:r w:rsidR="00F2447D" w:rsidRPr="00FC2382">
          <w:rPr>
            <w:rFonts w:asciiTheme="majorHAnsi" w:hAnsiTheme="majorHAnsi"/>
          </w:rPr>
          <w:t>from the gated population of supposed “</w:t>
        </w:r>
        <w:proofErr w:type="spellStart"/>
        <w:r w:rsidR="00F2447D" w:rsidRPr="00FC2382">
          <w:rPr>
            <w:rFonts w:asciiTheme="majorHAnsi" w:hAnsiTheme="majorHAnsi"/>
          </w:rPr>
          <w:t>cryptophytes</w:t>
        </w:r>
        <w:proofErr w:type="spellEnd"/>
        <w:r w:rsidR="00F2447D" w:rsidRPr="00FC2382">
          <w:rPr>
            <w:rFonts w:asciiTheme="majorHAnsi" w:hAnsiTheme="majorHAnsi"/>
          </w:rPr>
          <w:t xml:space="preserve">” </w:t>
        </w:r>
      </w:ins>
      <w:del w:id="464" w:author="Francois Ribalet" w:date="2015-08-20T11:41:00Z">
        <w:r w:rsidRPr="005406CC" w:rsidDel="0093286A">
          <w:rPr>
            <w:rFonts w:asciiTheme="majorHAnsi" w:hAnsiTheme="majorHAnsi"/>
            <w:rPrChange w:id="465" w:author="Francois Ribalet" w:date="2015-08-19T09:15:00Z">
              <w:rPr>
                <w:rFonts w:ascii="Calibri" w:hAnsi="Calibri"/>
              </w:rPr>
            </w:rPrChange>
          </w:rPr>
          <w:delText xml:space="preserve">Blah mL of water was filtered once a week to determine cryptophyte community composition using qPCR. </w:delText>
        </w:r>
      </w:del>
      <w:del w:id="466" w:author="Francois Ribalet" w:date="2015-08-20T11:45:00Z">
        <w:r w:rsidRPr="005406CC" w:rsidDel="00F2447D">
          <w:rPr>
            <w:rFonts w:asciiTheme="majorHAnsi" w:hAnsiTheme="majorHAnsi"/>
            <w:rPrChange w:id="467" w:author="Francois Ribalet" w:date="2015-08-19T09:15:00Z">
              <w:rPr>
                <w:rFonts w:ascii="Calibri" w:hAnsi="Calibri"/>
              </w:rPr>
            </w:rPrChange>
          </w:rPr>
          <w:delText>All discrete samples were collected around 'slack' tide.</w:delText>
        </w:r>
      </w:del>
    </w:p>
    <w:p w14:paraId="34957F17" w14:textId="77777777" w:rsidR="007F338E" w:rsidRPr="005406CC" w:rsidDel="005406CC" w:rsidRDefault="007F338E">
      <w:pPr>
        <w:spacing w:line="360" w:lineRule="auto"/>
        <w:rPr>
          <w:del w:id="468" w:author="Francois Ribalet" w:date="2015-08-19T09:14:00Z"/>
          <w:rFonts w:asciiTheme="majorHAnsi" w:hAnsiTheme="majorHAnsi"/>
          <w:rPrChange w:id="469" w:author="Francois Ribalet" w:date="2015-08-19T09:15:00Z">
            <w:rPr>
              <w:del w:id="470" w:author="Francois Ribalet" w:date="2015-08-19T09:14:00Z"/>
            </w:rPr>
          </w:rPrChange>
        </w:rPr>
      </w:pPr>
    </w:p>
    <w:p w14:paraId="233C8F5C" w14:textId="77777777" w:rsidR="00EA678B" w:rsidRPr="005406CC" w:rsidDel="005406CC" w:rsidRDefault="00EA678B">
      <w:pPr>
        <w:spacing w:line="360" w:lineRule="auto"/>
        <w:rPr>
          <w:del w:id="471" w:author="Francois Ribalet" w:date="2015-08-19T09:14:00Z"/>
          <w:rFonts w:asciiTheme="majorHAnsi" w:hAnsiTheme="majorHAnsi"/>
          <w:rPrChange w:id="472" w:author="Francois Ribalet" w:date="2015-08-19T09:15:00Z">
            <w:rPr>
              <w:del w:id="473" w:author="Francois Ribalet" w:date="2015-08-19T09:14:00Z"/>
            </w:rPr>
          </w:rPrChange>
        </w:rPr>
      </w:pPr>
    </w:p>
    <w:p w14:paraId="65547DE9" w14:textId="53C7F98E" w:rsidR="00EA678B" w:rsidRPr="005406CC" w:rsidDel="005406CC" w:rsidRDefault="009753CF">
      <w:pPr>
        <w:spacing w:line="360" w:lineRule="auto"/>
        <w:rPr>
          <w:del w:id="474" w:author="Francois Ribalet" w:date="2015-08-19T09:14:00Z"/>
          <w:rFonts w:asciiTheme="majorHAnsi" w:hAnsiTheme="majorHAnsi"/>
          <w:rPrChange w:id="475" w:author="Francois Ribalet" w:date="2015-08-19T09:15:00Z">
            <w:rPr>
              <w:del w:id="476" w:author="Francois Ribalet" w:date="2015-08-19T09:14:00Z"/>
            </w:rPr>
          </w:rPrChange>
        </w:rPr>
      </w:pPr>
      <w:del w:id="477" w:author="Francois Ribalet" w:date="2015-08-19T09:14:00Z">
        <w:r w:rsidRPr="005406CC" w:rsidDel="005406CC">
          <w:rPr>
            <w:rFonts w:asciiTheme="majorHAnsi" w:hAnsiTheme="majorHAnsi"/>
            <w:b/>
            <w:bCs/>
            <w:rPrChange w:id="478" w:author="Francois Ribalet" w:date="2015-08-19T09:15:00Z">
              <w:rPr>
                <w:rFonts w:ascii="Calibri" w:hAnsi="Calibri"/>
                <w:b/>
                <w:bCs/>
              </w:rPr>
            </w:rPrChange>
          </w:rPr>
          <w:delText xml:space="preserve">SeaFlow Data Analysis </w:delText>
        </w:r>
      </w:del>
    </w:p>
    <w:p w14:paraId="756F3B0B" w14:textId="028FB62D" w:rsidR="00EA678B" w:rsidRPr="005406CC" w:rsidDel="00F2447D" w:rsidRDefault="009753CF" w:rsidP="00F2447D">
      <w:pPr>
        <w:spacing w:line="360" w:lineRule="auto"/>
        <w:rPr>
          <w:del w:id="479" w:author="Francois Ribalet" w:date="2015-08-20T11:47:00Z"/>
          <w:rFonts w:asciiTheme="majorHAnsi" w:hAnsiTheme="majorHAnsi"/>
          <w:rPrChange w:id="480" w:author="Francois Ribalet" w:date="2015-08-19T09:15:00Z">
            <w:rPr>
              <w:del w:id="481" w:author="Francois Ribalet" w:date="2015-08-20T11:47:00Z"/>
            </w:rPr>
          </w:rPrChange>
        </w:rPr>
        <w:pPrChange w:id="482" w:author="Francois Ribalet" w:date="2015-08-20T11:47:00Z">
          <w:pPr>
            <w:spacing w:line="360" w:lineRule="auto"/>
          </w:pPr>
        </w:pPrChange>
      </w:pPr>
      <w:del w:id="483" w:author="Francois Ribalet" w:date="2015-08-20T11:47:00Z">
        <w:r w:rsidRPr="005406CC" w:rsidDel="00F2447D">
          <w:rPr>
            <w:rFonts w:asciiTheme="majorHAnsi" w:hAnsiTheme="majorHAnsi"/>
            <w:b/>
            <w:bCs/>
            <w:rPrChange w:id="484" w:author="Francois Ribalet" w:date="2015-08-19T09:15:00Z">
              <w:rPr>
                <w:rFonts w:ascii="Calibri" w:hAnsi="Calibri"/>
                <w:b/>
                <w:bCs/>
              </w:rPr>
            </w:rPrChange>
          </w:rPr>
          <w:tab/>
        </w:r>
      </w:del>
      <w:del w:id="485" w:author="Francois Ribalet" w:date="2015-08-20T11:16:00Z">
        <w:r w:rsidRPr="005406CC" w:rsidDel="007866B8">
          <w:rPr>
            <w:rFonts w:asciiTheme="majorHAnsi" w:hAnsiTheme="majorHAnsi"/>
            <w:rPrChange w:id="486" w:author="Francois Ribalet" w:date="2015-08-19T09:15:00Z">
              <w:rPr>
                <w:rFonts w:ascii="Calibri" w:hAnsi="Calibri"/>
              </w:rPr>
            </w:rPrChange>
          </w:rPr>
          <w:delText xml:space="preserve">All </w:delText>
        </w:r>
      </w:del>
      <w:del w:id="487" w:author="Francois Ribalet" w:date="2015-08-20T11:47:00Z">
        <w:r w:rsidRPr="005406CC" w:rsidDel="00F2447D">
          <w:rPr>
            <w:rFonts w:asciiTheme="majorHAnsi" w:hAnsiTheme="majorHAnsi"/>
            <w:rPrChange w:id="488" w:author="Francois Ribalet" w:date="2015-08-19T09:15:00Z">
              <w:rPr>
                <w:rFonts w:ascii="Calibri" w:hAnsi="Calibri"/>
              </w:rPr>
            </w:rPrChange>
          </w:rPr>
          <w:delText xml:space="preserve">SeaFlow data was analyzed using the R package, popcycle </w:delText>
        </w:r>
      </w:del>
      <w:del w:id="489" w:author="Francois Ribalet" w:date="2015-08-20T11:46:00Z">
        <w:r w:rsidRPr="005406CC" w:rsidDel="00F2447D">
          <w:rPr>
            <w:rFonts w:asciiTheme="majorHAnsi" w:hAnsiTheme="majorHAnsi"/>
            <w:rPrChange w:id="490" w:author="Francois Ribalet" w:date="2015-08-19T09:15:00Z">
              <w:rPr>
                <w:rFonts w:ascii="Calibri" w:hAnsi="Calibri"/>
              </w:rPr>
            </w:rPrChange>
          </w:rPr>
          <w:delText>(</w:delText>
        </w:r>
        <w:r w:rsidRPr="005406CC" w:rsidDel="00F2447D">
          <w:rPr>
            <w:rFonts w:asciiTheme="majorHAnsi" w:hAnsiTheme="majorHAnsi"/>
            <w:rPrChange w:id="491" w:author="Francois Ribalet" w:date="2015-08-19T09:15:00Z">
              <w:rPr/>
            </w:rPrChange>
          </w:rPr>
          <w:fldChar w:fldCharType="begin"/>
        </w:r>
        <w:r w:rsidRPr="005406CC" w:rsidDel="00F2447D">
          <w:rPr>
            <w:rFonts w:asciiTheme="majorHAnsi" w:hAnsiTheme="majorHAnsi"/>
            <w:rPrChange w:id="492" w:author="Francois Ribalet" w:date="2015-08-19T09:15:00Z">
              <w:rPr/>
            </w:rPrChange>
          </w:rPr>
          <w:delInstrText xml:space="preserve"> HYPERLINK "https://github.com/uwescience/popcycle" \h </w:delInstrText>
        </w:r>
        <w:r w:rsidRPr="005406CC" w:rsidDel="00F2447D">
          <w:rPr>
            <w:rFonts w:asciiTheme="majorHAnsi" w:hAnsiTheme="majorHAnsi"/>
            <w:rPrChange w:id="493" w:author="Francois Ribalet" w:date="2015-08-19T09:15:00Z">
              <w:rPr/>
            </w:rPrChange>
          </w:rPr>
          <w:fldChar w:fldCharType="separate"/>
        </w:r>
        <w:r w:rsidRPr="005406CC" w:rsidDel="00F2447D">
          <w:rPr>
            <w:rStyle w:val="InternetLink"/>
            <w:rFonts w:asciiTheme="majorHAnsi" w:hAnsiTheme="majorHAnsi"/>
            <w:rPrChange w:id="494" w:author="Francois Ribalet" w:date="2015-08-19T09:15:00Z">
              <w:rPr>
                <w:rStyle w:val="InternetLink"/>
                <w:rFonts w:ascii="Calibri" w:hAnsi="Calibri"/>
              </w:rPr>
            </w:rPrChange>
          </w:rPr>
          <w:delText>https://github.com/uwescience/popcycle</w:delText>
        </w:r>
        <w:r w:rsidRPr="005406CC" w:rsidDel="00F2447D">
          <w:rPr>
            <w:rStyle w:val="InternetLink"/>
            <w:rFonts w:asciiTheme="majorHAnsi" w:hAnsiTheme="majorHAnsi"/>
            <w:rPrChange w:id="495" w:author="Francois Ribalet" w:date="2015-08-19T09:15:00Z">
              <w:rPr>
                <w:rStyle w:val="InternetLink"/>
                <w:rFonts w:ascii="Calibri" w:hAnsi="Calibri"/>
              </w:rPr>
            </w:rPrChange>
          </w:rPr>
          <w:fldChar w:fldCharType="end"/>
        </w:r>
        <w:r w:rsidRPr="005406CC" w:rsidDel="00F2447D">
          <w:rPr>
            <w:rFonts w:asciiTheme="majorHAnsi" w:hAnsiTheme="majorHAnsi"/>
            <w:rPrChange w:id="496" w:author="Francois Ribalet" w:date="2015-08-19T09:15:00Z">
              <w:rPr>
                <w:rFonts w:ascii="Calibri" w:hAnsi="Calibri"/>
              </w:rPr>
            </w:rPrChange>
          </w:rPr>
          <w:delText xml:space="preserve">). </w:delText>
        </w:r>
      </w:del>
      <w:del w:id="497" w:author="Francois Ribalet" w:date="2015-08-18T15:24:00Z">
        <w:r w:rsidRPr="005406CC" w:rsidDel="001D4E8B">
          <w:rPr>
            <w:rFonts w:asciiTheme="majorHAnsi" w:hAnsiTheme="majorHAnsi"/>
            <w:rPrChange w:id="498" w:author="Francois Ribalet" w:date="2015-08-19T09:15:00Z">
              <w:rPr>
                <w:rFonts w:ascii="Calibri" w:hAnsi="Calibri"/>
              </w:rPr>
            </w:rPrChange>
          </w:rPr>
          <w:delText xml:space="preserve">The sds file from SeaFlow was converted to an sfl format in order to be compatible with the popcycle software. Background “noise” (detritus and other non-cell particles) in the evt files were filtered out using a notch of 0.8 and a width of 0.5 for the Columbia River Estuary field data. The same parameters were used for all evt files for the field data. Manual clustering of beads and “cryptophyte” population was applied to a single time point file and then used for all files. Clustered particle counts were then compiled into a stats table located within the popcycle database. The same method was used for the laboratory experiment SeaFlow data, with a notch of 1 and a width of 0.5 applied to all evt files. </w:delText>
        </w:r>
      </w:del>
    </w:p>
    <w:p w14:paraId="47390850" w14:textId="3555BBDC" w:rsidR="00EA678B" w:rsidRPr="005406CC" w:rsidDel="00F2447D" w:rsidRDefault="00EA678B" w:rsidP="00F2447D">
      <w:pPr>
        <w:spacing w:line="360" w:lineRule="auto"/>
        <w:rPr>
          <w:del w:id="499" w:author="Francois Ribalet" w:date="2015-08-20T11:47:00Z"/>
          <w:rFonts w:asciiTheme="majorHAnsi" w:hAnsiTheme="majorHAnsi"/>
          <w:rPrChange w:id="500" w:author="Francois Ribalet" w:date="2015-08-19T09:15:00Z">
            <w:rPr>
              <w:del w:id="501" w:author="Francois Ribalet" w:date="2015-08-20T11:47:00Z"/>
            </w:rPr>
          </w:rPrChange>
        </w:rPr>
        <w:pPrChange w:id="502" w:author="Francois Ribalet" w:date="2015-08-20T11:47:00Z">
          <w:pPr>
            <w:spacing w:line="360" w:lineRule="auto"/>
          </w:pPr>
        </w:pPrChange>
      </w:pPr>
    </w:p>
    <w:p w14:paraId="7200AD84" w14:textId="5E4CA088" w:rsidR="00EA678B" w:rsidRPr="005406CC" w:rsidDel="00F2447D" w:rsidRDefault="009753CF" w:rsidP="00F2447D">
      <w:pPr>
        <w:spacing w:line="360" w:lineRule="auto"/>
        <w:rPr>
          <w:del w:id="503" w:author="Francois Ribalet" w:date="2015-08-20T11:47:00Z"/>
          <w:rFonts w:asciiTheme="majorHAnsi" w:hAnsiTheme="majorHAnsi"/>
          <w:i/>
          <w:rPrChange w:id="504" w:author="Francois Ribalet" w:date="2015-08-19T09:15:00Z">
            <w:rPr>
              <w:del w:id="505" w:author="Francois Ribalet" w:date="2015-08-20T11:47:00Z"/>
            </w:rPr>
          </w:rPrChange>
        </w:rPr>
      </w:pPr>
      <w:del w:id="506" w:author="Francois Ribalet" w:date="2015-08-20T11:47:00Z">
        <w:r w:rsidRPr="005406CC" w:rsidDel="00F2447D">
          <w:rPr>
            <w:rFonts w:asciiTheme="majorHAnsi" w:hAnsiTheme="majorHAnsi"/>
            <w:bCs/>
            <w:i/>
            <w:rPrChange w:id="507" w:author="Francois Ribalet" w:date="2015-08-19T09:15:00Z">
              <w:rPr>
                <w:rFonts w:ascii="Calibri" w:hAnsi="Calibri"/>
                <w:b/>
                <w:bCs/>
              </w:rPr>
            </w:rPrChange>
          </w:rPr>
          <w:delText xml:space="preserve">Flow Cytometry Sorting – Light microscopy </w:delText>
        </w:r>
      </w:del>
    </w:p>
    <w:p w14:paraId="6C2346CC" w14:textId="77777777" w:rsidR="0067040F" w:rsidRDefault="009753CF">
      <w:pPr>
        <w:spacing w:line="360" w:lineRule="auto"/>
        <w:rPr>
          <w:ins w:id="508" w:author="Francois Ribalet" w:date="2015-08-20T14:11:00Z"/>
          <w:rFonts w:asciiTheme="majorHAnsi" w:hAnsiTheme="majorHAnsi"/>
        </w:rPr>
      </w:pPr>
      <w:del w:id="509" w:author="Francois Ribalet" w:date="2015-08-20T11:47:00Z">
        <w:r w:rsidRPr="005406CC" w:rsidDel="00F2447D">
          <w:rPr>
            <w:rFonts w:asciiTheme="majorHAnsi" w:hAnsiTheme="majorHAnsi"/>
            <w:rPrChange w:id="510" w:author="Francois Ribalet" w:date="2015-08-19T09:15:00Z">
              <w:rPr>
                <w:rFonts w:ascii="Calibri" w:hAnsi="Calibri"/>
              </w:rPr>
            </w:rPrChange>
          </w:rPr>
          <w:tab/>
          <w:delText xml:space="preserve">A 1mL surface water sample was run on an Influx flow cytometer, and 100 cells from the gated population of supposed “cryptophytes” </w:delText>
        </w:r>
      </w:del>
      <w:proofErr w:type="gramStart"/>
      <w:r w:rsidRPr="005406CC">
        <w:rPr>
          <w:rFonts w:asciiTheme="majorHAnsi" w:hAnsiTheme="majorHAnsi"/>
          <w:rPrChange w:id="511" w:author="Francois Ribalet" w:date="2015-08-19T09:15:00Z">
            <w:rPr>
              <w:rFonts w:ascii="Calibri" w:hAnsi="Calibri"/>
            </w:rPr>
          </w:rPrChange>
        </w:rPr>
        <w:t>were</w:t>
      </w:r>
      <w:proofErr w:type="gramEnd"/>
      <w:r w:rsidRPr="005406CC">
        <w:rPr>
          <w:rFonts w:asciiTheme="majorHAnsi" w:hAnsiTheme="majorHAnsi"/>
          <w:rPrChange w:id="512" w:author="Francois Ribalet" w:date="2015-08-19T09:15:00Z">
            <w:rPr>
              <w:rFonts w:ascii="Calibri" w:hAnsi="Calibri"/>
            </w:rPr>
          </w:rPrChange>
        </w:rPr>
        <w:t xml:space="preserve"> sorted onto a glass slide. The cells were then examined under a Nikon Eclipse 80i </w:t>
      </w:r>
      <w:proofErr w:type="spellStart"/>
      <w:r w:rsidRPr="005406CC">
        <w:rPr>
          <w:rFonts w:asciiTheme="majorHAnsi" w:hAnsiTheme="majorHAnsi"/>
          <w:rPrChange w:id="513" w:author="Francois Ribalet" w:date="2015-08-19T09:15:00Z">
            <w:rPr>
              <w:rFonts w:ascii="Calibri" w:hAnsi="Calibri"/>
            </w:rPr>
          </w:rPrChange>
        </w:rPr>
        <w:t>epifluorescent</w:t>
      </w:r>
      <w:proofErr w:type="spellEnd"/>
      <w:r w:rsidRPr="005406CC">
        <w:rPr>
          <w:rFonts w:asciiTheme="majorHAnsi" w:hAnsiTheme="majorHAnsi"/>
          <w:rPrChange w:id="514" w:author="Francois Ribalet" w:date="2015-08-19T09:15:00Z">
            <w:rPr>
              <w:rFonts w:ascii="Calibri" w:hAnsi="Calibri"/>
            </w:rPr>
          </w:rPrChange>
        </w:rPr>
        <w:t xml:space="preserve"> microscope at 20x magnification and photographed using a </w:t>
      </w:r>
      <w:proofErr w:type="spellStart"/>
      <w:r w:rsidRPr="005406CC">
        <w:rPr>
          <w:rFonts w:asciiTheme="majorHAnsi" w:hAnsiTheme="majorHAnsi"/>
          <w:rPrChange w:id="515" w:author="Francois Ribalet" w:date="2015-08-19T09:15:00Z">
            <w:rPr>
              <w:rFonts w:ascii="Calibri" w:hAnsi="Calibri"/>
            </w:rPr>
          </w:rPrChange>
        </w:rPr>
        <w:t>Qimaging</w:t>
      </w:r>
      <w:proofErr w:type="spellEnd"/>
      <w:r w:rsidRPr="005406CC">
        <w:rPr>
          <w:rFonts w:asciiTheme="majorHAnsi" w:hAnsiTheme="majorHAnsi"/>
          <w:rPrChange w:id="516" w:author="Francois Ribalet" w:date="2015-08-19T09:15:00Z">
            <w:rPr>
              <w:rFonts w:ascii="Calibri" w:hAnsi="Calibri"/>
            </w:rPr>
          </w:rPrChange>
        </w:rPr>
        <w:t xml:space="preserve"> </w:t>
      </w:r>
      <w:proofErr w:type="spellStart"/>
      <w:r w:rsidRPr="005406CC">
        <w:rPr>
          <w:rFonts w:asciiTheme="majorHAnsi" w:hAnsiTheme="majorHAnsi"/>
          <w:rPrChange w:id="517" w:author="Francois Ribalet" w:date="2015-08-19T09:15:00Z">
            <w:rPr>
              <w:rFonts w:ascii="Calibri" w:hAnsi="Calibri"/>
            </w:rPr>
          </w:rPrChange>
        </w:rPr>
        <w:t>MicroPublisher</w:t>
      </w:r>
      <w:proofErr w:type="spellEnd"/>
      <w:r w:rsidRPr="005406CC">
        <w:rPr>
          <w:rFonts w:asciiTheme="majorHAnsi" w:hAnsiTheme="majorHAnsi"/>
          <w:rPrChange w:id="518" w:author="Francois Ribalet" w:date="2015-08-19T09:15:00Z">
            <w:rPr>
              <w:rFonts w:ascii="Calibri" w:hAnsi="Calibri"/>
            </w:rPr>
          </w:rPrChange>
        </w:rPr>
        <w:t xml:space="preserve"> 3.3 RTV camera. </w:t>
      </w:r>
      <w:del w:id="519" w:author="Francois Ribalet" w:date="2015-08-20T11:48:00Z">
        <w:r w:rsidRPr="005406CC" w:rsidDel="00F2447D">
          <w:rPr>
            <w:rFonts w:asciiTheme="majorHAnsi" w:hAnsiTheme="majorHAnsi"/>
            <w:rPrChange w:id="520" w:author="Francois Ribalet" w:date="2015-08-19T09:15:00Z">
              <w:rPr>
                <w:rFonts w:ascii="Calibri" w:hAnsi="Calibri"/>
              </w:rPr>
            </w:rPrChange>
          </w:rPr>
          <w:delText xml:space="preserve">The gated population was confirmed as consisting of cryptophytes after observations of the sorted cells revealed the orange autofluorescence, characteristic of the cryptophyte group, when viewed under epifluorescent microscopy (image as supplemental data). </w:delText>
        </w:r>
      </w:del>
      <w:proofErr w:type="gramStart"/>
      <w:r w:rsidRPr="005406CC">
        <w:rPr>
          <w:rFonts w:asciiTheme="majorHAnsi" w:hAnsiTheme="majorHAnsi"/>
          <w:rPrChange w:id="521" w:author="Francois Ribalet" w:date="2015-08-19T09:15:00Z">
            <w:rPr>
              <w:rFonts w:ascii="Calibri" w:hAnsi="Calibri"/>
            </w:rPr>
          </w:rPrChange>
        </w:rPr>
        <w:t xml:space="preserve">The </w:t>
      </w:r>
      <w:ins w:id="522" w:author="Francois Ribalet" w:date="2015-08-20T11:48:00Z">
        <w:r w:rsidR="00F2447D">
          <w:rPr>
            <w:rFonts w:asciiTheme="majorHAnsi" w:hAnsiTheme="majorHAnsi"/>
          </w:rPr>
          <w:t xml:space="preserve">small </w:t>
        </w:r>
      </w:ins>
      <w:r w:rsidRPr="005406CC">
        <w:rPr>
          <w:rFonts w:asciiTheme="majorHAnsi" w:hAnsiTheme="majorHAnsi"/>
          <w:rPrChange w:id="523" w:author="Francois Ribalet" w:date="2015-08-19T09:15:00Z">
            <w:rPr>
              <w:rFonts w:ascii="Calibri" w:hAnsi="Calibri"/>
            </w:rPr>
          </w:rPrChange>
        </w:rPr>
        <w:t xml:space="preserve">size </w:t>
      </w:r>
      <w:ins w:id="524" w:author="Francois Ribalet" w:date="2015-08-20T11:48:00Z">
        <w:r w:rsidR="00F2447D">
          <w:rPr>
            <w:rFonts w:asciiTheme="majorHAnsi" w:hAnsiTheme="majorHAnsi"/>
          </w:rPr>
          <w:t xml:space="preserve">(&lt;5 </w:t>
        </w:r>
        <w:r w:rsidR="00F2447D">
          <w:rPr>
            <w:rFonts w:asciiTheme="majorHAnsi" w:hAnsiTheme="majorHAnsi"/>
            <w:u w:val="single"/>
          </w:rPr>
          <w:t>µm</w:t>
        </w:r>
      </w:ins>
      <w:ins w:id="525" w:author="Francois Ribalet" w:date="2015-08-20T11:49:00Z">
        <w:r w:rsidR="00F2447D">
          <w:rPr>
            <w:rFonts w:asciiTheme="majorHAnsi" w:hAnsiTheme="majorHAnsi"/>
            <w:u w:val="single"/>
          </w:rPr>
          <w:t xml:space="preserve"> in length</w:t>
        </w:r>
      </w:ins>
      <w:ins w:id="526" w:author="Francois Ribalet" w:date="2015-08-20T11:48:00Z">
        <w:r w:rsidR="00F2447D">
          <w:rPr>
            <w:rFonts w:asciiTheme="majorHAnsi" w:hAnsiTheme="majorHAnsi"/>
          </w:rPr>
          <w:t xml:space="preserve">) and </w:t>
        </w:r>
      </w:ins>
      <w:ins w:id="527" w:author="Francois Ribalet" w:date="2015-08-20T11:49:00Z">
        <w:r w:rsidR="00F2447D">
          <w:rPr>
            <w:rFonts w:asciiTheme="majorHAnsi" w:hAnsiTheme="majorHAnsi"/>
          </w:rPr>
          <w:t xml:space="preserve">teardrop </w:t>
        </w:r>
      </w:ins>
      <w:ins w:id="528" w:author="Francois Ribalet" w:date="2015-08-20T11:48:00Z">
        <w:r w:rsidR="00F2447D">
          <w:rPr>
            <w:rFonts w:asciiTheme="majorHAnsi" w:hAnsiTheme="majorHAnsi"/>
          </w:rPr>
          <w:t xml:space="preserve">shape </w:t>
        </w:r>
      </w:ins>
      <w:r w:rsidRPr="005406CC">
        <w:rPr>
          <w:rFonts w:asciiTheme="majorHAnsi" w:hAnsiTheme="majorHAnsi"/>
          <w:rPrChange w:id="529" w:author="Francois Ribalet" w:date="2015-08-19T09:15:00Z">
            <w:rPr>
              <w:rFonts w:ascii="Calibri" w:hAnsi="Calibri"/>
            </w:rPr>
          </w:rPrChange>
        </w:rPr>
        <w:t xml:space="preserve">of the cells </w:t>
      </w:r>
      <w:del w:id="530" w:author="Francois Ribalet" w:date="2015-08-20T11:48:00Z">
        <w:r w:rsidRPr="005406CC" w:rsidDel="00F2447D">
          <w:rPr>
            <w:rFonts w:asciiTheme="majorHAnsi" w:hAnsiTheme="majorHAnsi"/>
            <w:rPrChange w:id="531" w:author="Francois Ribalet" w:date="2015-08-19T09:15:00Z">
              <w:rPr>
                <w:rFonts w:ascii="Calibri" w:hAnsi="Calibri"/>
              </w:rPr>
            </w:rPrChange>
          </w:rPr>
          <w:delText xml:space="preserve">viewed </w:delText>
        </w:r>
      </w:del>
      <w:del w:id="532" w:author="Francois Ribalet" w:date="2015-08-20T11:49:00Z">
        <w:r w:rsidRPr="005406CC" w:rsidDel="00F2447D">
          <w:rPr>
            <w:rFonts w:asciiTheme="majorHAnsi" w:hAnsiTheme="majorHAnsi"/>
            <w:rPrChange w:id="533" w:author="Francois Ribalet" w:date="2015-08-19T09:15:00Z">
              <w:rPr>
                <w:rFonts w:ascii="Calibri" w:hAnsi="Calibri"/>
              </w:rPr>
            </w:rPrChange>
          </w:rPr>
          <w:delText xml:space="preserve">(&lt;5 μm) </w:delText>
        </w:r>
      </w:del>
      <w:r w:rsidRPr="005406CC">
        <w:rPr>
          <w:rFonts w:asciiTheme="majorHAnsi" w:hAnsiTheme="majorHAnsi"/>
          <w:rPrChange w:id="534" w:author="Francois Ribalet" w:date="2015-08-19T09:15:00Z">
            <w:rPr>
              <w:rFonts w:ascii="Calibri" w:hAnsi="Calibri"/>
            </w:rPr>
          </w:rPrChange>
        </w:rPr>
        <w:t xml:space="preserve">agreed with past observations of </w:t>
      </w:r>
      <w:proofErr w:type="spellStart"/>
      <w:ins w:id="535" w:author="Francois Ribalet" w:date="2015-08-20T12:09:00Z">
        <w:r w:rsidR="00290748" w:rsidRPr="005406CC">
          <w:rPr>
            <w:rFonts w:asciiTheme="majorHAnsi" w:hAnsiTheme="majorHAnsi"/>
          </w:rPr>
          <w:t>Teleaulax</w:t>
        </w:r>
        <w:proofErr w:type="spellEnd"/>
        <w:r w:rsidR="00290748" w:rsidRPr="005406CC">
          <w:rPr>
            <w:rFonts w:asciiTheme="majorHAnsi" w:hAnsiTheme="majorHAnsi"/>
          </w:rPr>
          <w:t xml:space="preserve">-like” </w:t>
        </w:r>
        <w:r w:rsidR="00290748" w:rsidRPr="00FC2382">
          <w:rPr>
            <w:rStyle w:val="CommentReference"/>
            <w:rFonts w:asciiTheme="majorHAnsi" w:hAnsiTheme="majorHAnsi"/>
          </w:rPr>
          <w:commentReference w:id="536"/>
        </w:r>
        <w:proofErr w:type="spellStart"/>
        <w:r w:rsidR="00290748" w:rsidRPr="00FC2382">
          <w:rPr>
            <w:rFonts w:asciiTheme="majorHAnsi" w:hAnsiTheme="majorHAnsi"/>
          </w:rPr>
          <w:t>cryptophytes</w:t>
        </w:r>
        <w:proofErr w:type="spellEnd"/>
        <w:r w:rsidR="00290748" w:rsidRPr="005406CC">
          <w:rPr>
            <w:rFonts w:asciiTheme="majorHAnsi" w:hAnsiTheme="majorHAnsi"/>
          </w:rPr>
          <w:t xml:space="preserve"> </w:t>
        </w:r>
      </w:ins>
      <w:del w:id="537" w:author="Francois Ribalet" w:date="2015-08-20T12:09:00Z">
        <w:r w:rsidRPr="005406CC" w:rsidDel="00290748">
          <w:rPr>
            <w:rFonts w:asciiTheme="majorHAnsi" w:hAnsiTheme="majorHAnsi"/>
            <w:rPrChange w:id="538" w:author="Francois Ribalet" w:date="2015-08-19T09:15:00Z">
              <w:rPr>
                <w:rFonts w:ascii="Calibri" w:hAnsi="Calibri"/>
              </w:rPr>
            </w:rPrChange>
          </w:rPr>
          <w:delText>cryptophytes in the Columbia River Estuary</w:delText>
        </w:r>
      </w:del>
      <w:r w:rsidRPr="005406CC">
        <w:rPr>
          <w:rFonts w:asciiTheme="majorHAnsi" w:hAnsiTheme="majorHAnsi"/>
          <w:rPrChange w:id="539" w:author="Francois Ribalet" w:date="2015-08-19T09:15:00Z">
            <w:rPr>
              <w:rFonts w:ascii="Calibri" w:hAnsi="Calibri"/>
            </w:rPr>
          </w:rPrChange>
        </w:rPr>
        <w:t xml:space="preserve"> (Peterson </w:t>
      </w:r>
      <w:r w:rsidRPr="005406CC">
        <w:rPr>
          <w:rFonts w:asciiTheme="majorHAnsi" w:hAnsiTheme="majorHAnsi"/>
          <w:rPrChange w:id="540" w:author="Francois Ribalet" w:date="2015-08-19T09:15:00Z">
            <w:rPr>
              <w:rFonts w:ascii="Calibri" w:hAnsi="Calibri"/>
            </w:rPr>
          </w:rPrChange>
        </w:rPr>
        <w:lastRenderedPageBreak/>
        <w:t>et al., 2012)</w:t>
      </w:r>
      <w:ins w:id="541" w:author="Francois Ribalet" w:date="2015-08-20T12:09:00Z">
        <w:r w:rsidR="00290748">
          <w:rPr>
            <w:rFonts w:asciiTheme="majorHAnsi" w:hAnsiTheme="majorHAnsi"/>
          </w:rPr>
          <w:t>.</w:t>
        </w:r>
      </w:ins>
      <w:proofErr w:type="gramEnd"/>
      <w:r w:rsidRPr="005406CC">
        <w:rPr>
          <w:rFonts w:asciiTheme="majorHAnsi" w:hAnsiTheme="majorHAnsi"/>
          <w:rPrChange w:id="542" w:author="Francois Ribalet" w:date="2015-08-19T09:15:00Z">
            <w:rPr>
              <w:rFonts w:ascii="Calibri" w:hAnsi="Calibri"/>
            </w:rPr>
          </w:rPrChange>
        </w:rPr>
        <w:t xml:space="preserve"> </w:t>
      </w:r>
    </w:p>
    <w:p w14:paraId="1F0D9399" w14:textId="205FE258" w:rsidR="00EA678B" w:rsidRPr="005406CC" w:rsidRDefault="009753CF">
      <w:pPr>
        <w:spacing w:line="360" w:lineRule="auto"/>
        <w:rPr>
          <w:rFonts w:asciiTheme="majorHAnsi" w:hAnsiTheme="majorHAnsi"/>
          <w:rPrChange w:id="543" w:author="Francois Ribalet" w:date="2015-08-19T09:15:00Z">
            <w:rPr/>
          </w:rPrChange>
        </w:rPr>
      </w:pPr>
      <w:del w:id="544" w:author="Francois Ribalet" w:date="2015-08-20T11:49:00Z">
        <w:r w:rsidRPr="005406CC" w:rsidDel="00F2447D">
          <w:rPr>
            <w:rFonts w:asciiTheme="majorHAnsi" w:hAnsiTheme="majorHAnsi"/>
            <w:rPrChange w:id="545" w:author="Francois Ribalet" w:date="2015-08-19T09:15:00Z">
              <w:rPr>
                <w:rFonts w:ascii="Calibri" w:hAnsi="Calibri"/>
              </w:rPr>
            </w:rPrChange>
          </w:rPr>
          <w:delText xml:space="preserve">and were teardrop-shaped. </w:delText>
        </w:r>
      </w:del>
    </w:p>
    <w:p w14:paraId="66E404C2" w14:textId="766A279E" w:rsidR="00EA678B" w:rsidRDefault="00BD19B2">
      <w:pPr>
        <w:spacing w:line="360" w:lineRule="auto"/>
        <w:rPr>
          <w:ins w:id="546" w:author="Francois Ribalet" w:date="2015-08-20T14:11:00Z"/>
          <w:rFonts w:asciiTheme="majorHAnsi" w:hAnsiTheme="majorHAnsi"/>
        </w:rPr>
      </w:pPr>
      <w:ins w:id="547" w:author="Francois Ribalet" w:date="2015-08-20T14:10:00Z">
        <w:r>
          <w:rPr>
            <w:rFonts w:asciiTheme="majorHAnsi" w:hAnsiTheme="majorHAnsi"/>
          </w:rPr>
          <w:t>##### STILL WORKING ON IT</w:t>
        </w:r>
      </w:ins>
      <w:ins w:id="548" w:author="Francois Ribalet" w:date="2015-08-20T14:11:00Z">
        <w:r>
          <w:rPr>
            <w:rFonts w:asciiTheme="majorHAnsi" w:hAnsiTheme="majorHAnsi"/>
          </w:rPr>
          <w:t xml:space="preserve"> ####</w:t>
        </w:r>
      </w:ins>
    </w:p>
    <w:p w14:paraId="197B028B" w14:textId="77777777" w:rsidR="0067040F" w:rsidRPr="005406CC" w:rsidRDefault="0067040F">
      <w:pPr>
        <w:spacing w:line="360" w:lineRule="auto"/>
        <w:rPr>
          <w:rFonts w:asciiTheme="majorHAnsi" w:hAnsiTheme="majorHAnsi"/>
          <w:rPrChange w:id="549" w:author="Francois Ribalet" w:date="2015-08-19T09:15:00Z">
            <w:rPr/>
          </w:rPrChange>
        </w:rPr>
      </w:pPr>
      <w:bookmarkStart w:id="550" w:name="_GoBack"/>
      <w:bookmarkEnd w:id="550"/>
    </w:p>
    <w:p w14:paraId="54977ECF" w14:textId="766485A8" w:rsidR="00EA678B" w:rsidRDefault="009753CF">
      <w:pPr>
        <w:spacing w:line="360" w:lineRule="auto"/>
        <w:rPr>
          <w:ins w:id="551" w:author="Francois Ribalet" w:date="2015-08-20T11:47:00Z"/>
          <w:rFonts w:asciiTheme="majorHAnsi" w:hAnsiTheme="majorHAnsi"/>
          <w:b/>
          <w:bCs/>
        </w:rPr>
      </w:pPr>
      <w:del w:id="552" w:author="Francois Ribalet" w:date="2015-08-19T09:12:00Z">
        <w:r w:rsidRPr="005406CC" w:rsidDel="005406CC">
          <w:rPr>
            <w:rFonts w:asciiTheme="majorHAnsi" w:hAnsiTheme="majorHAnsi"/>
            <w:b/>
            <w:bCs/>
            <w:rPrChange w:id="553" w:author="Francois Ribalet" w:date="2015-08-19T09:15:00Z">
              <w:rPr>
                <w:rFonts w:ascii="Calibri" w:hAnsi="Calibri"/>
                <w:b/>
                <w:bCs/>
              </w:rPr>
            </w:rPrChange>
          </w:rPr>
          <w:delText>Size-structured</w:delText>
        </w:r>
      </w:del>
      <w:ins w:id="554" w:author="Francois Ribalet" w:date="2015-08-19T09:12:00Z">
        <w:r w:rsidR="005406CC" w:rsidRPr="005406CC">
          <w:rPr>
            <w:rFonts w:asciiTheme="majorHAnsi" w:hAnsiTheme="majorHAnsi"/>
            <w:b/>
            <w:bCs/>
            <w:rPrChange w:id="555" w:author="Francois Ribalet" w:date="2015-08-19T09:15:00Z">
              <w:rPr>
                <w:rFonts w:ascii="Calibri" w:hAnsi="Calibri"/>
                <w:b/>
                <w:bCs/>
              </w:rPr>
            </w:rPrChange>
          </w:rPr>
          <w:t xml:space="preserve">Estimates of </w:t>
        </w:r>
      </w:ins>
      <w:del w:id="556" w:author="Francois Ribalet" w:date="2015-08-19T09:12:00Z">
        <w:r w:rsidRPr="005406CC" w:rsidDel="005406CC">
          <w:rPr>
            <w:rFonts w:asciiTheme="majorHAnsi" w:hAnsiTheme="majorHAnsi"/>
            <w:b/>
            <w:bCs/>
            <w:rPrChange w:id="557" w:author="Francois Ribalet" w:date="2015-08-19T09:15:00Z">
              <w:rPr>
                <w:rFonts w:ascii="Calibri" w:hAnsi="Calibri"/>
                <w:b/>
                <w:bCs/>
              </w:rPr>
            </w:rPrChange>
          </w:rPr>
          <w:delText xml:space="preserve"> D</w:delText>
        </w:r>
      </w:del>
      <w:ins w:id="558" w:author="Francois Ribalet" w:date="2015-08-19T09:12:00Z">
        <w:r w:rsidR="005406CC" w:rsidRPr="005406CC">
          <w:rPr>
            <w:rFonts w:asciiTheme="majorHAnsi" w:hAnsiTheme="majorHAnsi"/>
            <w:b/>
            <w:bCs/>
            <w:rPrChange w:id="559" w:author="Francois Ribalet" w:date="2015-08-19T09:15:00Z">
              <w:rPr>
                <w:rFonts w:ascii="Calibri" w:hAnsi="Calibri"/>
                <w:b/>
                <w:bCs/>
              </w:rPr>
            </w:rPrChange>
          </w:rPr>
          <w:t>d</w:t>
        </w:r>
      </w:ins>
      <w:r w:rsidRPr="005406CC">
        <w:rPr>
          <w:rFonts w:asciiTheme="majorHAnsi" w:hAnsiTheme="majorHAnsi"/>
          <w:b/>
          <w:bCs/>
          <w:rPrChange w:id="560" w:author="Francois Ribalet" w:date="2015-08-19T09:15:00Z">
            <w:rPr>
              <w:rFonts w:ascii="Calibri" w:hAnsi="Calibri"/>
              <w:b/>
              <w:bCs/>
            </w:rPr>
          </w:rPrChange>
        </w:rPr>
        <w:t xml:space="preserve">ivision </w:t>
      </w:r>
      <w:del w:id="561" w:author="Francois Ribalet" w:date="2015-08-19T09:12:00Z">
        <w:r w:rsidRPr="005406CC" w:rsidDel="005406CC">
          <w:rPr>
            <w:rFonts w:asciiTheme="majorHAnsi" w:hAnsiTheme="majorHAnsi"/>
            <w:b/>
            <w:bCs/>
            <w:rPrChange w:id="562" w:author="Francois Ribalet" w:date="2015-08-19T09:15:00Z">
              <w:rPr>
                <w:rFonts w:ascii="Calibri" w:hAnsi="Calibri"/>
                <w:b/>
                <w:bCs/>
              </w:rPr>
            </w:rPrChange>
          </w:rPr>
          <w:delText>Rate Model</w:delText>
        </w:r>
      </w:del>
      <w:ins w:id="563" w:author="Francois Ribalet" w:date="2015-08-19T09:12:00Z">
        <w:r w:rsidR="005406CC" w:rsidRPr="005406CC">
          <w:rPr>
            <w:rFonts w:asciiTheme="majorHAnsi" w:hAnsiTheme="majorHAnsi"/>
            <w:b/>
            <w:bCs/>
            <w:rPrChange w:id="564" w:author="Francois Ribalet" w:date="2015-08-19T09:15:00Z">
              <w:rPr>
                <w:rFonts w:ascii="Calibri" w:hAnsi="Calibri"/>
                <w:b/>
                <w:bCs/>
              </w:rPr>
            </w:rPrChange>
          </w:rPr>
          <w:t>rates</w:t>
        </w:r>
      </w:ins>
    </w:p>
    <w:p w14:paraId="4009A86E" w14:textId="4079A9EA" w:rsidR="00F2447D" w:rsidRDefault="00EE1A25" w:rsidP="00F2447D">
      <w:pPr>
        <w:spacing w:line="360" w:lineRule="auto"/>
        <w:rPr>
          <w:ins w:id="565" w:author="Francois Ribalet" w:date="2015-08-20T11:47:00Z"/>
          <w:rFonts w:asciiTheme="majorHAnsi" w:hAnsiTheme="majorHAnsi"/>
        </w:rPr>
      </w:pPr>
      <w:ins w:id="566" w:author="Francois Ribalet" w:date="2015-08-20T13:17:00Z">
        <w:r w:rsidRPr="00EE1A25">
          <w:rPr>
            <w:rFonts w:asciiTheme="majorHAnsi" w:hAnsiTheme="majorHAnsi"/>
          </w:rPr>
          <w:t>Hourly division rates of Prochlorococcus were estimated using the R package ssPopModel version 0.1.1, a modified version of the size-structured matrix population model developed by Sosik et al. (12). The model is based on the assumptions that (</w:t>
        </w:r>
        <w:proofErr w:type="spellStart"/>
        <w:r w:rsidRPr="00EE1A25">
          <w:rPr>
            <w:rFonts w:asciiTheme="majorHAnsi" w:hAnsiTheme="majorHAnsi"/>
          </w:rPr>
          <w:t>i</w:t>
        </w:r>
        <w:proofErr w:type="spellEnd"/>
        <w:r w:rsidRPr="00EE1A25">
          <w:rPr>
            <w:rFonts w:asciiTheme="majorHAnsi" w:hAnsiTheme="majorHAnsi"/>
          </w:rPr>
          <w:t xml:space="preserve">) cell growth is determined by light exposure, (ii) the probability of a cell dividing depends on size, (iii) all cells within a discrete size class have the same probability to change to another size class, and (iv) a cell divides into two daughter cells, each half the size of the mother cell. The model predicts the cell size distribution over the course of the day using the cell size/cell division relationships and the light dependence of cell division (SI Appendix, SI Materials and Methods). We assumed that there was no differential mortality of Prochlorococcus based on cell size. Size distribution-based division rate estimates of Synechococcus have been shown to be similar between undiluted incubations (higher grazing </w:t>
        </w:r>
        <w:proofErr w:type="spellStart"/>
        <w:r w:rsidRPr="00EE1A25">
          <w:rPr>
            <w:rFonts w:asciiTheme="majorHAnsi" w:hAnsiTheme="majorHAnsi"/>
          </w:rPr>
          <w:t>pres</w:t>
        </w:r>
        <w:proofErr w:type="spellEnd"/>
        <w:r w:rsidRPr="00EE1A25">
          <w:rPr>
            <w:rFonts w:asciiTheme="majorHAnsi" w:hAnsiTheme="majorHAnsi"/>
          </w:rPr>
          <w:t xml:space="preserve">- sure) and diluted incubations (lower grazing pressure) (30), supporting the as- </w:t>
        </w:r>
        <w:proofErr w:type="spellStart"/>
        <w:r w:rsidRPr="00EE1A25">
          <w:rPr>
            <w:rFonts w:asciiTheme="majorHAnsi" w:hAnsiTheme="majorHAnsi"/>
          </w:rPr>
          <w:t>sumption</w:t>
        </w:r>
        <w:proofErr w:type="spellEnd"/>
        <w:r w:rsidRPr="00EE1A25">
          <w:rPr>
            <w:rFonts w:asciiTheme="majorHAnsi" w:hAnsiTheme="majorHAnsi"/>
          </w:rPr>
          <w:t xml:space="preserve"> that size-selective grazing is not important. To establish the accuracy of our estimates of size distribution-based division rate estimates, we compared size-based estimates of Prochlorococcus division rates (h−1) with rates of changes in cell number for laboratory cultures and with cell cycle-based estimates of di- vision rates for natural Prochlorococcus populations sampled near the beginning and end of the transect (SI Appendix, SI Materials and Methods). Estimates of Prochlorococcus cell production was obtained by multiplying hourly averaged cell abundances by the hourly estimates of cell division rates.</w:t>
        </w:r>
      </w:ins>
    </w:p>
    <w:p w14:paraId="4D8F62D2" w14:textId="77777777" w:rsidR="00F2447D" w:rsidRDefault="00F2447D" w:rsidP="00F2447D">
      <w:pPr>
        <w:spacing w:line="360" w:lineRule="auto"/>
        <w:rPr>
          <w:ins w:id="567" w:author="Francois Ribalet" w:date="2015-08-20T11:47:00Z"/>
          <w:rFonts w:asciiTheme="majorHAnsi" w:hAnsiTheme="majorHAnsi"/>
        </w:rPr>
      </w:pPr>
      <w:ins w:id="568" w:author="Francois Ribalet" w:date="2015-08-20T11:47:00Z">
        <w:r w:rsidRPr="00885EE3">
          <w:rPr>
            <w:rFonts w:asciiTheme="majorHAnsi" w:hAnsiTheme="majorHAnsi"/>
          </w:rPr>
          <w:t>Forward light scatter measured by the instrument was converted to cell volume using an empirical relationship between light scatter measured by SeaFlow and cell volume measured by a Coulter counter for different exponentially growing phytoplankton cultures</w:t>
        </w:r>
      </w:ins>
    </w:p>
    <w:p w14:paraId="58D6B5CF" w14:textId="77777777" w:rsidR="00F2447D" w:rsidRPr="005406CC" w:rsidRDefault="00F2447D">
      <w:pPr>
        <w:spacing w:line="360" w:lineRule="auto"/>
        <w:rPr>
          <w:rFonts w:asciiTheme="majorHAnsi" w:hAnsiTheme="majorHAnsi"/>
          <w:rPrChange w:id="569" w:author="Francois Ribalet" w:date="2015-08-19T09:15:00Z">
            <w:rPr/>
          </w:rPrChange>
        </w:rPr>
      </w:pPr>
    </w:p>
    <w:p w14:paraId="52E8C076" w14:textId="7650667E" w:rsidR="00EA678B" w:rsidRPr="005406CC" w:rsidRDefault="00576BEA">
      <w:pPr>
        <w:spacing w:line="360" w:lineRule="auto"/>
        <w:rPr>
          <w:rFonts w:asciiTheme="majorHAnsi" w:hAnsiTheme="majorHAnsi"/>
          <w:i/>
          <w:rPrChange w:id="570" w:author="Francois Ribalet" w:date="2015-08-19T09:15:00Z">
            <w:rPr/>
          </w:rPrChange>
        </w:rPr>
      </w:pPr>
      <w:ins w:id="571" w:author="Francois Ribalet" w:date="2015-08-19T09:44:00Z">
        <w:r>
          <w:rPr>
            <w:rFonts w:asciiTheme="majorHAnsi" w:hAnsiTheme="majorHAnsi"/>
            <w:i/>
          </w:rPr>
          <w:tab/>
        </w:r>
      </w:ins>
      <w:del w:id="572" w:author="Francois Ribalet" w:date="2015-08-19T09:13:00Z">
        <w:r w:rsidR="009753CF" w:rsidRPr="005406CC" w:rsidDel="005406CC">
          <w:rPr>
            <w:rFonts w:asciiTheme="majorHAnsi" w:hAnsiTheme="majorHAnsi"/>
            <w:i/>
            <w:rPrChange w:id="573" w:author="Francois Ribalet" w:date="2015-08-19T09:15:00Z">
              <w:rPr>
                <w:rFonts w:ascii="Calibri" w:hAnsi="Calibri"/>
              </w:rPr>
            </w:rPrChange>
          </w:rPr>
          <w:delText xml:space="preserve">FR writes this </w:delText>
        </w:r>
      </w:del>
      <w:ins w:id="574" w:author="Francois Ribalet" w:date="2015-08-19T09:13:00Z">
        <w:r w:rsidR="005406CC" w:rsidRPr="005406CC">
          <w:rPr>
            <w:rFonts w:asciiTheme="majorHAnsi" w:hAnsiTheme="majorHAnsi"/>
            <w:i/>
            <w:rPrChange w:id="575" w:author="Francois Ribalet" w:date="2015-08-19T09:15:00Z">
              <w:rPr>
                <w:rFonts w:ascii="Calibri" w:hAnsi="Calibri"/>
              </w:rPr>
            </w:rPrChange>
          </w:rPr>
          <w:t>In culture</w:t>
        </w:r>
      </w:ins>
    </w:p>
    <w:p w14:paraId="0B2E68D3" w14:textId="77777777" w:rsidR="005406CC" w:rsidRPr="005406CC" w:rsidRDefault="005406CC" w:rsidP="005406CC">
      <w:pPr>
        <w:spacing w:line="360" w:lineRule="auto"/>
        <w:rPr>
          <w:rFonts w:asciiTheme="majorHAnsi" w:hAnsiTheme="majorHAnsi"/>
          <w:rPrChange w:id="576" w:author="Francois Ribalet" w:date="2015-08-19T09:15:00Z">
            <w:rPr/>
          </w:rPrChange>
        </w:rPr>
      </w:pPr>
      <w:r w:rsidRPr="005406CC">
        <w:rPr>
          <w:rFonts w:asciiTheme="majorHAnsi" w:hAnsiTheme="majorHAnsi"/>
          <w:rPrChange w:id="577" w:author="Francois Ribalet" w:date="2015-08-19T09:15:00Z">
            <w:rPr>
              <w:rFonts w:ascii="Calibri" w:hAnsi="Calibri"/>
            </w:rPr>
          </w:rPrChange>
        </w:rPr>
        <w:t xml:space="preserve">For verification of the division rates found using the size-structured growth model, cultures of the </w:t>
      </w:r>
      <w:proofErr w:type="spellStart"/>
      <w:r w:rsidRPr="005406CC">
        <w:rPr>
          <w:rFonts w:asciiTheme="majorHAnsi" w:hAnsiTheme="majorHAnsi"/>
          <w:rPrChange w:id="578" w:author="Francois Ribalet" w:date="2015-08-19T09:15:00Z">
            <w:rPr>
              <w:rFonts w:ascii="Calibri" w:hAnsi="Calibri"/>
            </w:rPr>
          </w:rPrChange>
        </w:rPr>
        <w:t>cryptophyte</w:t>
      </w:r>
      <w:proofErr w:type="spellEnd"/>
      <w:r w:rsidRPr="005406CC">
        <w:rPr>
          <w:rFonts w:asciiTheme="majorHAnsi" w:hAnsiTheme="majorHAnsi"/>
          <w:rPrChange w:id="579" w:author="Francois Ribalet" w:date="2015-08-19T09:15:00Z">
            <w:rPr>
              <w:rFonts w:ascii="Calibri" w:hAnsi="Calibri"/>
            </w:rPr>
          </w:rPrChange>
        </w:rPr>
        <w:t xml:space="preserve">, </w:t>
      </w:r>
      <w:proofErr w:type="spellStart"/>
      <w:r w:rsidRPr="005406CC">
        <w:rPr>
          <w:rFonts w:asciiTheme="majorHAnsi" w:hAnsiTheme="majorHAnsi"/>
          <w:i/>
          <w:iCs/>
          <w:rPrChange w:id="580" w:author="Francois Ribalet" w:date="2015-08-19T09:15:00Z">
            <w:rPr>
              <w:rFonts w:ascii="Calibri" w:hAnsi="Calibri"/>
              <w:i/>
              <w:iCs/>
            </w:rPr>
          </w:rPrChange>
        </w:rPr>
        <w:t>Rhodomonas</w:t>
      </w:r>
      <w:proofErr w:type="spellEnd"/>
      <w:r w:rsidRPr="005406CC">
        <w:rPr>
          <w:rFonts w:asciiTheme="majorHAnsi" w:hAnsiTheme="majorHAnsi"/>
          <w:i/>
          <w:iCs/>
          <w:rPrChange w:id="581" w:author="Francois Ribalet" w:date="2015-08-19T09:15:00Z">
            <w:rPr>
              <w:rFonts w:ascii="Calibri" w:hAnsi="Calibri"/>
              <w:i/>
              <w:iCs/>
            </w:rPr>
          </w:rPrChange>
        </w:rPr>
        <w:t xml:space="preserve"> sp</w:t>
      </w:r>
      <w:r w:rsidRPr="005406CC">
        <w:rPr>
          <w:rFonts w:asciiTheme="majorHAnsi" w:hAnsiTheme="majorHAnsi"/>
          <w:rPrChange w:id="582" w:author="Francois Ribalet" w:date="2015-08-19T09:15:00Z">
            <w:rPr>
              <w:rFonts w:ascii="Calibri" w:hAnsi="Calibri"/>
            </w:rPr>
          </w:rPrChange>
        </w:rPr>
        <w:t xml:space="preserve">. (CCMP 755), were grown in flasks at 13 °C in f/2 seawater media under a (16:8 </w:t>
      </w:r>
      <w:proofErr w:type="spellStart"/>
      <w:r w:rsidRPr="005406CC">
        <w:rPr>
          <w:rFonts w:asciiTheme="majorHAnsi" w:hAnsiTheme="majorHAnsi"/>
          <w:rPrChange w:id="583" w:author="Francois Ribalet" w:date="2015-08-19T09:15:00Z">
            <w:rPr>
              <w:rFonts w:ascii="Calibri" w:hAnsi="Calibri"/>
            </w:rPr>
          </w:rPrChange>
        </w:rPr>
        <w:t>hr</w:t>
      </w:r>
      <w:proofErr w:type="spellEnd"/>
      <w:r w:rsidRPr="005406CC">
        <w:rPr>
          <w:rFonts w:asciiTheme="majorHAnsi" w:hAnsiTheme="majorHAnsi"/>
          <w:rPrChange w:id="584" w:author="Francois Ribalet" w:date="2015-08-19T09:15:00Z">
            <w:rPr>
              <w:rFonts w:ascii="Calibri" w:hAnsi="Calibri"/>
            </w:rPr>
          </w:rPrChange>
        </w:rPr>
        <w:t xml:space="preserve">) light-dark cycle. The abundances of daily 1mL samples of </w:t>
      </w:r>
      <w:proofErr w:type="spellStart"/>
      <w:r w:rsidRPr="005406CC">
        <w:rPr>
          <w:rFonts w:asciiTheme="majorHAnsi" w:hAnsiTheme="majorHAnsi"/>
          <w:rPrChange w:id="585" w:author="Francois Ribalet" w:date="2015-08-19T09:15:00Z">
            <w:rPr>
              <w:rFonts w:ascii="Calibri" w:hAnsi="Calibri"/>
            </w:rPr>
          </w:rPrChange>
        </w:rPr>
        <w:t>Rhodomonas</w:t>
      </w:r>
      <w:proofErr w:type="spellEnd"/>
      <w:r w:rsidRPr="005406CC">
        <w:rPr>
          <w:rFonts w:asciiTheme="majorHAnsi" w:hAnsiTheme="majorHAnsi"/>
          <w:rPrChange w:id="586" w:author="Francois Ribalet" w:date="2015-08-19T09:15:00Z">
            <w:rPr>
              <w:rFonts w:ascii="Calibri" w:hAnsi="Calibri"/>
            </w:rPr>
          </w:rPrChange>
        </w:rPr>
        <w:t xml:space="preserve"> sp. were determined via cell counts using a </w:t>
      </w:r>
      <w:proofErr w:type="spellStart"/>
      <w:r w:rsidRPr="005406CC">
        <w:rPr>
          <w:rFonts w:asciiTheme="majorHAnsi" w:hAnsiTheme="majorHAnsi"/>
          <w:rPrChange w:id="587" w:author="Francois Ribalet" w:date="2015-08-19T09:15:00Z">
            <w:rPr>
              <w:rFonts w:ascii="Calibri" w:hAnsi="Calibri"/>
            </w:rPr>
          </w:rPrChange>
        </w:rPr>
        <w:t>Sedgewick</w:t>
      </w:r>
      <w:proofErr w:type="spellEnd"/>
      <w:r w:rsidRPr="005406CC">
        <w:rPr>
          <w:rFonts w:asciiTheme="majorHAnsi" w:hAnsiTheme="majorHAnsi"/>
          <w:rPrChange w:id="588" w:author="Francois Ribalet" w:date="2015-08-19T09:15:00Z">
            <w:rPr>
              <w:rFonts w:ascii="Calibri" w:hAnsi="Calibri"/>
            </w:rPr>
          </w:rPrChange>
        </w:rPr>
        <w:t xml:space="preserve">-Rafter slide. Growth rates were calculated using blah </w:t>
      </w:r>
      <w:r w:rsidRPr="005406CC">
        <w:rPr>
          <w:rFonts w:asciiTheme="majorHAnsi" w:hAnsiTheme="majorHAnsi"/>
          <w:rPrChange w:id="589" w:author="Francois Ribalet" w:date="2015-08-19T09:15:00Z">
            <w:rPr>
              <w:rFonts w:ascii="Calibri" w:hAnsi="Calibri"/>
            </w:rPr>
          </w:rPrChange>
        </w:rPr>
        <w:lastRenderedPageBreak/>
        <w:t>equation (insert equation here).</w:t>
      </w:r>
    </w:p>
    <w:p w14:paraId="0E781DA7" w14:textId="77777777" w:rsidR="005406CC" w:rsidRPr="005406CC" w:rsidRDefault="005406CC" w:rsidP="005406CC">
      <w:pPr>
        <w:spacing w:line="360" w:lineRule="auto"/>
        <w:rPr>
          <w:rFonts w:asciiTheme="majorHAnsi" w:hAnsiTheme="majorHAnsi"/>
          <w:rPrChange w:id="590" w:author="Francois Ribalet" w:date="2015-08-19T09:15:00Z">
            <w:rPr/>
          </w:rPrChange>
        </w:rPr>
      </w:pPr>
      <w:r w:rsidRPr="005406CC">
        <w:rPr>
          <w:rFonts w:asciiTheme="majorHAnsi" w:hAnsiTheme="majorHAnsi"/>
          <w:rPrChange w:id="591" w:author="Francois Ribalet" w:date="2015-08-19T09:15:00Z">
            <w:rPr>
              <w:rFonts w:ascii="Calibri" w:hAnsi="Calibri"/>
            </w:rPr>
          </w:rPrChange>
        </w:rPr>
        <w:tab/>
        <w:t xml:space="preserve">A single replicate of the </w:t>
      </w:r>
      <w:proofErr w:type="spellStart"/>
      <w:r w:rsidRPr="005406CC">
        <w:rPr>
          <w:rFonts w:asciiTheme="majorHAnsi" w:hAnsiTheme="majorHAnsi"/>
          <w:i/>
          <w:iCs/>
          <w:rPrChange w:id="592" w:author="Francois Ribalet" w:date="2015-08-19T09:15:00Z">
            <w:rPr>
              <w:rFonts w:ascii="Calibri" w:hAnsi="Calibri"/>
              <w:i/>
              <w:iCs/>
            </w:rPr>
          </w:rPrChange>
        </w:rPr>
        <w:t>Rhodomonas</w:t>
      </w:r>
      <w:proofErr w:type="spellEnd"/>
      <w:r w:rsidRPr="005406CC">
        <w:rPr>
          <w:rFonts w:asciiTheme="majorHAnsi" w:hAnsiTheme="majorHAnsi"/>
          <w:i/>
          <w:iCs/>
          <w:rPrChange w:id="593" w:author="Francois Ribalet" w:date="2015-08-19T09:15:00Z">
            <w:rPr>
              <w:rFonts w:ascii="Calibri" w:hAnsi="Calibri"/>
              <w:i/>
              <w:iCs/>
            </w:rPr>
          </w:rPrChange>
        </w:rPr>
        <w:t xml:space="preserve"> sp.</w:t>
      </w:r>
      <w:r w:rsidRPr="005406CC">
        <w:rPr>
          <w:rFonts w:asciiTheme="majorHAnsi" w:hAnsiTheme="majorHAnsi"/>
          <w:rPrChange w:id="594" w:author="Francois Ribalet" w:date="2015-08-19T09:15:00Z">
            <w:rPr>
              <w:rFonts w:ascii="Calibri" w:hAnsi="Calibri"/>
            </w:rPr>
          </w:rPrChange>
        </w:rPr>
        <w:t xml:space="preserve"> cultures was brought to a volume of 20L in a Nalgene carboy with a concentration of 50 cells/mL and mixed using a magnetic carboy </w:t>
      </w:r>
      <w:proofErr w:type="spellStart"/>
      <w:r w:rsidRPr="005406CC">
        <w:rPr>
          <w:rFonts w:asciiTheme="majorHAnsi" w:hAnsiTheme="majorHAnsi"/>
          <w:rPrChange w:id="595" w:author="Francois Ribalet" w:date="2015-08-19T09:15:00Z">
            <w:rPr>
              <w:rFonts w:ascii="Calibri" w:hAnsi="Calibri"/>
            </w:rPr>
          </w:rPrChange>
        </w:rPr>
        <w:t>stirbar</w:t>
      </w:r>
      <w:proofErr w:type="spellEnd"/>
      <w:r w:rsidRPr="005406CC">
        <w:rPr>
          <w:rFonts w:asciiTheme="majorHAnsi" w:hAnsiTheme="majorHAnsi"/>
          <w:rPrChange w:id="596" w:author="Francois Ribalet" w:date="2015-08-19T09:15:00Z">
            <w:rPr>
              <w:rFonts w:ascii="Calibri" w:hAnsi="Calibri"/>
            </w:rPr>
          </w:rPrChange>
        </w:rPr>
        <w:t xml:space="preserve">. SeaFlow was run on the culture under a (16:8) light-dark cycle for 4 days. During the first day running SeaFlow, 1mL triplicate samples of the </w:t>
      </w:r>
      <w:proofErr w:type="spellStart"/>
      <w:r w:rsidRPr="005406CC">
        <w:rPr>
          <w:rFonts w:asciiTheme="majorHAnsi" w:hAnsiTheme="majorHAnsi"/>
          <w:i/>
          <w:iCs/>
          <w:rPrChange w:id="597" w:author="Francois Ribalet" w:date="2015-08-19T09:15:00Z">
            <w:rPr>
              <w:rFonts w:ascii="Calibri" w:hAnsi="Calibri"/>
              <w:i/>
              <w:iCs/>
            </w:rPr>
          </w:rPrChange>
        </w:rPr>
        <w:t>Rhodomonas</w:t>
      </w:r>
      <w:proofErr w:type="spellEnd"/>
      <w:r w:rsidRPr="005406CC">
        <w:rPr>
          <w:rFonts w:asciiTheme="majorHAnsi" w:hAnsiTheme="majorHAnsi"/>
          <w:i/>
          <w:iCs/>
          <w:rPrChange w:id="598" w:author="Francois Ribalet" w:date="2015-08-19T09:15:00Z">
            <w:rPr>
              <w:rFonts w:ascii="Calibri" w:hAnsi="Calibri"/>
              <w:i/>
              <w:iCs/>
            </w:rPr>
          </w:rPrChange>
        </w:rPr>
        <w:t xml:space="preserve"> sp.</w:t>
      </w:r>
      <w:r w:rsidRPr="005406CC">
        <w:rPr>
          <w:rFonts w:asciiTheme="majorHAnsi" w:hAnsiTheme="majorHAnsi"/>
          <w:rPrChange w:id="599" w:author="Francois Ribalet" w:date="2015-08-19T09:15:00Z">
            <w:rPr>
              <w:rFonts w:ascii="Calibri" w:hAnsi="Calibri"/>
            </w:rPr>
          </w:rPrChange>
        </w:rPr>
        <w:t xml:space="preserve"> culture were taken every 2 hours for 28 hours, preserved with 20μL of 50% </w:t>
      </w:r>
      <w:proofErr w:type="spellStart"/>
      <w:r w:rsidRPr="005406CC">
        <w:rPr>
          <w:rFonts w:asciiTheme="majorHAnsi" w:hAnsiTheme="majorHAnsi"/>
          <w:rPrChange w:id="600" w:author="Francois Ribalet" w:date="2015-08-19T09:15:00Z">
            <w:rPr>
              <w:rFonts w:ascii="Calibri" w:hAnsi="Calibri"/>
            </w:rPr>
          </w:rPrChange>
        </w:rPr>
        <w:t>gluteraldehyde</w:t>
      </w:r>
      <w:proofErr w:type="spellEnd"/>
      <w:r w:rsidRPr="005406CC">
        <w:rPr>
          <w:rFonts w:asciiTheme="majorHAnsi" w:hAnsiTheme="majorHAnsi"/>
          <w:rPrChange w:id="601" w:author="Francois Ribalet" w:date="2015-08-19T09:15:00Z">
            <w:rPr>
              <w:rFonts w:ascii="Calibri" w:hAnsi="Calibri"/>
            </w:rPr>
          </w:rPrChange>
        </w:rPr>
        <w:t xml:space="preserve">, flash frozen, and stored at -80 °C for cell cycle analysis. </w:t>
      </w:r>
    </w:p>
    <w:p w14:paraId="31164F95" w14:textId="77777777" w:rsidR="005406CC" w:rsidRPr="005406CC" w:rsidRDefault="005406CC" w:rsidP="005406CC">
      <w:pPr>
        <w:spacing w:line="360" w:lineRule="auto"/>
        <w:rPr>
          <w:rFonts w:asciiTheme="majorHAnsi" w:hAnsiTheme="majorHAnsi"/>
          <w:rPrChange w:id="602" w:author="Francois Ribalet" w:date="2015-08-19T09:15:00Z">
            <w:rPr/>
          </w:rPrChange>
        </w:rPr>
      </w:pPr>
      <w:r w:rsidRPr="005406CC">
        <w:rPr>
          <w:rFonts w:asciiTheme="majorHAnsi" w:hAnsiTheme="majorHAnsi"/>
          <w:rPrChange w:id="603" w:author="Francois Ribalet" w:date="2015-08-19T09:15:00Z">
            <w:rPr>
              <w:rFonts w:ascii="Calibri" w:hAnsi="Calibri"/>
            </w:rPr>
          </w:rPrChange>
        </w:rPr>
        <w:tab/>
        <w:t xml:space="preserve">The 1mL samples of </w:t>
      </w:r>
      <w:proofErr w:type="spellStart"/>
      <w:r w:rsidRPr="005406CC">
        <w:rPr>
          <w:rFonts w:asciiTheme="majorHAnsi" w:hAnsiTheme="majorHAnsi"/>
          <w:i/>
          <w:iCs/>
          <w:rPrChange w:id="604" w:author="Francois Ribalet" w:date="2015-08-19T09:15:00Z">
            <w:rPr>
              <w:rFonts w:ascii="Calibri" w:hAnsi="Calibri"/>
              <w:i/>
              <w:iCs/>
            </w:rPr>
          </w:rPrChange>
        </w:rPr>
        <w:t>Rhodomonas</w:t>
      </w:r>
      <w:proofErr w:type="spellEnd"/>
      <w:r w:rsidRPr="005406CC">
        <w:rPr>
          <w:rFonts w:asciiTheme="majorHAnsi" w:hAnsiTheme="majorHAnsi"/>
          <w:i/>
          <w:iCs/>
          <w:rPrChange w:id="605" w:author="Francois Ribalet" w:date="2015-08-19T09:15:00Z">
            <w:rPr>
              <w:rFonts w:ascii="Calibri" w:hAnsi="Calibri"/>
              <w:i/>
              <w:iCs/>
            </w:rPr>
          </w:rPrChange>
        </w:rPr>
        <w:t xml:space="preserve"> sp.</w:t>
      </w:r>
      <w:r w:rsidRPr="005406CC">
        <w:rPr>
          <w:rFonts w:asciiTheme="majorHAnsi" w:hAnsiTheme="majorHAnsi"/>
          <w:rPrChange w:id="606" w:author="Francois Ribalet" w:date="2015-08-19T09:15:00Z">
            <w:rPr>
              <w:rFonts w:ascii="Calibri" w:hAnsi="Calibri"/>
            </w:rPr>
          </w:rPrChange>
        </w:rPr>
        <w:t xml:space="preserve"> were later thawed over ice, and run on an Influx flow cytometer...</w:t>
      </w:r>
    </w:p>
    <w:p w14:paraId="091458BE" w14:textId="77777777" w:rsidR="00576BEA" w:rsidRDefault="005406CC">
      <w:pPr>
        <w:spacing w:line="360" w:lineRule="auto"/>
        <w:rPr>
          <w:ins w:id="607" w:author="Francois Ribalet" w:date="2015-08-19T09:44:00Z"/>
          <w:rFonts w:asciiTheme="majorHAnsi" w:hAnsiTheme="majorHAnsi"/>
        </w:rPr>
      </w:pPr>
      <w:r w:rsidRPr="005406CC">
        <w:rPr>
          <w:rFonts w:asciiTheme="majorHAnsi" w:hAnsiTheme="majorHAnsi"/>
          <w:rPrChange w:id="608" w:author="Francois Ribalet" w:date="2015-08-19T09:15:00Z">
            <w:rPr>
              <w:rFonts w:ascii="Calibri" w:hAnsi="Calibri"/>
            </w:rPr>
          </w:rPrChange>
        </w:rPr>
        <w:t xml:space="preserve">-I </w:t>
      </w:r>
      <w:proofErr w:type="gramStart"/>
      <w:r w:rsidRPr="005406CC">
        <w:rPr>
          <w:rFonts w:asciiTheme="majorHAnsi" w:hAnsiTheme="majorHAnsi"/>
          <w:rPrChange w:id="609" w:author="Francois Ribalet" w:date="2015-08-19T09:15:00Z">
            <w:rPr>
              <w:rFonts w:ascii="Calibri" w:hAnsi="Calibri"/>
            </w:rPr>
          </w:rPrChange>
        </w:rPr>
        <w:t>might need</w:t>
      </w:r>
      <w:proofErr w:type="gramEnd"/>
      <w:r w:rsidRPr="005406CC">
        <w:rPr>
          <w:rFonts w:asciiTheme="majorHAnsi" w:hAnsiTheme="majorHAnsi"/>
          <w:rPrChange w:id="610" w:author="Francois Ribalet" w:date="2015-08-19T09:15:00Z">
            <w:rPr>
              <w:rFonts w:ascii="Calibri" w:hAnsi="Calibri"/>
            </w:rPr>
          </w:rPrChange>
        </w:rPr>
        <w:t xml:space="preserve"> some help with describing the cell cycle analysis (mostly the processing of the </w:t>
      </w:r>
      <w:r w:rsidRPr="005406CC">
        <w:rPr>
          <w:rFonts w:asciiTheme="majorHAnsi" w:hAnsiTheme="majorHAnsi"/>
          <w:rPrChange w:id="611" w:author="Francois Ribalet" w:date="2015-08-19T09:15:00Z">
            <w:rPr>
              <w:rFonts w:ascii="Calibri" w:hAnsi="Calibri"/>
            </w:rPr>
          </w:rPrChange>
        </w:rPr>
        <w:tab/>
        <w:t xml:space="preserve">flow </w:t>
      </w:r>
      <w:proofErr w:type="spellStart"/>
      <w:r w:rsidRPr="005406CC">
        <w:rPr>
          <w:rFonts w:asciiTheme="majorHAnsi" w:hAnsiTheme="majorHAnsi"/>
          <w:rPrChange w:id="612" w:author="Francois Ribalet" w:date="2015-08-19T09:15:00Z">
            <w:rPr>
              <w:rFonts w:ascii="Calibri" w:hAnsi="Calibri"/>
            </w:rPr>
          </w:rPrChange>
        </w:rPr>
        <w:t>cytometery</w:t>
      </w:r>
      <w:proofErr w:type="spellEnd"/>
      <w:r w:rsidRPr="005406CC">
        <w:rPr>
          <w:rFonts w:asciiTheme="majorHAnsi" w:hAnsiTheme="majorHAnsi"/>
          <w:rPrChange w:id="613" w:author="Francois Ribalet" w:date="2015-08-19T09:15:00Z">
            <w:rPr>
              <w:rFonts w:ascii="Calibri" w:hAnsi="Calibri"/>
            </w:rPr>
          </w:rPrChange>
        </w:rPr>
        <w:t xml:space="preserve"> data)</w:t>
      </w:r>
      <w:ins w:id="614" w:author="Francois Ribalet" w:date="2015-08-19T09:44:00Z">
        <w:r w:rsidR="00576BEA">
          <w:rPr>
            <w:rFonts w:asciiTheme="majorHAnsi" w:hAnsiTheme="majorHAnsi"/>
          </w:rPr>
          <w:t>.</w:t>
        </w:r>
      </w:ins>
    </w:p>
    <w:p w14:paraId="462C52F9" w14:textId="6C9D3881" w:rsidR="00EA678B" w:rsidRPr="005406CC" w:rsidDel="005406CC" w:rsidRDefault="009753CF">
      <w:pPr>
        <w:spacing w:line="360" w:lineRule="auto"/>
        <w:rPr>
          <w:del w:id="615" w:author="Francois Ribalet" w:date="2015-08-19T09:13:00Z"/>
          <w:rFonts w:asciiTheme="majorHAnsi" w:hAnsiTheme="majorHAnsi"/>
          <w:rPrChange w:id="616" w:author="Francois Ribalet" w:date="2015-08-19T09:15:00Z">
            <w:rPr>
              <w:del w:id="617" w:author="Francois Ribalet" w:date="2015-08-19T09:13:00Z"/>
            </w:rPr>
          </w:rPrChange>
        </w:rPr>
      </w:pPr>
      <w:del w:id="618" w:author="Francois Ribalet" w:date="2015-08-19T09:13:00Z">
        <w:r w:rsidRPr="005406CC" w:rsidDel="005406CC">
          <w:rPr>
            <w:rFonts w:asciiTheme="majorHAnsi" w:hAnsiTheme="majorHAnsi"/>
            <w:rPrChange w:id="619" w:author="Francois Ribalet" w:date="2015-08-19T09:15:00Z">
              <w:rPr>
                <w:rFonts w:ascii="Calibri" w:hAnsi="Calibri"/>
              </w:rPr>
            </w:rPrChange>
          </w:rPr>
          <w:tab/>
          <w:delText>-based off of model from Sosik et al., 2003</w:delText>
        </w:r>
      </w:del>
    </w:p>
    <w:p w14:paraId="2D77E7B6" w14:textId="5A4008ED" w:rsidR="00EA678B" w:rsidRPr="005406CC" w:rsidDel="005406CC" w:rsidRDefault="009753CF">
      <w:pPr>
        <w:spacing w:line="360" w:lineRule="auto"/>
        <w:rPr>
          <w:del w:id="620" w:author="Francois Ribalet" w:date="2015-08-19T09:13:00Z"/>
          <w:rFonts w:asciiTheme="majorHAnsi" w:hAnsiTheme="majorHAnsi"/>
          <w:rPrChange w:id="621" w:author="Francois Ribalet" w:date="2015-08-19T09:15:00Z">
            <w:rPr>
              <w:del w:id="622" w:author="Francois Ribalet" w:date="2015-08-19T09:13:00Z"/>
            </w:rPr>
          </w:rPrChange>
        </w:rPr>
      </w:pPr>
      <w:del w:id="623" w:author="Francois Ribalet" w:date="2015-08-19T09:13:00Z">
        <w:r w:rsidRPr="005406CC" w:rsidDel="005406CC">
          <w:rPr>
            <w:rFonts w:asciiTheme="majorHAnsi" w:hAnsiTheme="majorHAnsi"/>
            <w:rPrChange w:id="624" w:author="Francois Ribalet" w:date="2015-08-19T09:15:00Z">
              <w:rPr>
                <w:rFonts w:ascii="Calibri" w:hAnsi="Calibri"/>
              </w:rPr>
            </w:rPrChange>
          </w:rPr>
          <w:tab/>
          <w:delText>-”matrix population model” based on light and cell size</w:delText>
        </w:r>
      </w:del>
    </w:p>
    <w:p w14:paraId="6C00EF01" w14:textId="47E38A23" w:rsidR="00EA678B" w:rsidRPr="005406CC" w:rsidDel="005406CC" w:rsidRDefault="009753CF">
      <w:pPr>
        <w:spacing w:line="360" w:lineRule="auto"/>
        <w:rPr>
          <w:del w:id="625" w:author="Francois Ribalet" w:date="2015-08-19T09:13:00Z"/>
          <w:rFonts w:asciiTheme="majorHAnsi" w:hAnsiTheme="majorHAnsi"/>
          <w:rPrChange w:id="626" w:author="Francois Ribalet" w:date="2015-08-19T09:15:00Z">
            <w:rPr>
              <w:del w:id="627" w:author="Francois Ribalet" w:date="2015-08-19T09:13:00Z"/>
            </w:rPr>
          </w:rPrChange>
        </w:rPr>
      </w:pPr>
      <w:del w:id="628" w:author="Francois Ribalet" w:date="2015-08-19T09:13:00Z">
        <w:r w:rsidRPr="005406CC" w:rsidDel="005406CC">
          <w:rPr>
            <w:rFonts w:asciiTheme="majorHAnsi" w:hAnsiTheme="majorHAnsi"/>
            <w:rPrChange w:id="629" w:author="Francois Ribalet" w:date="2015-08-19T09:15:00Z">
              <w:rPr>
                <w:rFonts w:ascii="Calibri" w:hAnsi="Calibri"/>
              </w:rPr>
            </w:rPrChange>
          </w:rPr>
          <w:tab/>
          <w:delText>-assumptions of the model</w:delText>
        </w:r>
        <w:r w:rsidRPr="005406CC" w:rsidDel="005406CC">
          <w:rPr>
            <w:rFonts w:asciiTheme="majorHAnsi" w:hAnsiTheme="majorHAnsi"/>
            <w:rPrChange w:id="630" w:author="Francois Ribalet" w:date="2015-08-19T09:15:00Z">
              <w:rPr>
                <w:rFonts w:ascii="Calibri" w:hAnsi="Calibri"/>
              </w:rPr>
            </w:rPrChange>
          </w:rPr>
          <w:tab/>
          <w:delText xml:space="preserve"> </w:delText>
        </w:r>
      </w:del>
    </w:p>
    <w:p w14:paraId="7ADDFAE9" w14:textId="77777777" w:rsidR="00EA678B" w:rsidRPr="005406CC" w:rsidRDefault="00EA678B">
      <w:pPr>
        <w:spacing w:line="360" w:lineRule="auto"/>
        <w:rPr>
          <w:rFonts w:asciiTheme="majorHAnsi" w:hAnsiTheme="majorHAnsi"/>
          <w:rPrChange w:id="631" w:author="Francois Ribalet" w:date="2015-08-19T09:15:00Z">
            <w:rPr/>
          </w:rPrChange>
        </w:rPr>
      </w:pPr>
    </w:p>
    <w:p w14:paraId="30EFBF19" w14:textId="0578DF1F" w:rsidR="00EA678B" w:rsidRPr="005406CC" w:rsidRDefault="00576BEA">
      <w:pPr>
        <w:spacing w:line="360" w:lineRule="auto"/>
        <w:rPr>
          <w:rFonts w:asciiTheme="majorHAnsi" w:hAnsiTheme="majorHAnsi"/>
          <w:i/>
          <w:rPrChange w:id="632" w:author="Francois Ribalet" w:date="2015-08-19T09:15:00Z">
            <w:rPr/>
          </w:rPrChange>
        </w:rPr>
      </w:pPr>
      <w:ins w:id="633" w:author="Francois Ribalet" w:date="2015-08-19T09:44:00Z">
        <w:r>
          <w:rPr>
            <w:rFonts w:asciiTheme="majorHAnsi" w:hAnsiTheme="majorHAnsi"/>
            <w:b/>
            <w:bCs/>
            <w:i/>
          </w:rPr>
          <w:tab/>
        </w:r>
      </w:ins>
      <w:del w:id="634" w:author="Francois Ribalet" w:date="2015-08-19T09:13:00Z">
        <w:r w:rsidR="009753CF" w:rsidRPr="005406CC" w:rsidDel="005406CC">
          <w:rPr>
            <w:rFonts w:asciiTheme="majorHAnsi" w:hAnsiTheme="majorHAnsi"/>
            <w:b/>
            <w:bCs/>
            <w:i/>
            <w:rPrChange w:id="635" w:author="Francois Ribalet" w:date="2015-08-19T09:15:00Z">
              <w:rPr>
                <w:rFonts w:ascii="Calibri" w:hAnsi="Calibri"/>
                <w:b/>
                <w:bCs/>
              </w:rPr>
            </w:rPrChange>
          </w:rPr>
          <w:delText xml:space="preserve">Division Rate Lab Verification  </w:delText>
        </w:r>
      </w:del>
      <w:ins w:id="636" w:author="Francois Ribalet" w:date="2015-08-19T09:13:00Z">
        <w:r w:rsidR="005406CC" w:rsidRPr="005406CC">
          <w:rPr>
            <w:rFonts w:asciiTheme="majorHAnsi" w:hAnsiTheme="majorHAnsi"/>
            <w:b/>
            <w:bCs/>
            <w:i/>
            <w:rPrChange w:id="637" w:author="Francois Ribalet" w:date="2015-08-19T09:15:00Z">
              <w:rPr>
                <w:rFonts w:ascii="Calibri" w:hAnsi="Calibri"/>
                <w:b/>
                <w:bCs/>
              </w:rPr>
            </w:rPrChange>
          </w:rPr>
          <w:t>In the field</w:t>
        </w:r>
      </w:ins>
    </w:p>
    <w:p w14:paraId="3A7843D0" w14:textId="22BCACBB" w:rsidR="00EA678B" w:rsidRPr="005406CC" w:rsidRDefault="009753CF" w:rsidP="005406CC">
      <w:pPr>
        <w:spacing w:line="360" w:lineRule="auto"/>
        <w:rPr>
          <w:rFonts w:asciiTheme="majorHAnsi" w:hAnsiTheme="majorHAnsi"/>
          <w:rPrChange w:id="638" w:author="Francois Ribalet" w:date="2015-08-19T09:15:00Z">
            <w:rPr/>
          </w:rPrChange>
        </w:rPr>
      </w:pPr>
      <w:r w:rsidRPr="005406CC">
        <w:rPr>
          <w:rFonts w:asciiTheme="majorHAnsi" w:hAnsiTheme="majorHAnsi"/>
          <w:rPrChange w:id="639" w:author="Francois Ribalet" w:date="2015-08-19T09:15:00Z">
            <w:rPr>
              <w:rFonts w:ascii="Calibri" w:hAnsi="Calibri"/>
            </w:rPr>
          </w:rPrChange>
        </w:rPr>
        <w:tab/>
      </w:r>
    </w:p>
    <w:p w14:paraId="32CE5822" w14:textId="262A7192" w:rsidR="00EA678B" w:rsidRPr="005406CC" w:rsidRDefault="009753CF">
      <w:pPr>
        <w:spacing w:line="360" w:lineRule="auto"/>
        <w:rPr>
          <w:rFonts w:asciiTheme="majorHAnsi" w:hAnsiTheme="majorHAnsi"/>
          <w:rPrChange w:id="640" w:author="Francois Ribalet" w:date="2015-08-19T09:15:00Z">
            <w:rPr/>
          </w:rPrChange>
        </w:rPr>
      </w:pPr>
      <w:r w:rsidRPr="005406CC">
        <w:rPr>
          <w:rFonts w:asciiTheme="majorHAnsi" w:hAnsiTheme="majorHAnsi"/>
          <w:rPrChange w:id="641" w:author="Francois Ribalet" w:date="2015-08-19T09:15:00Z">
            <w:rPr>
              <w:rFonts w:ascii="Calibri" w:hAnsi="Calibri"/>
            </w:rPr>
          </w:rPrChange>
        </w:rPr>
        <w:tab/>
        <w:t xml:space="preserve"> </w:t>
      </w:r>
    </w:p>
    <w:p w14:paraId="3117D476" w14:textId="77777777" w:rsidR="00EA678B" w:rsidRPr="005406CC" w:rsidRDefault="00EA678B">
      <w:pPr>
        <w:spacing w:line="360" w:lineRule="auto"/>
        <w:rPr>
          <w:rFonts w:asciiTheme="majorHAnsi" w:hAnsiTheme="majorHAnsi"/>
          <w:rPrChange w:id="642" w:author="Francois Ribalet" w:date="2015-08-19T09:15:00Z">
            <w:rPr/>
          </w:rPrChange>
        </w:rPr>
      </w:pPr>
    </w:p>
    <w:p w14:paraId="4F20542F" w14:textId="1D9F8C32" w:rsidR="007F338E" w:rsidRPr="005406CC" w:rsidRDefault="007F338E" w:rsidP="007F338E">
      <w:pPr>
        <w:spacing w:line="360" w:lineRule="auto"/>
        <w:rPr>
          <w:ins w:id="643" w:author="Francois Ribalet" w:date="2015-08-19T09:11:00Z"/>
          <w:rFonts w:asciiTheme="majorHAnsi" w:hAnsiTheme="majorHAnsi"/>
          <w:b/>
          <w:rPrChange w:id="644" w:author="Francois Ribalet" w:date="2015-08-19T09:15:00Z">
            <w:rPr>
              <w:ins w:id="645" w:author="Francois Ribalet" w:date="2015-08-19T09:11:00Z"/>
            </w:rPr>
          </w:rPrChange>
        </w:rPr>
      </w:pPr>
      <w:proofErr w:type="spellStart"/>
      <w:ins w:id="646" w:author="Francois Ribalet" w:date="2015-08-19T09:11:00Z">
        <w:r w:rsidRPr="005406CC">
          <w:rPr>
            <w:rFonts w:asciiTheme="majorHAnsi" w:hAnsiTheme="majorHAnsi"/>
            <w:b/>
            <w:rPrChange w:id="647" w:author="Francois Ribalet" w:date="2015-08-19T09:15:00Z">
              <w:rPr/>
            </w:rPrChange>
          </w:rPr>
          <w:t>Mesodinium</w:t>
        </w:r>
        <w:proofErr w:type="spellEnd"/>
        <w:r w:rsidRPr="005406CC">
          <w:rPr>
            <w:rFonts w:asciiTheme="majorHAnsi" w:hAnsiTheme="majorHAnsi"/>
            <w:b/>
            <w:rPrChange w:id="648" w:author="Francois Ribalet" w:date="2015-08-19T09:15:00Z">
              <w:rPr/>
            </w:rPrChange>
          </w:rPr>
          <w:t xml:space="preserve"> cell abundance</w:t>
        </w:r>
      </w:ins>
    </w:p>
    <w:p w14:paraId="7A3E90F9" w14:textId="453DE8DE" w:rsidR="00EA678B" w:rsidRPr="005406CC" w:rsidDel="007F338E" w:rsidRDefault="0093286A">
      <w:pPr>
        <w:spacing w:line="360" w:lineRule="auto"/>
        <w:rPr>
          <w:del w:id="649" w:author="Francois Ribalet" w:date="2015-08-19T09:11:00Z"/>
          <w:rFonts w:asciiTheme="majorHAnsi" w:hAnsiTheme="majorHAnsi"/>
          <w:rPrChange w:id="650" w:author="Francois Ribalet" w:date="2015-08-19T09:15:00Z">
            <w:rPr>
              <w:del w:id="651" w:author="Francois Ribalet" w:date="2015-08-19T09:11:00Z"/>
            </w:rPr>
          </w:rPrChange>
        </w:rPr>
      </w:pPr>
      <w:moveToRangeStart w:id="652" w:author="Francois Ribalet" w:date="2015-08-20T11:40:00Z" w:name="move301690181"/>
      <w:moveTo w:id="653" w:author="Francois Ribalet" w:date="2015-08-20T11:40:00Z">
        <w:r w:rsidRPr="00FC2382">
          <w:rPr>
            <w:rFonts w:asciiTheme="majorHAnsi" w:hAnsiTheme="majorHAnsi"/>
          </w:rPr>
          <w:t xml:space="preserve">45mL samples fixed with 25% glutaraldehyde were collected for </w:t>
        </w:r>
        <w:r w:rsidRPr="00FC2382">
          <w:rPr>
            <w:rFonts w:asciiTheme="majorHAnsi" w:hAnsiTheme="majorHAnsi"/>
            <w:i/>
            <w:iCs/>
          </w:rPr>
          <w:t>M. major</w:t>
        </w:r>
        <w:r w:rsidRPr="00FC2382">
          <w:rPr>
            <w:rFonts w:asciiTheme="majorHAnsi" w:hAnsiTheme="majorHAnsi"/>
          </w:rPr>
          <w:t xml:space="preserve"> counts, stored at 4 °C and analyzed blah months later using </w:t>
        </w:r>
        <w:proofErr w:type="spellStart"/>
        <w:r w:rsidRPr="00FC2382">
          <w:rPr>
            <w:rFonts w:asciiTheme="majorHAnsi" w:hAnsiTheme="majorHAnsi"/>
          </w:rPr>
          <w:t>FlowCAM</w:t>
        </w:r>
        <w:proofErr w:type="spellEnd"/>
        <w:r w:rsidRPr="00FC2382">
          <w:rPr>
            <w:rFonts w:asciiTheme="majorHAnsi" w:hAnsiTheme="majorHAnsi"/>
          </w:rPr>
          <w:t xml:space="preserve">. </w:t>
        </w:r>
      </w:moveTo>
      <w:moveToRangeEnd w:id="652"/>
      <w:del w:id="654" w:author="Francois Ribalet" w:date="2015-08-19T09:11:00Z">
        <w:r w:rsidR="009753CF" w:rsidRPr="005406CC" w:rsidDel="007F338E">
          <w:rPr>
            <w:rFonts w:asciiTheme="majorHAnsi" w:hAnsiTheme="majorHAnsi"/>
            <w:b/>
            <w:bCs/>
            <w:i/>
            <w:iCs/>
            <w:rPrChange w:id="655" w:author="Francois Ribalet" w:date="2015-08-19T09:15:00Z">
              <w:rPr>
                <w:rFonts w:ascii="Calibri" w:hAnsi="Calibri"/>
                <w:b/>
                <w:bCs/>
                <w:i/>
                <w:iCs/>
              </w:rPr>
            </w:rPrChange>
          </w:rPr>
          <w:delText>M. major</w:delText>
        </w:r>
        <w:r w:rsidR="009753CF" w:rsidRPr="005406CC" w:rsidDel="007F338E">
          <w:rPr>
            <w:rFonts w:asciiTheme="majorHAnsi" w:hAnsiTheme="majorHAnsi"/>
            <w:b/>
            <w:bCs/>
            <w:rPrChange w:id="656" w:author="Francois Ribalet" w:date="2015-08-19T09:15:00Z">
              <w:rPr>
                <w:rFonts w:ascii="Calibri" w:hAnsi="Calibri"/>
                <w:b/>
                <w:bCs/>
              </w:rPr>
            </w:rPrChange>
          </w:rPr>
          <w:delText xml:space="preserve"> Enumeration </w:delText>
        </w:r>
      </w:del>
    </w:p>
    <w:p w14:paraId="4D4CA60E" w14:textId="77777777" w:rsidR="00EA678B" w:rsidRPr="005406CC" w:rsidRDefault="009753CF">
      <w:pPr>
        <w:spacing w:line="360" w:lineRule="auto"/>
        <w:rPr>
          <w:rFonts w:asciiTheme="majorHAnsi" w:hAnsiTheme="majorHAnsi"/>
          <w:rPrChange w:id="657" w:author="Francois Ribalet" w:date="2015-08-19T09:15:00Z">
            <w:rPr/>
          </w:rPrChange>
        </w:rPr>
      </w:pPr>
      <w:r w:rsidRPr="005406CC">
        <w:rPr>
          <w:rFonts w:asciiTheme="majorHAnsi" w:hAnsiTheme="majorHAnsi"/>
          <w:rPrChange w:id="658" w:author="Francois Ribalet" w:date="2015-08-19T09:15:00Z">
            <w:rPr>
              <w:rFonts w:ascii="Calibri" w:hAnsi="Calibri"/>
            </w:rPr>
          </w:rPrChange>
        </w:rPr>
        <w:t xml:space="preserve">TP writes this </w:t>
      </w:r>
    </w:p>
    <w:p w14:paraId="108B3BD5" w14:textId="77777777" w:rsidR="00EA678B" w:rsidRPr="005406CC" w:rsidRDefault="00EA678B">
      <w:pPr>
        <w:spacing w:line="360" w:lineRule="auto"/>
        <w:rPr>
          <w:rFonts w:asciiTheme="majorHAnsi" w:hAnsiTheme="majorHAnsi"/>
          <w:rPrChange w:id="659" w:author="Francois Ribalet" w:date="2015-08-19T09:15:00Z">
            <w:rPr/>
          </w:rPrChange>
        </w:rPr>
      </w:pPr>
    </w:p>
    <w:p w14:paraId="48831E90" w14:textId="3A64D446" w:rsidR="00EA678B" w:rsidRPr="005406CC" w:rsidRDefault="009753CF">
      <w:pPr>
        <w:spacing w:line="360" w:lineRule="auto"/>
        <w:rPr>
          <w:rFonts w:asciiTheme="majorHAnsi" w:hAnsiTheme="majorHAnsi"/>
          <w:rPrChange w:id="660" w:author="Francois Ribalet" w:date="2015-08-19T09:15:00Z">
            <w:rPr/>
          </w:rPrChange>
        </w:rPr>
      </w:pPr>
      <w:del w:id="661" w:author="Francois Ribalet" w:date="2015-08-19T09:12:00Z">
        <w:r w:rsidRPr="005406CC" w:rsidDel="007F338E">
          <w:rPr>
            <w:rFonts w:asciiTheme="majorHAnsi" w:hAnsiTheme="majorHAnsi"/>
            <w:b/>
            <w:bCs/>
            <w:rPrChange w:id="662" w:author="Francois Ribalet" w:date="2015-08-19T09:15:00Z">
              <w:rPr>
                <w:rFonts w:ascii="Calibri" w:hAnsi="Calibri"/>
                <w:b/>
                <w:bCs/>
              </w:rPr>
            </w:rPrChange>
          </w:rPr>
          <w:delText xml:space="preserve">qPCR for </w:delText>
        </w:r>
      </w:del>
      <w:proofErr w:type="spellStart"/>
      <w:ins w:id="663" w:author="Francois Ribalet" w:date="2015-08-19T09:12:00Z">
        <w:r w:rsidR="005406CC" w:rsidRPr="005406CC">
          <w:rPr>
            <w:rFonts w:asciiTheme="majorHAnsi" w:hAnsiTheme="majorHAnsi"/>
            <w:b/>
            <w:bCs/>
            <w:rPrChange w:id="664" w:author="Francois Ribalet" w:date="2015-08-19T09:15:00Z">
              <w:rPr>
                <w:rFonts w:ascii="Calibri" w:hAnsi="Calibri"/>
                <w:b/>
                <w:bCs/>
              </w:rPr>
            </w:rPrChange>
          </w:rPr>
          <w:t>Cryptophyte</w:t>
        </w:r>
        <w:proofErr w:type="spellEnd"/>
        <w:r w:rsidR="005406CC" w:rsidRPr="005406CC">
          <w:rPr>
            <w:rFonts w:asciiTheme="majorHAnsi" w:hAnsiTheme="majorHAnsi"/>
            <w:b/>
            <w:bCs/>
            <w:rPrChange w:id="665" w:author="Francois Ribalet" w:date="2015-08-19T09:15:00Z">
              <w:rPr>
                <w:rFonts w:ascii="Calibri" w:hAnsi="Calibri"/>
                <w:b/>
                <w:bCs/>
              </w:rPr>
            </w:rPrChange>
          </w:rPr>
          <w:t xml:space="preserve"> community composition</w:t>
        </w:r>
      </w:ins>
      <w:del w:id="666" w:author="Francois Ribalet" w:date="2015-08-19T09:12:00Z">
        <w:r w:rsidRPr="005406CC" w:rsidDel="005406CC">
          <w:rPr>
            <w:rFonts w:asciiTheme="majorHAnsi" w:hAnsiTheme="majorHAnsi"/>
            <w:b/>
            <w:bCs/>
            <w:i/>
            <w:iCs/>
            <w:rPrChange w:id="667" w:author="Francois Ribalet" w:date="2015-08-19T09:15:00Z">
              <w:rPr>
                <w:rFonts w:ascii="Calibri" w:hAnsi="Calibri"/>
                <w:b/>
                <w:bCs/>
                <w:i/>
                <w:iCs/>
              </w:rPr>
            </w:rPrChange>
          </w:rPr>
          <w:delText>Teleaulax</w:delText>
        </w:r>
        <w:r w:rsidRPr="005406CC" w:rsidDel="005406CC">
          <w:rPr>
            <w:rFonts w:asciiTheme="majorHAnsi" w:hAnsiTheme="majorHAnsi"/>
            <w:b/>
            <w:bCs/>
            <w:rPrChange w:id="668" w:author="Francois Ribalet" w:date="2015-08-19T09:15:00Z">
              <w:rPr>
                <w:rFonts w:ascii="Calibri" w:hAnsi="Calibri"/>
                <w:b/>
                <w:bCs/>
              </w:rPr>
            </w:rPrChange>
          </w:rPr>
          <w:delText xml:space="preserve"> abundance</w:delText>
        </w:r>
      </w:del>
    </w:p>
    <w:p w14:paraId="69385F63" w14:textId="77777777" w:rsidR="00EA678B" w:rsidRPr="005406CC" w:rsidRDefault="009753CF">
      <w:pPr>
        <w:spacing w:line="360" w:lineRule="auto"/>
        <w:rPr>
          <w:rFonts w:asciiTheme="majorHAnsi" w:hAnsiTheme="majorHAnsi"/>
          <w:rPrChange w:id="669" w:author="Francois Ribalet" w:date="2015-08-19T09:15:00Z">
            <w:rPr/>
          </w:rPrChange>
        </w:rPr>
      </w:pPr>
      <w:r w:rsidRPr="005406CC">
        <w:rPr>
          <w:rFonts w:asciiTheme="majorHAnsi" w:hAnsiTheme="majorHAnsi"/>
          <w:rPrChange w:id="670" w:author="Francois Ribalet" w:date="2015-08-19T09:15:00Z">
            <w:rPr>
              <w:rFonts w:ascii="Calibri" w:hAnsi="Calibri"/>
            </w:rPr>
          </w:rPrChange>
        </w:rPr>
        <w:t>KM writes this</w:t>
      </w:r>
    </w:p>
    <w:p w14:paraId="32B05A71" w14:textId="77777777" w:rsidR="00EA678B" w:rsidRPr="005406CC" w:rsidRDefault="00EA678B">
      <w:pPr>
        <w:spacing w:line="360" w:lineRule="auto"/>
        <w:rPr>
          <w:rFonts w:asciiTheme="majorHAnsi" w:hAnsiTheme="majorHAnsi"/>
          <w:rPrChange w:id="671" w:author="Francois Ribalet" w:date="2015-08-19T09:15:00Z">
            <w:rPr/>
          </w:rPrChange>
        </w:rPr>
      </w:pPr>
    </w:p>
    <w:p w14:paraId="328A7618" w14:textId="58B15801" w:rsidR="00EA678B" w:rsidRPr="005406CC" w:rsidRDefault="009753CF">
      <w:pPr>
        <w:spacing w:line="360" w:lineRule="auto"/>
        <w:rPr>
          <w:rFonts w:asciiTheme="majorHAnsi" w:hAnsiTheme="majorHAnsi"/>
          <w:rPrChange w:id="672" w:author="Francois Ribalet" w:date="2015-08-19T09:15:00Z">
            <w:rPr/>
          </w:rPrChange>
        </w:rPr>
      </w:pPr>
      <w:r w:rsidRPr="005406CC">
        <w:rPr>
          <w:rFonts w:asciiTheme="majorHAnsi" w:hAnsiTheme="majorHAnsi"/>
          <w:b/>
          <w:bCs/>
          <w:rPrChange w:id="673" w:author="Francois Ribalet" w:date="2015-08-19T09:15:00Z">
            <w:rPr>
              <w:rFonts w:ascii="Calibri" w:hAnsi="Calibri"/>
              <w:b/>
              <w:bCs/>
            </w:rPr>
          </w:rPrChange>
        </w:rPr>
        <w:t xml:space="preserve">Nutrient Analysis </w:t>
      </w:r>
    </w:p>
    <w:p w14:paraId="321ED97D" w14:textId="77777777" w:rsidR="0093286A" w:rsidRDefault="0093286A">
      <w:pPr>
        <w:spacing w:line="360" w:lineRule="auto"/>
        <w:rPr>
          <w:ins w:id="674" w:author="Francois Ribalet" w:date="2015-08-20T11:41:00Z"/>
          <w:rFonts w:asciiTheme="majorHAnsi" w:hAnsiTheme="majorHAnsi"/>
        </w:rPr>
      </w:pPr>
      <w:moveToRangeStart w:id="675" w:author="Francois Ribalet" w:date="2015-08-20T11:41:00Z" w:name="move301690206"/>
      <w:moveTo w:id="676" w:author="Francois Ribalet" w:date="2015-08-20T11:41:00Z">
        <w:r w:rsidRPr="00FC2382">
          <w:rPr>
            <w:rFonts w:asciiTheme="majorHAnsi" w:hAnsiTheme="majorHAnsi"/>
          </w:rPr>
          <w:t>30mL surface water samples for nutrient analysis were taken in duplicate.</w:t>
        </w:r>
      </w:moveTo>
      <w:moveToRangeEnd w:id="675"/>
    </w:p>
    <w:p w14:paraId="04E156C8" w14:textId="648A66CD" w:rsidR="00EA678B" w:rsidRPr="005406CC" w:rsidRDefault="009753CF">
      <w:pPr>
        <w:spacing w:line="360" w:lineRule="auto"/>
        <w:rPr>
          <w:rFonts w:asciiTheme="majorHAnsi" w:hAnsiTheme="majorHAnsi"/>
          <w:rPrChange w:id="677" w:author="Francois Ribalet" w:date="2015-08-19T09:15:00Z">
            <w:rPr/>
          </w:rPrChange>
        </w:rPr>
      </w:pPr>
      <w:r w:rsidRPr="005406CC">
        <w:rPr>
          <w:rFonts w:asciiTheme="majorHAnsi" w:hAnsiTheme="majorHAnsi"/>
          <w:rPrChange w:id="678" w:author="Francois Ribalet" w:date="2015-08-19T09:15:00Z">
            <w:rPr>
              <w:rFonts w:ascii="Calibri" w:hAnsi="Calibri"/>
            </w:rPr>
          </w:rPrChange>
        </w:rPr>
        <w:t xml:space="preserve">JN writes this </w:t>
      </w:r>
    </w:p>
    <w:p w14:paraId="53CAE4E3" w14:textId="77777777" w:rsidR="00EA678B" w:rsidRPr="005406CC" w:rsidRDefault="00EA678B">
      <w:pPr>
        <w:spacing w:line="360" w:lineRule="auto"/>
        <w:rPr>
          <w:rFonts w:asciiTheme="majorHAnsi" w:hAnsiTheme="majorHAnsi"/>
          <w:rPrChange w:id="679" w:author="Francois Ribalet" w:date="2015-08-19T09:15:00Z">
            <w:rPr/>
          </w:rPrChange>
        </w:rPr>
      </w:pPr>
    </w:p>
    <w:p w14:paraId="29BBB514" w14:textId="77777777" w:rsidR="00EA678B" w:rsidRPr="005406CC" w:rsidRDefault="00EA678B">
      <w:pPr>
        <w:spacing w:line="360" w:lineRule="auto"/>
        <w:rPr>
          <w:rFonts w:asciiTheme="majorHAnsi" w:hAnsiTheme="majorHAnsi"/>
          <w:rPrChange w:id="680" w:author="Francois Ribalet" w:date="2015-08-19T09:15:00Z">
            <w:rPr/>
          </w:rPrChange>
        </w:rPr>
      </w:pPr>
    </w:p>
    <w:p w14:paraId="211E873A" w14:textId="77777777" w:rsidR="00EA678B" w:rsidRPr="005406CC" w:rsidRDefault="009753CF">
      <w:pPr>
        <w:spacing w:line="360" w:lineRule="auto"/>
        <w:rPr>
          <w:rFonts w:asciiTheme="majorHAnsi" w:hAnsiTheme="majorHAnsi"/>
          <w:rPrChange w:id="681" w:author="Francois Ribalet" w:date="2015-08-19T09:15:00Z">
            <w:rPr/>
          </w:rPrChange>
        </w:rPr>
      </w:pPr>
      <w:r w:rsidRPr="005406CC">
        <w:rPr>
          <w:rFonts w:asciiTheme="majorHAnsi" w:hAnsiTheme="majorHAnsi"/>
          <w:b/>
          <w:bCs/>
          <w:sz w:val="32"/>
          <w:szCs w:val="32"/>
          <w:rPrChange w:id="682" w:author="Francois Ribalet" w:date="2015-08-19T09:15:00Z">
            <w:rPr>
              <w:rFonts w:ascii="Calibri" w:hAnsi="Calibri"/>
              <w:b/>
              <w:bCs/>
              <w:sz w:val="32"/>
              <w:szCs w:val="32"/>
            </w:rPr>
          </w:rPrChange>
        </w:rPr>
        <w:t xml:space="preserve">Results </w:t>
      </w:r>
    </w:p>
    <w:p w14:paraId="2B367012" w14:textId="77777777" w:rsidR="00EA678B" w:rsidRPr="005406CC" w:rsidRDefault="009753CF">
      <w:pPr>
        <w:spacing w:line="360" w:lineRule="auto"/>
        <w:rPr>
          <w:rFonts w:asciiTheme="majorHAnsi" w:hAnsiTheme="majorHAnsi"/>
          <w:rPrChange w:id="683" w:author="Francois Ribalet" w:date="2015-08-19T09:15:00Z">
            <w:rPr/>
          </w:rPrChange>
        </w:rPr>
      </w:pPr>
      <w:r w:rsidRPr="005406CC">
        <w:rPr>
          <w:rFonts w:asciiTheme="majorHAnsi" w:hAnsiTheme="majorHAnsi"/>
          <w:b/>
          <w:bCs/>
          <w:rPrChange w:id="684" w:author="Francois Ribalet" w:date="2015-08-19T09:15:00Z">
            <w:rPr>
              <w:rFonts w:ascii="Calibri" w:hAnsi="Calibri"/>
              <w:b/>
              <w:bCs/>
            </w:rPr>
          </w:rPrChange>
        </w:rPr>
        <w:t>Lab Verification</w:t>
      </w:r>
    </w:p>
    <w:p w14:paraId="62763EA0" w14:textId="77777777" w:rsidR="00EA678B" w:rsidRPr="005406CC" w:rsidRDefault="009753CF">
      <w:pPr>
        <w:spacing w:line="360" w:lineRule="auto"/>
        <w:rPr>
          <w:rFonts w:asciiTheme="majorHAnsi" w:hAnsiTheme="majorHAnsi"/>
          <w:rPrChange w:id="685" w:author="Francois Ribalet" w:date="2015-08-19T09:15:00Z">
            <w:rPr/>
          </w:rPrChange>
        </w:rPr>
      </w:pPr>
      <w:r w:rsidRPr="005406CC">
        <w:rPr>
          <w:rFonts w:asciiTheme="majorHAnsi" w:hAnsiTheme="majorHAnsi"/>
          <w:rPrChange w:id="686" w:author="Francois Ribalet" w:date="2015-08-19T09:15:00Z">
            <w:rPr>
              <w:rFonts w:ascii="Calibri" w:hAnsi="Calibri"/>
            </w:rPr>
          </w:rPrChange>
        </w:rPr>
        <w:tab/>
        <w:t xml:space="preserve">The hourly division rates estimated using both cell cycle analysis and the model ranged from </w:t>
      </w:r>
      <w:r w:rsidRPr="005406CC">
        <w:rPr>
          <w:rFonts w:asciiTheme="majorHAnsi" w:hAnsiTheme="majorHAnsi"/>
          <w:rPrChange w:id="687" w:author="Francois Ribalet" w:date="2015-08-19T09:15:00Z">
            <w:rPr>
              <w:rFonts w:ascii="Calibri" w:hAnsi="Calibri"/>
            </w:rPr>
          </w:rPrChange>
        </w:rPr>
        <w:lastRenderedPageBreak/>
        <w:t xml:space="preserve">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D4D6307" w14:textId="77777777" w:rsidR="00EA678B" w:rsidRPr="005406CC" w:rsidRDefault="00EA678B">
      <w:pPr>
        <w:spacing w:line="360" w:lineRule="auto"/>
        <w:rPr>
          <w:rFonts w:asciiTheme="majorHAnsi" w:hAnsiTheme="majorHAnsi"/>
          <w:rPrChange w:id="688" w:author="Francois Ribalet" w:date="2015-08-19T09:15:00Z">
            <w:rPr/>
          </w:rPrChange>
        </w:rPr>
      </w:pPr>
    </w:p>
    <w:p w14:paraId="4CDCFAC1" w14:textId="77777777" w:rsidR="00EA678B" w:rsidRPr="005406CC" w:rsidRDefault="009753CF">
      <w:pPr>
        <w:spacing w:line="360" w:lineRule="auto"/>
        <w:rPr>
          <w:rFonts w:asciiTheme="majorHAnsi" w:hAnsiTheme="majorHAnsi"/>
          <w:rPrChange w:id="689" w:author="Francois Ribalet" w:date="2015-08-19T09:15:00Z">
            <w:rPr/>
          </w:rPrChange>
        </w:rPr>
      </w:pPr>
      <w:r w:rsidRPr="005406CC">
        <w:rPr>
          <w:rFonts w:asciiTheme="majorHAnsi" w:hAnsiTheme="majorHAnsi"/>
          <w:b/>
          <w:bCs/>
          <w:rPrChange w:id="690" w:author="Francois Ribalet" w:date="2015-08-19T09:15:00Z">
            <w:rPr>
              <w:rFonts w:ascii="Calibri" w:hAnsi="Calibri"/>
              <w:b/>
              <w:bCs/>
            </w:rPr>
          </w:rPrChange>
        </w:rPr>
        <w:t>Environmental Data</w:t>
      </w:r>
    </w:p>
    <w:p w14:paraId="548C97A7" w14:textId="77777777" w:rsidR="00EA678B" w:rsidRPr="005406CC" w:rsidRDefault="009753CF">
      <w:pPr>
        <w:spacing w:line="360" w:lineRule="auto"/>
        <w:rPr>
          <w:rFonts w:asciiTheme="majorHAnsi" w:hAnsiTheme="majorHAnsi"/>
          <w:rPrChange w:id="691" w:author="Francois Ribalet" w:date="2015-08-19T09:15:00Z">
            <w:rPr/>
          </w:rPrChange>
        </w:rPr>
      </w:pPr>
      <w:r w:rsidRPr="005406CC">
        <w:rPr>
          <w:rFonts w:asciiTheme="majorHAnsi" w:hAnsiTheme="majorHAnsi"/>
          <w:b/>
          <w:bCs/>
          <w:rPrChange w:id="692" w:author="Francois Ribalet" w:date="2015-08-19T09:15:00Z">
            <w:rPr>
              <w:rFonts w:ascii="Calibri" w:hAnsi="Calibri"/>
              <w:b/>
              <w:bCs/>
            </w:rPr>
          </w:rPrChange>
        </w:rPr>
        <w:tab/>
      </w:r>
      <w:r w:rsidRPr="005406CC">
        <w:rPr>
          <w:rFonts w:asciiTheme="majorHAnsi" w:hAnsiTheme="majorHAnsi"/>
          <w:rPrChange w:id="693" w:author="Francois Ribalet" w:date="2015-08-19T09:15:00Z">
            <w:rPr>
              <w:rFonts w:ascii="Calibri" w:hAnsi="Calibri"/>
            </w:rPr>
          </w:rPrChange>
        </w:rPr>
        <w:t>Throughout the survey, the average surface water temperature and salinity were 17.45 °C and 11.90, respectively. In the first and third weeks, the salinity is higher and the temperature lower than the rest of the time course (</w:t>
      </w:r>
      <w:r w:rsidRPr="005406CC">
        <w:rPr>
          <w:rFonts w:asciiTheme="majorHAnsi" w:hAnsiTheme="majorHAnsi"/>
          <w:b/>
          <w:bCs/>
          <w:rPrChange w:id="694" w:author="Francois Ribalet" w:date="2015-08-19T09:15:00Z">
            <w:rPr>
              <w:rFonts w:ascii="Calibri" w:hAnsi="Calibri"/>
              <w:b/>
              <w:bCs/>
            </w:rPr>
          </w:rPrChange>
        </w:rPr>
        <w:t>fig. 2, a</w:t>
      </w:r>
      <w:r w:rsidRPr="005406CC">
        <w:rPr>
          <w:rFonts w:asciiTheme="majorHAnsi" w:hAnsiTheme="majorHAnsi"/>
          <w:rPrChange w:id="695" w:author="Francois Ribalet" w:date="2015-08-19T09:15:00Z">
            <w:rPr>
              <w:rFonts w:ascii="Calibri" w:hAnsi="Calibri"/>
            </w:rPr>
          </w:rPrChange>
        </w:rPr>
        <w:t xml:space="preserve">). Week 4 had both the lowest surface water salinity (mean=5.965) and lowest temperature (mean=15.659 °C), compared to the other weeks. Surface water temperature and salinity appear to be anti-correlated and oscillate with the tidal cycle. High tide is characterized by an influx of colder, more saline water, and low tide by an increase in warmer freshwater. </w:t>
      </w:r>
    </w:p>
    <w:p w14:paraId="30A2BDD5" w14:textId="77777777" w:rsidR="00EA678B" w:rsidRPr="005406CC" w:rsidRDefault="009753CF">
      <w:pPr>
        <w:spacing w:line="360" w:lineRule="auto"/>
        <w:rPr>
          <w:rFonts w:asciiTheme="majorHAnsi" w:hAnsiTheme="majorHAnsi"/>
          <w:rPrChange w:id="696" w:author="Francois Ribalet" w:date="2015-08-19T09:15:00Z">
            <w:rPr/>
          </w:rPrChange>
        </w:rPr>
      </w:pPr>
      <w:r w:rsidRPr="005406CC">
        <w:rPr>
          <w:rFonts w:asciiTheme="majorHAnsi" w:hAnsiTheme="majorHAnsi"/>
          <w:rPrChange w:id="697" w:author="Francois Ribalet" w:date="2015-08-19T09:15:00Z">
            <w:rPr/>
          </w:rPrChange>
        </w:rPr>
        <w:tab/>
        <w:t>The daily maximum PAR fell between 116.6-802.9 (units) (</w:t>
      </w:r>
      <w:r w:rsidRPr="005406CC">
        <w:rPr>
          <w:rFonts w:asciiTheme="majorHAnsi" w:hAnsiTheme="majorHAnsi"/>
          <w:b/>
          <w:bCs/>
          <w:rPrChange w:id="698" w:author="Francois Ribalet" w:date="2015-08-19T09:15:00Z">
            <w:rPr>
              <w:rFonts w:ascii="Calibri" w:hAnsi="Calibri"/>
              <w:b/>
              <w:bCs/>
            </w:rPr>
          </w:rPrChange>
        </w:rPr>
        <w:t>fig. 2, b</w:t>
      </w:r>
      <w:r w:rsidRPr="005406CC">
        <w:rPr>
          <w:rFonts w:asciiTheme="majorHAnsi" w:hAnsiTheme="majorHAnsi"/>
          <w:rPrChange w:id="699" w:author="Francois Ribalet" w:date="2015-08-19T09:15:00Z">
            <w:rPr>
              <w:rFonts w:ascii="Calibri" w:hAnsi="Calibri"/>
            </w:rPr>
          </w:rPrChange>
        </w:rPr>
        <w:t xml:space="preserve">). A </w:t>
      </w:r>
      <w:proofErr w:type="gramStart"/>
      <w:r w:rsidRPr="005406CC">
        <w:rPr>
          <w:rFonts w:asciiTheme="majorHAnsi" w:hAnsiTheme="majorHAnsi"/>
          <w:rPrChange w:id="700" w:author="Francois Ribalet" w:date="2015-08-19T09:15:00Z">
            <w:rPr>
              <w:rFonts w:ascii="Calibri" w:hAnsi="Calibri"/>
            </w:rPr>
          </w:rPrChange>
        </w:rPr>
        <w:t>5 fold</w:t>
      </w:r>
      <w:proofErr w:type="gramEnd"/>
      <w:r w:rsidRPr="005406CC">
        <w:rPr>
          <w:rFonts w:asciiTheme="majorHAnsi" w:hAnsiTheme="majorHAnsi"/>
          <w:rPrChange w:id="701" w:author="Francois Ribalet" w:date="2015-08-19T09:15:00Z">
            <w:rPr>
              <w:rFonts w:ascii="Calibri" w:hAnsi="Calibri"/>
            </w:rPr>
          </w:rPrChange>
        </w:rPr>
        <w:t xml:space="preserve"> change of daily PAR was observed during the survey. Weeks 2 and 3 exhibited the greatest amount of variation in PAR, with days within each week where PAR did not exceed 200, and other days where it reached up to ~800. </w:t>
      </w:r>
    </w:p>
    <w:p w14:paraId="6E5957E3" w14:textId="77777777" w:rsidR="00EA678B" w:rsidRPr="005406CC" w:rsidRDefault="009753CF">
      <w:pPr>
        <w:spacing w:line="360" w:lineRule="auto"/>
        <w:rPr>
          <w:rFonts w:asciiTheme="majorHAnsi" w:hAnsiTheme="majorHAnsi"/>
          <w:rPrChange w:id="702" w:author="Francois Ribalet" w:date="2015-08-19T09:15:00Z">
            <w:rPr/>
          </w:rPrChange>
        </w:rPr>
      </w:pPr>
      <w:r w:rsidRPr="005406CC">
        <w:rPr>
          <w:rFonts w:asciiTheme="majorHAnsi" w:hAnsiTheme="majorHAnsi"/>
          <w:rPrChange w:id="703" w:author="Francois Ribalet" w:date="2015-08-19T09:15:00Z">
            <w:rPr>
              <w:rFonts w:ascii="Calibri" w:hAnsi="Calibri"/>
            </w:rPr>
          </w:rPrChange>
        </w:rPr>
        <w:tab/>
        <w:t>Changes in phosphate and nitrate appeared to be coupled throughout the first three weeks of the time course (</w:t>
      </w:r>
      <w:r w:rsidRPr="005406CC">
        <w:rPr>
          <w:rFonts w:asciiTheme="majorHAnsi" w:hAnsiTheme="majorHAnsi"/>
          <w:b/>
          <w:bCs/>
          <w:rPrChange w:id="704" w:author="Francois Ribalet" w:date="2015-08-19T09:15:00Z">
            <w:rPr>
              <w:rFonts w:ascii="Calibri" w:hAnsi="Calibri"/>
              <w:b/>
              <w:bCs/>
            </w:rPr>
          </w:rPrChange>
        </w:rPr>
        <w:t>fig. 2, c</w:t>
      </w:r>
      <w:r w:rsidRPr="005406CC">
        <w:rPr>
          <w:rFonts w:asciiTheme="majorHAnsi" w:hAnsiTheme="majorHAnsi"/>
          <w:rPrChange w:id="705" w:author="Francois Ribalet" w:date="2015-08-19T09:15:00Z">
            <w:rPr>
              <w:rFonts w:ascii="Calibri" w:hAnsi="Calibri"/>
            </w:rPr>
          </w:rPrChange>
        </w:rPr>
        <w:t xml:space="preserve">). In the first week, all surface water nutrient concentrations remained relatively stable.  A peak in all nutrients occurred on 9/16, the beginning of week 2. After this peak, phosphate and nitrate began to decrease, </w:t>
      </w:r>
      <w:proofErr w:type="gramStart"/>
      <w:r w:rsidRPr="005406CC">
        <w:rPr>
          <w:rFonts w:asciiTheme="majorHAnsi" w:hAnsiTheme="majorHAnsi"/>
          <w:rPrChange w:id="706" w:author="Francois Ribalet" w:date="2015-08-19T09:15:00Z">
            <w:rPr>
              <w:rFonts w:ascii="Calibri" w:hAnsi="Calibri"/>
            </w:rPr>
          </w:rPrChange>
        </w:rPr>
        <w:t>then</w:t>
      </w:r>
      <w:proofErr w:type="gramEnd"/>
      <w:r w:rsidRPr="005406CC">
        <w:rPr>
          <w:rFonts w:asciiTheme="majorHAnsi" w:hAnsiTheme="majorHAnsi"/>
          <w:rPrChange w:id="707" w:author="Francois Ribalet" w:date="2015-08-19T09:15:00Z">
            <w:rPr>
              <w:rFonts w:ascii="Calibri" w:hAnsi="Calibri"/>
            </w:rPr>
          </w:rPrChange>
        </w:rPr>
        <w:t xml:space="preserve"> slowly increased again starting at the beginning of week 3. Nitrate continued to increase during week 4.</w:t>
      </w:r>
    </w:p>
    <w:p w14:paraId="748D928D" w14:textId="77777777" w:rsidR="00EA678B" w:rsidRPr="005406CC" w:rsidRDefault="009753CF">
      <w:pPr>
        <w:spacing w:line="360" w:lineRule="auto"/>
        <w:rPr>
          <w:rFonts w:asciiTheme="majorHAnsi" w:hAnsiTheme="majorHAnsi"/>
          <w:rPrChange w:id="708" w:author="Francois Ribalet" w:date="2015-08-19T09:15:00Z">
            <w:rPr/>
          </w:rPrChange>
        </w:rPr>
      </w:pPr>
      <w:r w:rsidRPr="005406CC">
        <w:rPr>
          <w:rFonts w:asciiTheme="majorHAnsi" w:hAnsiTheme="majorHAnsi"/>
          <w:rPrChange w:id="709" w:author="Francois Ribalet" w:date="2015-08-19T09:15:00Z">
            <w:rPr>
              <w:rFonts w:ascii="Calibri" w:hAnsi="Calibri"/>
            </w:rPr>
          </w:rPrChange>
        </w:rPr>
        <w:tab/>
      </w:r>
    </w:p>
    <w:p w14:paraId="763C2B6C" w14:textId="77777777" w:rsidR="00EA678B" w:rsidRPr="005406CC" w:rsidRDefault="009753CF">
      <w:pPr>
        <w:spacing w:line="360" w:lineRule="auto"/>
        <w:rPr>
          <w:rFonts w:asciiTheme="majorHAnsi" w:hAnsiTheme="majorHAnsi"/>
          <w:rPrChange w:id="710" w:author="Francois Ribalet" w:date="2015-08-19T09:15:00Z">
            <w:rPr/>
          </w:rPrChange>
        </w:rPr>
      </w:pPr>
      <w:r w:rsidRPr="005406CC">
        <w:rPr>
          <w:rFonts w:asciiTheme="majorHAnsi" w:hAnsiTheme="majorHAnsi"/>
          <w:b/>
          <w:bCs/>
          <w:rPrChange w:id="711" w:author="Francois Ribalet" w:date="2015-08-19T09:15:00Z">
            <w:rPr>
              <w:rFonts w:ascii="Calibri" w:hAnsi="Calibri"/>
              <w:b/>
              <w:bCs/>
            </w:rPr>
          </w:rPrChange>
        </w:rPr>
        <w:t>Abundances</w:t>
      </w:r>
    </w:p>
    <w:p w14:paraId="7D5AC657" w14:textId="77777777" w:rsidR="00EA678B" w:rsidRPr="005406CC" w:rsidRDefault="009753CF">
      <w:pPr>
        <w:spacing w:line="360" w:lineRule="auto"/>
        <w:rPr>
          <w:rFonts w:asciiTheme="majorHAnsi" w:hAnsiTheme="majorHAnsi"/>
          <w:rPrChange w:id="712" w:author="Francois Ribalet" w:date="2015-08-19T09:15:00Z">
            <w:rPr/>
          </w:rPrChange>
        </w:rPr>
      </w:pPr>
      <w:r w:rsidRPr="005406CC">
        <w:rPr>
          <w:rFonts w:asciiTheme="majorHAnsi" w:hAnsiTheme="majorHAnsi"/>
          <w:rPrChange w:id="713" w:author="Francois Ribalet" w:date="2015-08-19T09:15:00Z">
            <w:rPr>
              <w:rFonts w:ascii="Calibri" w:hAnsi="Calibri"/>
            </w:rPr>
          </w:rPrChange>
        </w:rPr>
        <w:tab/>
        <w:t xml:space="preserve">Data from SeaFlow showed the abundances of the surface water </w:t>
      </w:r>
      <w:proofErr w:type="spellStart"/>
      <w:r w:rsidRPr="005406CC">
        <w:rPr>
          <w:rFonts w:asciiTheme="majorHAnsi" w:hAnsiTheme="majorHAnsi"/>
          <w:rPrChange w:id="714" w:author="Francois Ribalet" w:date="2015-08-19T09:15:00Z">
            <w:rPr>
              <w:rFonts w:ascii="Calibri" w:hAnsi="Calibri"/>
            </w:rPr>
          </w:rPrChange>
        </w:rPr>
        <w:t>cryptophytes</w:t>
      </w:r>
      <w:proofErr w:type="spellEnd"/>
      <w:r w:rsidRPr="005406CC">
        <w:rPr>
          <w:rFonts w:asciiTheme="majorHAnsi" w:hAnsiTheme="majorHAnsi"/>
          <w:rPrChange w:id="715" w:author="Francois Ribalet" w:date="2015-08-19T09:15:00Z">
            <w:rPr>
              <w:rFonts w:ascii="Calibri" w:hAnsi="Calibri"/>
            </w:rPr>
          </w:rPrChange>
        </w:rPr>
        <w:t xml:space="preserve"> to be between &lt;0.01x10</w:t>
      </w:r>
      <w:r w:rsidRPr="005406CC">
        <w:rPr>
          <w:rFonts w:asciiTheme="majorHAnsi" w:eastAsia="Calibri" w:hAnsiTheme="majorHAnsi" w:cs="Calibri"/>
          <w:rPrChange w:id="716" w:author="Francois Ribalet" w:date="2015-08-19T09:15:00Z">
            <w:rPr>
              <w:rFonts w:ascii="Calibri" w:eastAsia="Calibri" w:hAnsi="Calibri" w:cs="Calibri"/>
            </w:rPr>
          </w:rPrChange>
        </w:rPr>
        <w:t xml:space="preserve">⁶ </w:t>
      </w:r>
      <w:r w:rsidRPr="005406CC">
        <w:rPr>
          <w:rFonts w:asciiTheme="majorHAnsi" w:hAnsiTheme="majorHAnsi"/>
          <w:rPrChange w:id="717" w:author="Francois Ribalet" w:date="2015-08-19T09:15:00Z">
            <w:rPr>
              <w:rFonts w:ascii="Calibri" w:hAnsi="Calibri"/>
            </w:rPr>
          </w:rPrChange>
        </w:rPr>
        <w:t>- 19.2x10</w:t>
      </w:r>
      <w:r w:rsidRPr="005406CC">
        <w:rPr>
          <w:rFonts w:asciiTheme="majorHAnsi" w:eastAsia="Calibri" w:hAnsiTheme="majorHAnsi" w:cs="Calibri"/>
          <w:rPrChange w:id="718" w:author="Francois Ribalet" w:date="2015-08-19T09:15:00Z">
            <w:rPr>
              <w:rFonts w:ascii="Calibri" w:eastAsia="Calibri" w:hAnsi="Calibri" w:cs="Calibri"/>
            </w:rPr>
          </w:rPrChange>
        </w:rPr>
        <w:t>⁶ cells L⁻¹</w:t>
      </w:r>
      <w:r w:rsidRPr="005406CC">
        <w:rPr>
          <w:rFonts w:asciiTheme="majorHAnsi" w:hAnsiTheme="majorHAnsi"/>
          <w:rPrChange w:id="719" w:author="Francois Ribalet" w:date="2015-08-19T09:15:00Z">
            <w:rPr>
              <w:rFonts w:ascii="Calibri" w:hAnsi="Calibri"/>
            </w:rPr>
          </w:rPrChange>
        </w:rPr>
        <w:t xml:space="preserve"> throughout the time course, with an average of 0.26x10</w:t>
      </w:r>
      <w:r w:rsidRPr="005406CC">
        <w:rPr>
          <w:rFonts w:asciiTheme="majorHAnsi" w:eastAsia="Calibri" w:hAnsiTheme="majorHAnsi" w:cs="Calibri"/>
          <w:rPrChange w:id="720" w:author="Francois Ribalet" w:date="2015-08-19T09:15:00Z">
            <w:rPr>
              <w:rFonts w:ascii="Calibri" w:eastAsia="Calibri" w:hAnsi="Calibri" w:cs="Calibri"/>
            </w:rPr>
          </w:rPrChange>
        </w:rPr>
        <w:t>⁶ cells L⁻¹</w:t>
      </w:r>
      <w:r w:rsidRPr="005406CC">
        <w:rPr>
          <w:rFonts w:asciiTheme="majorHAnsi" w:hAnsiTheme="majorHAnsi"/>
          <w:rPrChange w:id="721" w:author="Francois Ribalet" w:date="2015-08-19T09:15:00Z">
            <w:rPr>
              <w:rFonts w:ascii="Calibri" w:hAnsi="Calibri"/>
            </w:rPr>
          </w:rPrChange>
        </w:rPr>
        <w:t xml:space="preserve"> (</w:t>
      </w:r>
      <w:r w:rsidRPr="005406CC">
        <w:rPr>
          <w:rFonts w:asciiTheme="majorHAnsi" w:hAnsiTheme="majorHAnsi"/>
          <w:b/>
          <w:bCs/>
          <w:rPrChange w:id="722" w:author="Francois Ribalet" w:date="2015-08-19T09:15:00Z">
            <w:rPr>
              <w:rFonts w:ascii="Calibri" w:hAnsi="Calibri"/>
              <w:b/>
              <w:bCs/>
            </w:rPr>
          </w:rPrChange>
        </w:rPr>
        <w:t>fig. 3, a</w:t>
      </w:r>
      <w:r w:rsidRPr="005406CC">
        <w:rPr>
          <w:rFonts w:asciiTheme="majorHAnsi" w:hAnsiTheme="majorHAnsi"/>
          <w:rPrChange w:id="723" w:author="Francois Ribalet" w:date="2015-08-19T09:15:00Z">
            <w:rPr>
              <w:rFonts w:ascii="Calibri" w:hAnsi="Calibri"/>
            </w:rPr>
          </w:rPrChange>
        </w:rPr>
        <w:t>). A dramatic peak in abundance occurred during the first day (9/11), reaching up to 19.2x10</w:t>
      </w:r>
      <w:r w:rsidRPr="005406CC">
        <w:rPr>
          <w:rFonts w:asciiTheme="majorHAnsi" w:eastAsia="Calibri" w:hAnsiTheme="majorHAnsi" w:cs="Calibri"/>
          <w:rPrChange w:id="724" w:author="Francois Ribalet" w:date="2015-08-19T09:15:00Z">
            <w:rPr>
              <w:rFonts w:ascii="Calibri" w:eastAsia="Calibri" w:hAnsi="Calibri" w:cs="Calibri"/>
            </w:rPr>
          </w:rPrChange>
        </w:rPr>
        <w:t xml:space="preserve">⁶ cells L⁻¹. </w:t>
      </w:r>
      <w:r w:rsidRPr="005406CC">
        <w:rPr>
          <w:rFonts w:asciiTheme="majorHAnsi" w:hAnsiTheme="majorHAnsi"/>
          <w:rPrChange w:id="725" w:author="Francois Ribalet" w:date="2015-08-19T09:15:00Z">
            <w:rPr>
              <w:rFonts w:ascii="Calibri" w:hAnsi="Calibri"/>
            </w:rPr>
          </w:rPrChange>
        </w:rPr>
        <w:t xml:space="preserve">Week 1 also had the highest average </w:t>
      </w:r>
      <w:proofErr w:type="spellStart"/>
      <w:r w:rsidRPr="005406CC">
        <w:rPr>
          <w:rFonts w:asciiTheme="majorHAnsi" w:hAnsiTheme="majorHAnsi"/>
          <w:rPrChange w:id="726" w:author="Francois Ribalet" w:date="2015-08-19T09:15:00Z">
            <w:rPr>
              <w:rFonts w:ascii="Calibri" w:hAnsi="Calibri"/>
            </w:rPr>
          </w:rPrChange>
        </w:rPr>
        <w:t>cryptophyte</w:t>
      </w:r>
      <w:proofErr w:type="spellEnd"/>
      <w:r w:rsidRPr="005406CC">
        <w:rPr>
          <w:rFonts w:asciiTheme="majorHAnsi" w:hAnsiTheme="majorHAnsi"/>
          <w:rPrChange w:id="727" w:author="Francois Ribalet" w:date="2015-08-19T09:15:00Z">
            <w:rPr>
              <w:rFonts w:ascii="Calibri" w:hAnsi="Calibri"/>
            </w:rPr>
          </w:rPrChange>
        </w:rPr>
        <w:t xml:space="preserve"> abundance at 0.52x10</w:t>
      </w:r>
      <w:r w:rsidRPr="005406CC">
        <w:rPr>
          <w:rFonts w:asciiTheme="majorHAnsi" w:eastAsia="Calibri" w:hAnsiTheme="majorHAnsi" w:cs="Calibri"/>
          <w:rPrChange w:id="728" w:author="Francois Ribalet" w:date="2015-08-19T09:15:00Z">
            <w:rPr>
              <w:rFonts w:ascii="Calibri" w:eastAsia="Calibri" w:hAnsi="Calibri" w:cs="Calibri"/>
            </w:rPr>
          </w:rPrChange>
        </w:rPr>
        <w:t>⁶ cells L⁻¹.</w:t>
      </w:r>
      <w:r w:rsidRPr="005406CC">
        <w:rPr>
          <w:rFonts w:asciiTheme="majorHAnsi" w:hAnsiTheme="majorHAnsi"/>
          <w:rPrChange w:id="729" w:author="Francois Ribalet" w:date="2015-08-19T09:15:00Z">
            <w:rPr>
              <w:rFonts w:ascii="Calibri" w:hAnsi="Calibri"/>
            </w:rPr>
          </w:rPrChange>
        </w:rPr>
        <w:t xml:space="preserve"> Weeks 2 and 3 had the lowest average abundances at 0.08x10</w:t>
      </w:r>
      <w:r w:rsidRPr="005406CC">
        <w:rPr>
          <w:rFonts w:asciiTheme="majorHAnsi" w:eastAsia="Calibri" w:hAnsiTheme="majorHAnsi" w:cs="Calibri"/>
          <w:rPrChange w:id="730" w:author="Francois Ribalet" w:date="2015-08-19T09:15:00Z">
            <w:rPr>
              <w:rFonts w:ascii="Calibri" w:eastAsia="Calibri" w:hAnsi="Calibri" w:cs="Calibri"/>
            </w:rPr>
          </w:rPrChange>
        </w:rPr>
        <w:t>⁶ cells L⁻¹</w:t>
      </w:r>
      <w:r w:rsidRPr="005406CC">
        <w:rPr>
          <w:rFonts w:asciiTheme="majorHAnsi" w:hAnsiTheme="majorHAnsi"/>
          <w:rPrChange w:id="731" w:author="Francois Ribalet" w:date="2015-08-19T09:15:00Z">
            <w:rPr>
              <w:rFonts w:ascii="Calibri" w:hAnsi="Calibri"/>
            </w:rPr>
          </w:rPrChange>
        </w:rPr>
        <w:t xml:space="preserve"> and 0.09x10</w:t>
      </w:r>
      <w:r w:rsidRPr="005406CC">
        <w:rPr>
          <w:rFonts w:asciiTheme="majorHAnsi" w:eastAsia="Calibri" w:hAnsiTheme="majorHAnsi" w:cs="Calibri"/>
          <w:rPrChange w:id="732" w:author="Francois Ribalet" w:date="2015-08-19T09:15:00Z">
            <w:rPr>
              <w:rFonts w:ascii="Calibri" w:eastAsia="Calibri" w:hAnsi="Calibri" w:cs="Calibri"/>
            </w:rPr>
          </w:rPrChange>
        </w:rPr>
        <w:t xml:space="preserve">⁶ cells L⁻¹, respectively, and did not exhibit any of the strong peaks in abundance that characterized week 1. Week 4 had an average abundance of 0.24x10⁶ cells L⁻¹ and did have at least one peak on 10/1, reaching up to 2.85x10⁶ cells L⁻¹. </w:t>
      </w:r>
      <w:proofErr w:type="spellStart"/>
      <w:r w:rsidRPr="005406CC">
        <w:rPr>
          <w:rFonts w:asciiTheme="majorHAnsi" w:hAnsiTheme="majorHAnsi"/>
          <w:rPrChange w:id="733" w:author="Francois Ribalet" w:date="2015-08-19T09:15:00Z">
            <w:rPr>
              <w:rFonts w:ascii="Calibri" w:hAnsi="Calibri"/>
            </w:rPr>
          </w:rPrChange>
        </w:rPr>
        <w:t>Cryptophyte</w:t>
      </w:r>
      <w:proofErr w:type="spellEnd"/>
      <w:r w:rsidRPr="005406CC">
        <w:rPr>
          <w:rFonts w:asciiTheme="majorHAnsi" w:hAnsiTheme="majorHAnsi"/>
          <w:rPrChange w:id="734" w:author="Francois Ribalet" w:date="2015-08-19T09:15:00Z">
            <w:rPr>
              <w:rFonts w:ascii="Calibri" w:hAnsi="Calibri"/>
            </w:rPr>
          </w:rPrChange>
        </w:rPr>
        <w:t xml:space="preserve"> abundance did not appear to be correlated with tidal cycle, though oscillations in </w:t>
      </w:r>
      <w:r w:rsidRPr="005406CC">
        <w:rPr>
          <w:rFonts w:asciiTheme="majorHAnsi" w:hAnsiTheme="majorHAnsi"/>
          <w:rPrChange w:id="735" w:author="Francois Ribalet" w:date="2015-08-19T09:15:00Z">
            <w:rPr>
              <w:rFonts w:ascii="Calibri" w:hAnsi="Calibri"/>
            </w:rPr>
          </w:rPrChange>
        </w:rPr>
        <w:lastRenderedPageBreak/>
        <w:t xml:space="preserve">abundance did occur within individual days. </w:t>
      </w:r>
    </w:p>
    <w:p w14:paraId="1E77FE67" w14:textId="77777777" w:rsidR="00EA678B" w:rsidRPr="005406CC" w:rsidRDefault="00EA678B">
      <w:pPr>
        <w:spacing w:line="360" w:lineRule="auto"/>
        <w:rPr>
          <w:rFonts w:asciiTheme="majorHAnsi" w:hAnsiTheme="majorHAnsi"/>
          <w:rPrChange w:id="736" w:author="Francois Ribalet" w:date="2015-08-19T09:15:00Z">
            <w:rPr/>
          </w:rPrChange>
        </w:rPr>
      </w:pPr>
    </w:p>
    <w:p w14:paraId="7C678690" w14:textId="77777777" w:rsidR="00EA678B" w:rsidRPr="005406CC" w:rsidRDefault="009753CF">
      <w:pPr>
        <w:spacing w:line="360" w:lineRule="auto"/>
        <w:rPr>
          <w:rFonts w:asciiTheme="majorHAnsi" w:hAnsiTheme="majorHAnsi"/>
          <w:rPrChange w:id="737" w:author="Francois Ribalet" w:date="2015-08-19T09:15:00Z">
            <w:rPr/>
          </w:rPrChange>
        </w:rPr>
      </w:pPr>
      <w:r w:rsidRPr="005406CC">
        <w:rPr>
          <w:rFonts w:asciiTheme="majorHAnsi" w:hAnsiTheme="majorHAnsi"/>
          <w:b/>
          <w:bCs/>
          <w:rPrChange w:id="738" w:author="Francois Ribalet" w:date="2015-08-19T09:15:00Z">
            <w:rPr>
              <w:rFonts w:ascii="Calibri" w:hAnsi="Calibri"/>
              <w:b/>
              <w:bCs/>
            </w:rPr>
          </w:rPrChange>
        </w:rPr>
        <w:t>Division Rate</w:t>
      </w:r>
    </w:p>
    <w:p w14:paraId="2AA237A7" w14:textId="77777777" w:rsidR="00EA678B" w:rsidRPr="005406CC" w:rsidRDefault="009753CF">
      <w:pPr>
        <w:spacing w:line="360" w:lineRule="auto"/>
        <w:rPr>
          <w:rFonts w:asciiTheme="majorHAnsi" w:hAnsiTheme="majorHAnsi"/>
          <w:rPrChange w:id="739" w:author="Francois Ribalet" w:date="2015-08-19T09:15:00Z">
            <w:rPr/>
          </w:rPrChange>
        </w:rPr>
      </w:pPr>
      <w:r w:rsidRPr="005406CC">
        <w:rPr>
          <w:rFonts w:asciiTheme="majorHAnsi" w:hAnsiTheme="majorHAnsi"/>
          <w:rPrChange w:id="740" w:author="Francois Ribalet" w:date="2015-08-19T09:15:00Z">
            <w:rPr>
              <w:rFonts w:ascii="Calibri" w:hAnsi="Calibri"/>
            </w:rPr>
          </w:rPrChange>
        </w:rPr>
        <w:tab/>
        <w:t xml:space="preserve">Model estimates of the mean daily division rate of the surface water </w:t>
      </w:r>
      <w:proofErr w:type="spellStart"/>
      <w:r w:rsidRPr="005406CC">
        <w:rPr>
          <w:rFonts w:asciiTheme="majorHAnsi" w:hAnsiTheme="majorHAnsi"/>
          <w:rPrChange w:id="741" w:author="Francois Ribalet" w:date="2015-08-19T09:15:00Z">
            <w:rPr>
              <w:rFonts w:ascii="Calibri" w:hAnsi="Calibri"/>
            </w:rPr>
          </w:rPrChange>
        </w:rPr>
        <w:t>cryptophytes</w:t>
      </w:r>
      <w:proofErr w:type="spellEnd"/>
      <w:r w:rsidRPr="005406CC">
        <w:rPr>
          <w:rFonts w:asciiTheme="majorHAnsi" w:hAnsiTheme="majorHAnsi"/>
          <w:rPrChange w:id="742" w:author="Francois Ribalet" w:date="2015-08-19T09:15:00Z">
            <w:rPr>
              <w:rFonts w:ascii="Calibri" w:hAnsi="Calibri"/>
            </w:rPr>
          </w:rPrChange>
        </w:rPr>
        <w:t xml:space="preserve"> ranged from 0.023 to 9.78 (units?) (</w:t>
      </w:r>
      <w:proofErr w:type="gramStart"/>
      <w:r w:rsidRPr="005406CC">
        <w:rPr>
          <w:rFonts w:asciiTheme="majorHAnsi" w:hAnsiTheme="majorHAnsi"/>
          <w:b/>
          <w:bCs/>
          <w:rPrChange w:id="743" w:author="Francois Ribalet" w:date="2015-08-19T09:15:00Z">
            <w:rPr>
              <w:rFonts w:ascii="Calibri" w:hAnsi="Calibri"/>
              <w:b/>
              <w:bCs/>
            </w:rPr>
          </w:rPrChange>
        </w:rPr>
        <w:t>fig</w:t>
      </w:r>
      <w:proofErr w:type="gramEnd"/>
      <w:r w:rsidRPr="005406CC">
        <w:rPr>
          <w:rFonts w:asciiTheme="majorHAnsi" w:hAnsiTheme="majorHAnsi"/>
          <w:b/>
          <w:bCs/>
          <w:rPrChange w:id="744" w:author="Francois Ribalet" w:date="2015-08-19T09:15:00Z">
            <w:rPr>
              <w:rFonts w:ascii="Calibri" w:hAnsi="Calibri"/>
              <w:b/>
              <w:bCs/>
            </w:rPr>
          </w:rPrChange>
        </w:rPr>
        <w:t>. 4</w:t>
      </w:r>
      <w:r w:rsidRPr="005406CC">
        <w:rPr>
          <w:rFonts w:asciiTheme="majorHAnsi" w:hAnsiTheme="majorHAnsi"/>
          <w:rPrChange w:id="745" w:author="Francois Ribalet" w:date="2015-08-19T09:15:00Z">
            <w:rPr>
              <w:rFonts w:ascii="Calibri" w:hAnsi="Calibri"/>
            </w:rPr>
          </w:rPrChange>
        </w:rPr>
        <w:t>), with weeks 3 (</w:t>
      </w:r>
      <w:r w:rsidRPr="005406CC">
        <w:rPr>
          <w:rFonts w:asciiTheme="majorHAnsi" w:hAnsiTheme="majorHAnsi"/>
          <w:b/>
          <w:bCs/>
          <w:rPrChange w:id="746" w:author="Francois Ribalet" w:date="2015-08-19T09:15:00Z">
            <w:rPr>
              <w:rFonts w:ascii="Calibri" w:hAnsi="Calibri"/>
              <w:b/>
              <w:bCs/>
            </w:rPr>
          </w:rPrChange>
        </w:rPr>
        <w:t>fig. 4, c</w:t>
      </w:r>
      <w:r w:rsidRPr="005406CC">
        <w:rPr>
          <w:rFonts w:asciiTheme="majorHAnsi" w:hAnsiTheme="majorHAnsi"/>
          <w:rPrChange w:id="747" w:author="Francois Ribalet" w:date="2015-08-19T09:15:00Z">
            <w:rPr>
              <w:rFonts w:ascii="Calibri" w:hAnsi="Calibri"/>
            </w:rPr>
          </w:rPrChange>
        </w:rPr>
        <w:t>) and 4 (</w:t>
      </w:r>
      <w:r w:rsidRPr="005406CC">
        <w:rPr>
          <w:rFonts w:asciiTheme="majorHAnsi" w:hAnsiTheme="majorHAnsi"/>
          <w:b/>
          <w:bCs/>
          <w:rPrChange w:id="748" w:author="Francois Ribalet" w:date="2015-08-19T09:15:00Z">
            <w:rPr>
              <w:rFonts w:ascii="Calibri" w:hAnsi="Calibri"/>
              <w:b/>
              <w:bCs/>
            </w:rPr>
          </w:rPrChange>
        </w:rPr>
        <w:t>fig. 4, b</w:t>
      </w:r>
      <w:r w:rsidRPr="005406CC">
        <w:rPr>
          <w:rFonts w:asciiTheme="majorHAnsi" w:hAnsiTheme="majorHAnsi"/>
          <w:rPrChange w:id="749" w:author="Francois Ribalet" w:date="2015-08-19T09:15:00Z">
            <w:rPr>
              <w:rFonts w:ascii="Calibri" w:hAnsi="Calibri"/>
            </w:rPr>
          </w:rPrChange>
        </w:rPr>
        <w:t xml:space="preserve">) exhibiting dramatically increased rates as compared to the first two weeks. Week 4 had the highest weekly average mean daily division rate at 4.83, and week 2 the lowest at 0.47. </w:t>
      </w:r>
    </w:p>
    <w:p w14:paraId="2C3DC687" w14:textId="77777777" w:rsidR="00EA678B" w:rsidRPr="005406CC" w:rsidRDefault="009753CF">
      <w:pPr>
        <w:spacing w:line="360" w:lineRule="auto"/>
        <w:rPr>
          <w:rFonts w:asciiTheme="majorHAnsi" w:hAnsiTheme="majorHAnsi"/>
          <w:rPrChange w:id="750" w:author="Francois Ribalet" w:date="2015-08-19T09:15:00Z">
            <w:rPr/>
          </w:rPrChange>
        </w:rPr>
      </w:pPr>
      <w:r w:rsidRPr="005406CC">
        <w:rPr>
          <w:rFonts w:asciiTheme="majorHAnsi" w:hAnsiTheme="majorHAnsi"/>
          <w:rPrChange w:id="751" w:author="Francois Ribalet" w:date="2015-08-19T09:15:00Z">
            <w:rPr>
              <w:rFonts w:ascii="Calibri" w:hAnsi="Calibri"/>
            </w:rPr>
          </w:rPrChange>
        </w:rPr>
        <w:tab/>
        <w:t>The model estimates of the mean daily division rates did not have a significant correlation with any of the surface water nutrient concentrations or mean PAR (</w:t>
      </w:r>
      <w:r w:rsidRPr="005406CC">
        <w:rPr>
          <w:rFonts w:asciiTheme="majorHAnsi" w:hAnsiTheme="majorHAnsi"/>
          <w:b/>
          <w:bCs/>
          <w:rPrChange w:id="752" w:author="Francois Ribalet" w:date="2015-08-19T09:15:00Z">
            <w:rPr>
              <w:rFonts w:ascii="Calibri" w:hAnsi="Calibri"/>
              <w:b/>
              <w:bCs/>
            </w:rPr>
          </w:rPrChange>
        </w:rPr>
        <w:t>fig. 5</w:t>
      </w:r>
      <w:r w:rsidRPr="005406CC">
        <w:rPr>
          <w:rFonts w:asciiTheme="majorHAnsi" w:hAnsiTheme="majorHAnsi"/>
          <w:rPrChange w:id="753" w:author="Francois Ribalet" w:date="2015-08-19T09:15:00Z">
            <w:rPr>
              <w:rFonts w:ascii="Calibri" w:hAnsi="Calibri"/>
            </w:rPr>
          </w:rPrChange>
        </w:rPr>
        <w:t xml:space="preserve">), though it is important to note that nutrient concentrations were determined from single time point samples, whereas division rate was continuous. </w:t>
      </w:r>
    </w:p>
    <w:p w14:paraId="58F6001C" w14:textId="77777777" w:rsidR="00EA678B" w:rsidRPr="005406CC" w:rsidRDefault="00EA678B">
      <w:pPr>
        <w:spacing w:line="360" w:lineRule="auto"/>
        <w:rPr>
          <w:rFonts w:asciiTheme="majorHAnsi" w:hAnsiTheme="majorHAnsi"/>
          <w:rPrChange w:id="754" w:author="Francois Ribalet" w:date="2015-08-19T09:15:00Z">
            <w:rPr/>
          </w:rPrChange>
        </w:rPr>
      </w:pPr>
    </w:p>
    <w:p w14:paraId="706F0E8E" w14:textId="77777777" w:rsidR="00EA678B" w:rsidRPr="005406CC" w:rsidRDefault="009753CF">
      <w:pPr>
        <w:spacing w:line="360" w:lineRule="auto"/>
        <w:rPr>
          <w:rFonts w:asciiTheme="majorHAnsi" w:hAnsiTheme="majorHAnsi"/>
          <w:rPrChange w:id="755" w:author="Francois Ribalet" w:date="2015-08-19T09:15:00Z">
            <w:rPr/>
          </w:rPrChange>
        </w:rPr>
      </w:pPr>
      <w:r w:rsidRPr="005406CC">
        <w:rPr>
          <w:rFonts w:asciiTheme="majorHAnsi" w:hAnsiTheme="majorHAnsi"/>
          <w:rPrChange w:id="756" w:author="Francois Ribalet" w:date="2015-08-19T09:15:00Z">
            <w:rPr>
              <w:rFonts w:ascii="Calibri" w:hAnsi="Calibri"/>
            </w:rPr>
          </w:rPrChange>
        </w:rPr>
        <w:t xml:space="preserve"> </w:t>
      </w:r>
      <w:r w:rsidRPr="005406CC">
        <w:rPr>
          <w:rFonts w:asciiTheme="majorHAnsi" w:hAnsiTheme="majorHAnsi"/>
          <w:b/>
          <w:bCs/>
          <w:i/>
          <w:iCs/>
          <w:rPrChange w:id="757" w:author="Francois Ribalet" w:date="2015-08-19T09:15:00Z">
            <w:rPr>
              <w:rFonts w:ascii="Calibri" w:hAnsi="Calibri"/>
              <w:b/>
              <w:bCs/>
              <w:i/>
              <w:iCs/>
            </w:rPr>
          </w:rPrChange>
        </w:rPr>
        <w:t xml:space="preserve">M. </w:t>
      </w:r>
      <w:proofErr w:type="gramStart"/>
      <w:r w:rsidRPr="005406CC">
        <w:rPr>
          <w:rFonts w:asciiTheme="majorHAnsi" w:hAnsiTheme="majorHAnsi"/>
          <w:b/>
          <w:bCs/>
          <w:i/>
          <w:iCs/>
          <w:rPrChange w:id="758" w:author="Francois Ribalet" w:date="2015-08-19T09:15:00Z">
            <w:rPr>
              <w:rFonts w:ascii="Calibri" w:hAnsi="Calibri"/>
              <w:b/>
              <w:bCs/>
              <w:i/>
              <w:iCs/>
            </w:rPr>
          </w:rPrChange>
        </w:rPr>
        <w:t>major</w:t>
      </w:r>
      <w:proofErr w:type="gramEnd"/>
      <w:r w:rsidRPr="005406CC">
        <w:rPr>
          <w:rFonts w:asciiTheme="majorHAnsi" w:hAnsiTheme="majorHAnsi"/>
          <w:b/>
          <w:bCs/>
          <w:i/>
          <w:iCs/>
          <w:rPrChange w:id="759" w:author="Francois Ribalet" w:date="2015-08-19T09:15:00Z">
            <w:rPr>
              <w:rFonts w:ascii="Calibri" w:hAnsi="Calibri"/>
              <w:b/>
              <w:bCs/>
              <w:i/>
              <w:iCs/>
            </w:rPr>
          </w:rPrChange>
        </w:rPr>
        <w:t xml:space="preserve"> </w:t>
      </w:r>
      <w:r w:rsidRPr="005406CC">
        <w:rPr>
          <w:rFonts w:asciiTheme="majorHAnsi" w:hAnsiTheme="majorHAnsi"/>
          <w:b/>
          <w:bCs/>
          <w:rPrChange w:id="760" w:author="Francois Ribalet" w:date="2015-08-19T09:15:00Z">
            <w:rPr>
              <w:rFonts w:ascii="Calibri" w:hAnsi="Calibri"/>
              <w:b/>
              <w:bCs/>
            </w:rPr>
          </w:rPrChange>
        </w:rPr>
        <w:t>Counts</w:t>
      </w:r>
    </w:p>
    <w:p w14:paraId="6F8E5C5D" w14:textId="77777777" w:rsidR="00EA678B" w:rsidRPr="005406CC" w:rsidRDefault="009753CF">
      <w:pPr>
        <w:spacing w:line="360" w:lineRule="auto"/>
        <w:rPr>
          <w:rFonts w:asciiTheme="majorHAnsi" w:hAnsiTheme="majorHAnsi"/>
          <w:rPrChange w:id="761" w:author="Francois Ribalet" w:date="2015-08-19T09:15:00Z">
            <w:rPr/>
          </w:rPrChange>
        </w:rPr>
      </w:pPr>
      <w:r w:rsidRPr="005406CC">
        <w:rPr>
          <w:rFonts w:asciiTheme="majorHAnsi" w:hAnsiTheme="majorHAnsi"/>
          <w:rPrChange w:id="762" w:author="Francois Ribalet" w:date="2015-08-19T09:15:00Z">
            <w:rPr>
              <w:rFonts w:ascii="Calibri" w:hAnsi="Calibri"/>
            </w:rPr>
          </w:rPrChange>
        </w:rPr>
        <w:tab/>
        <w:t xml:space="preserve">Abundances of </w:t>
      </w:r>
      <w:r w:rsidRPr="005406CC">
        <w:rPr>
          <w:rFonts w:asciiTheme="majorHAnsi" w:hAnsiTheme="majorHAnsi"/>
          <w:i/>
          <w:iCs/>
          <w:rPrChange w:id="763" w:author="Francois Ribalet" w:date="2015-08-19T09:15:00Z">
            <w:rPr>
              <w:rFonts w:ascii="Calibri" w:hAnsi="Calibri"/>
              <w:i/>
              <w:iCs/>
            </w:rPr>
          </w:rPrChange>
        </w:rPr>
        <w:t>M. major</w:t>
      </w:r>
      <w:r w:rsidRPr="005406CC">
        <w:rPr>
          <w:rFonts w:asciiTheme="majorHAnsi" w:hAnsiTheme="majorHAnsi"/>
          <w:rPrChange w:id="764" w:author="Francois Ribalet" w:date="2015-08-19T09:15:00Z">
            <w:rPr>
              <w:rFonts w:ascii="Calibri" w:hAnsi="Calibri"/>
            </w:rPr>
          </w:rPrChange>
        </w:rPr>
        <w:t xml:space="preserve"> ranged from between 21-323 cells </w:t>
      </w:r>
      <w:r w:rsidRPr="005406CC">
        <w:rPr>
          <w:rFonts w:asciiTheme="majorHAnsi" w:eastAsia="Calibri" w:hAnsiTheme="majorHAnsi" w:cs="Calibri"/>
          <w:rPrChange w:id="765" w:author="Francois Ribalet" w:date="2015-08-19T09:15:00Z">
            <w:rPr>
              <w:rFonts w:ascii="Calibri" w:eastAsia="Calibri" w:hAnsi="Calibri" w:cs="Calibri"/>
            </w:rPr>
          </w:rPrChange>
        </w:rPr>
        <w:t>mL</w:t>
      </w:r>
      <w:bookmarkStart w:id="766" w:name="__DdeLink__1200_1455561233"/>
      <w:r w:rsidRPr="005406CC">
        <w:rPr>
          <w:rFonts w:asciiTheme="majorHAnsi" w:eastAsia="Calibri" w:hAnsiTheme="majorHAnsi" w:cs="Calibri"/>
          <w:rPrChange w:id="767" w:author="Francois Ribalet" w:date="2015-08-19T09:15:00Z">
            <w:rPr>
              <w:rFonts w:ascii="Calibri" w:eastAsia="Calibri" w:hAnsi="Calibri" w:cs="Calibri"/>
            </w:rPr>
          </w:rPrChange>
        </w:rPr>
        <w:t>⁻¹</w:t>
      </w:r>
      <w:bookmarkEnd w:id="766"/>
      <w:r w:rsidRPr="005406CC">
        <w:rPr>
          <w:rFonts w:asciiTheme="majorHAnsi" w:eastAsia="Calibri" w:hAnsiTheme="majorHAnsi" w:cs="Calibri"/>
          <w:rPrChange w:id="768" w:author="Francois Ribalet" w:date="2015-08-19T09:15:00Z">
            <w:rPr>
              <w:rFonts w:ascii="Calibri" w:eastAsia="Calibri" w:hAnsi="Calibri" w:cs="Calibri"/>
            </w:rPr>
          </w:rPrChange>
        </w:rPr>
        <w:t>, with the some of the highest values occurring during weeks 2 and 3  (table 1). The highest weekly average abundance occurred during week 2 at 142.75 cells mL</w:t>
      </w:r>
      <w:bookmarkStart w:id="769" w:name="__DdeLink__1200_14555612332"/>
      <w:r w:rsidRPr="005406CC">
        <w:rPr>
          <w:rFonts w:asciiTheme="majorHAnsi" w:eastAsia="Calibri" w:hAnsiTheme="majorHAnsi" w:cs="Calibri"/>
          <w:rPrChange w:id="770" w:author="Francois Ribalet" w:date="2015-08-19T09:15:00Z">
            <w:rPr>
              <w:rFonts w:ascii="Calibri" w:eastAsia="Calibri" w:hAnsi="Calibri" w:cs="Calibri"/>
            </w:rPr>
          </w:rPrChange>
        </w:rPr>
        <w:t>⁻¹</w:t>
      </w:r>
      <w:bookmarkEnd w:id="769"/>
      <w:r w:rsidRPr="005406CC">
        <w:rPr>
          <w:rFonts w:asciiTheme="majorHAnsi" w:eastAsia="Calibri" w:hAnsiTheme="majorHAnsi" w:cs="Calibri"/>
          <w:rPrChange w:id="771" w:author="Francois Ribalet" w:date="2015-08-19T09:15:00Z">
            <w:rPr>
              <w:rFonts w:ascii="Calibri" w:eastAsia="Calibri" w:hAnsi="Calibri" w:cs="Calibri"/>
            </w:rPr>
          </w:rPrChange>
        </w:rPr>
        <w:t>, and coincided with decreasing nutrient concentrations (fig. 2, c). The lowest average was during week 1 with 101 cells mL</w:t>
      </w:r>
      <w:bookmarkStart w:id="772" w:name="__DdeLink__1200_14555612331"/>
      <w:r w:rsidRPr="005406CC">
        <w:rPr>
          <w:rFonts w:asciiTheme="majorHAnsi" w:eastAsia="Calibri" w:hAnsiTheme="majorHAnsi" w:cs="Calibri"/>
          <w:rPrChange w:id="773" w:author="Francois Ribalet" w:date="2015-08-19T09:15:00Z">
            <w:rPr>
              <w:rFonts w:ascii="Calibri" w:eastAsia="Calibri" w:hAnsi="Calibri" w:cs="Calibri"/>
            </w:rPr>
          </w:rPrChange>
        </w:rPr>
        <w:t xml:space="preserve">⁻ </w:t>
      </w:r>
      <w:bookmarkEnd w:id="772"/>
      <w:r w:rsidRPr="005406CC">
        <w:rPr>
          <w:rFonts w:asciiTheme="majorHAnsi" w:eastAsia="Calibri" w:hAnsiTheme="majorHAnsi" w:cs="Calibri"/>
          <w:rPrChange w:id="774" w:author="Francois Ribalet" w:date="2015-08-19T09:15:00Z">
            <w:rPr>
              <w:rFonts w:ascii="Calibri" w:eastAsia="Calibri" w:hAnsi="Calibri" w:cs="Calibri"/>
            </w:rPr>
          </w:rPrChange>
        </w:rPr>
        <w:t xml:space="preserve">, and coincided with the highest measurements of </w:t>
      </w:r>
      <w:proofErr w:type="spellStart"/>
      <w:r w:rsidRPr="005406CC">
        <w:rPr>
          <w:rFonts w:asciiTheme="majorHAnsi" w:eastAsia="Calibri" w:hAnsiTheme="majorHAnsi" w:cs="Calibri"/>
          <w:rPrChange w:id="775" w:author="Francois Ribalet" w:date="2015-08-19T09:15:00Z">
            <w:rPr>
              <w:rFonts w:ascii="Calibri" w:eastAsia="Calibri" w:hAnsi="Calibri" w:cs="Calibri"/>
            </w:rPr>
          </w:rPrChange>
        </w:rPr>
        <w:t>cryptophyte</w:t>
      </w:r>
      <w:proofErr w:type="spellEnd"/>
      <w:r w:rsidRPr="005406CC">
        <w:rPr>
          <w:rFonts w:asciiTheme="majorHAnsi" w:eastAsia="Calibri" w:hAnsiTheme="majorHAnsi" w:cs="Calibri"/>
          <w:rPrChange w:id="776" w:author="Francois Ribalet" w:date="2015-08-19T09:15:00Z">
            <w:rPr>
              <w:rFonts w:ascii="Calibri" w:eastAsia="Calibri" w:hAnsi="Calibri" w:cs="Calibri"/>
            </w:rPr>
          </w:rPrChange>
        </w:rPr>
        <w:t xml:space="preserve"> abundance (fig. 3, a). The most dramatic change in abundance occurred between 9/12 and 9/13, with a decrease from 175 to 27 </w:t>
      </w:r>
      <w:proofErr w:type="gramStart"/>
      <w:r w:rsidRPr="005406CC">
        <w:rPr>
          <w:rFonts w:asciiTheme="majorHAnsi" w:eastAsia="Calibri" w:hAnsiTheme="majorHAnsi" w:cs="Calibri"/>
          <w:rPrChange w:id="777" w:author="Francois Ribalet" w:date="2015-08-19T09:15:00Z">
            <w:rPr>
              <w:rFonts w:ascii="Calibri" w:eastAsia="Calibri" w:hAnsi="Calibri" w:cs="Calibri"/>
            </w:rPr>
          </w:rPrChange>
        </w:rPr>
        <w:t>cells  mL</w:t>
      </w:r>
      <w:proofErr w:type="gramEnd"/>
      <w:r w:rsidRPr="005406CC">
        <w:rPr>
          <w:rFonts w:asciiTheme="majorHAnsi" w:eastAsia="Calibri" w:hAnsiTheme="majorHAnsi" w:cs="Calibri"/>
          <w:rPrChange w:id="778" w:author="Francois Ribalet" w:date="2015-08-19T09:15:00Z">
            <w:rPr>
              <w:rFonts w:ascii="Calibri" w:eastAsia="Calibri" w:hAnsi="Calibri" w:cs="Calibri"/>
            </w:rPr>
          </w:rPrChange>
        </w:rPr>
        <w:t xml:space="preserve">⁻¹, within 24 hours. The </w:t>
      </w:r>
      <w:r w:rsidRPr="005406CC">
        <w:rPr>
          <w:rFonts w:asciiTheme="majorHAnsi" w:eastAsia="Calibri" w:hAnsiTheme="majorHAnsi" w:cs="Calibri"/>
          <w:i/>
          <w:iCs/>
          <w:rPrChange w:id="779" w:author="Francois Ribalet" w:date="2015-08-19T09:15:00Z">
            <w:rPr>
              <w:rFonts w:ascii="Calibri" w:eastAsia="Calibri" w:hAnsi="Calibri" w:cs="Calibri"/>
              <w:i/>
              <w:iCs/>
            </w:rPr>
          </w:rPrChange>
        </w:rPr>
        <w:t>M. major</w:t>
      </w:r>
      <w:r w:rsidRPr="005406CC">
        <w:rPr>
          <w:rFonts w:asciiTheme="majorHAnsi" w:eastAsia="Calibri" w:hAnsiTheme="majorHAnsi" w:cs="Calibri"/>
          <w:rPrChange w:id="780" w:author="Francois Ribalet" w:date="2015-08-19T09:15:00Z">
            <w:rPr>
              <w:rFonts w:ascii="Calibri" w:eastAsia="Calibri" w:hAnsi="Calibri" w:cs="Calibri"/>
            </w:rPr>
          </w:rPrChange>
        </w:rPr>
        <w:t xml:space="preserve"> abundances showed no relationship with </w:t>
      </w:r>
      <w:proofErr w:type="spellStart"/>
      <w:r w:rsidRPr="005406CC">
        <w:rPr>
          <w:rFonts w:asciiTheme="majorHAnsi" w:eastAsia="Calibri" w:hAnsiTheme="majorHAnsi" w:cs="Calibri"/>
          <w:rPrChange w:id="781" w:author="Francois Ribalet" w:date="2015-08-19T09:15:00Z">
            <w:rPr>
              <w:rFonts w:ascii="Calibri" w:eastAsia="Calibri" w:hAnsi="Calibri" w:cs="Calibri"/>
            </w:rPr>
          </w:rPrChange>
        </w:rPr>
        <w:t>cryptophyte</w:t>
      </w:r>
      <w:proofErr w:type="spellEnd"/>
      <w:r w:rsidRPr="005406CC">
        <w:rPr>
          <w:rFonts w:asciiTheme="majorHAnsi" w:eastAsia="Calibri" w:hAnsiTheme="majorHAnsi" w:cs="Calibri"/>
          <w:rPrChange w:id="782" w:author="Francois Ribalet" w:date="2015-08-19T09:15:00Z">
            <w:rPr>
              <w:rFonts w:ascii="Calibri" w:eastAsia="Calibri" w:hAnsi="Calibri" w:cs="Calibri"/>
            </w:rPr>
          </w:rPrChange>
        </w:rPr>
        <w:t xml:space="preserve"> division rate, nor any significant correlation with surface water nutrient concentrations or mean PAR (supplemental fig). </w:t>
      </w:r>
    </w:p>
    <w:p w14:paraId="437A4283" w14:textId="77777777" w:rsidR="00EA678B" w:rsidRPr="005406CC" w:rsidRDefault="00EA678B">
      <w:pPr>
        <w:spacing w:line="360" w:lineRule="auto"/>
        <w:rPr>
          <w:rFonts w:asciiTheme="majorHAnsi" w:hAnsiTheme="majorHAnsi"/>
          <w:rPrChange w:id="783" w:author="Francois Ribalet" w:date="2015-08-19T09:15:00Z">
            <w:rPr/>
          </w:rPrChange>
        </w:rPr>
      </w:pPr>
    </w:p>
    <w:p w14:paraId="445676A1" w14:textId="77777777" w:rsidR="00EA678B" w:rsidRPr="005406CC" w:rsidRDefault="009753CF">
      <w:pPr>
        <w:spacing w:line="360" w:lineRule="auto"/>
        <w:rPr>
          <w:rFonts w:asciiTheme="majorHAnsi" w:hAnsiTheme="majorHAnsi"/>
          <w:rPrChange w:id="784" w:author="Francois Ribalet" w:date="2015-08-19T09:15:00Z">
            <w:rPr/>
          </w:rPrChange>
        </w:rPr>
      </w:pPr>
      <w:proofErr w:type="spellStart"/>
      <w:proofErr w:type="gramStart"/>
      <w:r w:rsidRPr="005406CC">
        <w:rPr>
          <w:rFonts w:asciiTheme="majorHAnsi" w:hAnsiTheme="majorHAnsi"/>
          <w:b/>
          <w:bCs/>
          <w:rPrChange w:id="785" w:author="Francois Ribalet" w:date="2015-08-19T09:15:00Z">
            <w:rPr>
              <w:rFonts w:ascii="Calibri" w:hAnsi="Calibri"/>
              <w:b/>
              <w:bCs/>
            </w:rPr>
          </w:rPrChange>
        </w:rPr>
        <w:t>qPCR</w:t>
      </w:r>
      <w:proofErr w:type="spellEnd"/>
      <w:proofErr w:type="gramEnd"/>
      <w:r w:rsidRPr="005406CC">
        <w:rPr>
          <w:rFonts w:asciiTheme="majorHAnsi" w:hAnsiTheme="majorHAnsi"/>
          <w:b/>
          <w:bCs/>
          <w:rPrChange w:id="786" w:author="Francois Ribalet" w:date="2015-08-19T09:15:00Z">
            <w:rPr>
              <w:rFonts w:ascii="Calibri" w:hAnsi="Calibri"/>
              <w:b/>
              <w:bCs/>
            </w:rPr>
          </w:rPrChange>
        </w:rPr>
        <w:t xml:space="preserve"> for </w:t>
      </w:r>
      <w:proofErr w:type="spellStart"/>
      <w:r w:rsidRPr="005406CC">
        <w:rPr>
          <w:rFonts w:asciiTheme="majorHAnsi" w:hAnsiTheme="majorHAnsi"/>
          <w:b/>
          <w:bCs/>
          <w:i/>
          <w:iCs/>
          <w:rPrChange w:id="787" w:author="Francois Ribalet" w:date="2015-08-19T09:15:00Z">
            <w:rPr>
              <w:rFonts w:ascii="Calibri" w:hAnsi="Calibri"/>
              <w:b/>
              <w:bCs/>
              <w:i/>
              <w:iCs/>
            </w:rPr>
          </w:rPrChange>
        </w:rPr>
        <w:t>Teleaulax</w:t>
      </w:r>
      <w:proofErr w:type="spellEnd"/>
      <w:r w:rsidRPr="005406CC">
        <w:rPr>
          <w:rFonts w:asciiTheme="majorHAnsi" w:hAnsiTheme="majorHAnsi"/>
          <w:b/>
          <w:bCs/>
          <w:rPrChange w:id="788" w:author="Francois Ribalet" w:date="2015-08-19T09:15:00Z">
            <w:rPr>
              <w:rFonts w:ascii="Calibri" w:hAnsi="Calibri"/>
              <w:b/>
              <w:bCs/>
            </w:rPr>
          </w:rPrChange>
        </w:rPr>
        <w:t xml:space="preserve"> abundance</w:t>
      </w:r>
    </w:p>
    <w:p w14:paraId="4411CC90" w14:textId="77777777" w:rsidR="00EA678B" w:rsidRPr="005406CC" w:rsidRDefault="009753CF">
      <w:pPr>
        <w:spacing w:line="360" w:lineRule="auto"/>
        <w:rPr>
          <w:rFonts w:asciiTheme="majorHAnsi" w:hAnsiTheme="majorHAnsi"/>
          <w:rPrChange w:id="789" w:author="Francois Ribalet" w:date="2015-08-19T09:15:00Z">
            <w:rPr/>
          </w:rPrChange>
        </w:rPr>
      </w:pPr>
      <w:r w:rsidRPr="005406CC">
        <w:rPr>
          <w:rFonts w:asciiTheme="majorHAnsi" w:hAnsiTheme="majorHAnsi"/>
          <w:rPrChange w:id="790" w:author="Francois Ribalet" w:date="2015-08-19T09:15:00Z">
            <w:rPr>
              <w:rFonts w:ascii="Calibri" w:hAnsi="Calibri"/>
            </w:rPr>
          </w:rPrChange>
        </w:rPr>
        <w:tab/>
        <w:t xml:space="preserve">The percent of the total </w:t>
      </w:r>
      <w:proofErr w:type="spellStart"/>
      <w:r w:rsidRPr="005406CC">
        <w:rPr>
          <w:rFonts w:asciiTheme="majorHAnsi" w:hAnsiTheme="majorHAnsi"/>
          <w:rPrChange w:id="791" w:author="Francois Ribalet" w:date="2015-08-19T09:15:00Z">
            <w:rPr>
              <w:rFonts w:ascii="Calibri" w:hAnsi="Calibri"/>
            </w:rPr>
          </w:rPrChange>
        </w:rPr>
        <w:t>cryptophytes</w:t>
      </w:r>
      <w:proofErr w:type="spellEnd"/>
      <w:r w:rsidRPr="005406CC">
        <w:rPr>
          <w:rFonts w:asciiTheme="majorHAnsi" w:hAnsiTheme="majorHAnsi"/>
          <w:rPrChange w:id="792" w:author="Francois Ribalet" w:date="2015-08-19T09:15:00Z">
            <w:rPr>
              <w:rFonts w:ascii="Calibri" w:hAnsi="Calibri"/>
            </w:rPr>
          </w:rPrChange>
        </w:rPr>
        <w:t xml:space="preserve"> that were </w:t>
      </w:r>
      <w:r w:rsidRPr="005406CC">
        <w:rPr>
          <w:rFonts w:asciiTheme="majorHAnsi" w:hAnsiTheme="majorHAnsi"/>
          <w:i/>
          <w:iCs/>
          <w:rPrChange w:id="793" w:author="Francois Ribalet" w:date="2015-08-19T09:15:00Z">
            <w:rPr>
              <w:rFonts w:ascii="Calibri" w:hAnsi="Calibri"/>
              <w:i/>
              <w:iCs/>
            </w:rPr>
          </w:rPrChange>
        </w:rPr>
        <w:t xml:space="preserve">T. </w:t>
      </w:r>
      <w:proofErr w:type="spellStart"/>
      <w:r w:rsidRPr="005406CC">
        <w:rPr>
          <w:rFonts w:asciiTheme="majorHAnsi" w:hAnsiTheme="majorHAnsi"/>
          <w:i/>
          <w:iCs/>
          <w:rPrChange w:id="794" w:author="Francois Ribalet" w:date="2015-08-19T09:15:00Z">
            <w:rPr>
              <w:rFonts w:ascii="Calibri" w:hAnsi="Calibri"/>
              <w:i/>
              <w:iCs/>
            </w:rPr>
          </w:rPrChange>
        </w:rPr>
        <w:t>amphioexa</w:t>
      </w:r>
      <w:proofErr w:type="spellEnd"/>
      <w:r w:rsidRPr="005406CC">
        <w:rPr>
          <w:rFonts w:asciiTheme="majorHAnsi" w:hAnsiTheme="majorHAnsi"/>
          <w:rPrChange w:id="795" w:author="Francois Ribalet" w:date="2015-08-19T09:15:00Z">
            <w:rPr>
              <w:rFonts w:ascii="Calibri" w:hAnsi="Calibri"/>
            </w:rPr>
          </w:rPrChange>
        </w:rPr>
        <w:t xml:space="preserve">, as estimated from </w:t>
      </w:r>
      <w:proofErr w:type="spellStart"/>
      <w:r w:rsidRPr="005406CC">
        <w:rPr>
          <w:rFonts w:asciiTheme="majorHAnsi" w:hAnsiTheme="majorHAnsi"/>
          <w:rPrChange w:id="796" w:author="Francois Ribalet" w:date="2015-08-19T09:15:00Z">
            <w:rPr>
              <w:rFonts w:ascii="Calibri" w:hAnsi="Calibri"/>
            </w:rPr>
          </w:rPrChange>
        </w:rPr>
        <w:t>qPCR</w:t>
      </w:r>
      <w:proofErr w:type="spellEnd"/>
      <w:r w:rsidRPr="005406CC">
        <w:rPr>
          <w:rFonts w:asciiTheme="majorHAnsi" w:hAnsiTheme="majorHAnsi"/>
          <w:rPrChange w:id="797" w:author="Francois Ribalet" w:date="2015-08-19T09:15:00Z">
            <w:rPr>
              <w:rFonts w:ascii="Calibri" w:hAnsi="Calibri"/>
            </w:rPr>
          </w:rPrChange>
        </w:rPr>
        <w:t xml:space="preserve"> data, was very low across the entire survey, ranging from 0.0615% - 0.397% (</w:t>
      </w:r>
      <w:r w:rsidRPr="005406CC">
        <w:rPr>
          <w:rFonts w:asciiTheme="majorHAnsi" w:hAnsiTheme="majorHAnsi"/>
          <w:b/>
          <w:bCs/>
          <w:rPrChange w:id="798" w:author="Francois Ribalet" w:date="2015-08-19T09:15:00Z">
            <w:rPr>
              <w:rFonts w:ascii="Calibri" w:hAnsi="Calibri"/>
              <w:b/>
              <w:bCs/>
            </w:rPr>
          </w:rPrChange>
        </w:rPr>
        <w:t>table 1</w:t>
      </w:r>
      <w:r w:rsidRPr="005406CC">
        <w:rPr>
          <w:rFonts w:asciiTheme="majorHAnsi" w:hAnsiTheme="majorHAnsi"/>
          <w:rPrChange w:id="799" w:author="Francois Ribalet" w:date="2015-08-19T09:15:00Z">
            <w:rPr>
              <w:rFonts w:ascii="Calibri" w:hAnsi="Calibri"/>
            </w:rPr>
          </w:rPrChange>
        </w:rPr>
        <w:t>), and agreed with observations made in previous years (</w:t>
      </w:r>
      <w:proofErr w:type="spellStart"/>
      <w:r w:rsidRPr="005406CC">
        <w:rPr>
          <w:rFonts w:asciiTheme="majorHAnsi" w:hAnsiTheme="majorHAnsi"/>
          <w:rPrChange w:id="800" w:author="Francois Ribalet" w:date="2015-08-19T09:15:00Z">
            <w:rPr>
              <w:rFonts w:ascii="Calibri" w:hAnsi="Calibri"/>
            </w:rPr>
          </w:rPrChange>
        </w:rPr>
        <w:t>Herfort</w:t>
      </w:r>
      <w:proofErr w:type="spellEnd"/>
      <w:r w:rsidRPr="005406CC">
        <w:rPr>
          <w:rFonts w:asciiTheme="majorHAnsi" w:hAnsiTheme="majorHAnsi"/>
          <w:rPrChange w:id="801" w:author="Francois Ribalet" w:date="2015-08-19T09:15:00Z">
            <w:rPr>
              <w:rFonts w:ascii="Calibri" w:hAnsi="Calibri"/>
            </w:rPr>
          </w:rPrChange>
        </w:rPr>
        <w:t xml:space="preserve"> et al., 2011b). When applied to abundances measured via SeaFlow, this percent translated to between 5.03 and 93.18 </w:t>
      </w:r>
      <w:r w:rsidRPr="005406CC">
        <w:rPr>
          <w:rFonts w:asciiTheme="majorHAnsi" w:hAnsiTheme="majorHAnsi"/>
          <w:i/>
          <w:iCs/>
          <w:rPrChange w:id="802" w:author="Francois Ribalet" w:date="2015-08-19T09:15:00Z">
            <w:rPr>
              <w:rFonts w:ascii="Calibri" w:hAnsi="Calibri"/>
              <w:i/>
              <w:iCs/>
            </w:rPr>
          </w:rPrChange>
        </w:rPr>
        <w:t xml:space="preserve">T. </w:t>
      </w:r>
      <w:proofErr w:type="spellStart"/>
      <w:r w:rsidRPr="005406CC">
        <w:rPr>
          <w:rFonts w:asciiTheme="majorHAnsi" w:hAnsiTheme="majorHAnsi"/>
          <w:i/>
          <w:iCs/>
          <w:rPrChange w:id="803" w:author="Francois Ribalet" w:date="2015-08-19T09:15:00Z">
            <w:rPr>
              <w:rFonts w:ascii="Calibri" w:hAnsi="Calibri"/>
              <w:i/>
              <w:iCs/>
            </w:rPr>
          </w:rPrChange>
        </w:rPr>
        <w:t>amphioexa</w:t>
      </w:r>
      <w:proofErr w:type="spellEnd"/>
      <w:r w:rsidRPr="005406CC">
        <w:rPr>
          <w:rFonts w:asciiTheme="majorHAnsi" w:hAnsiTheme="majorHAnsi"/>
          <w:rPrChange w:id="804" w:author="Francois Ribalet" w:date="2015-08-19T09:15:00Z">
            <w:rPr>
              <w:rFonts w:ascii="Calibri" w:hAnsi="Calibri"/>
            </w:rPr>
          </w:rPrChange>
        </w:rPr>
        <w:t xml:space="preserve"> cells </w:t>
      </w:r>
      <w:r w:rsidRPr="005406CC">
        <w:rPr>
          <w:rFonts w:asciiTheme="majorHAnsi" w:eastAsia="Calibri" w:hAnsiTheme="majorHAnsi" w:cs="Calibri"/>
          <w:rPrChange w:id="805" w:author="Francois Ribalet" w:date="2015-08-19T09:15:00Z">
            <w:rPr>
              <w:rFonts w:ascii="Calibri" w:eastAsia="Calibri" w:hAnsi="Calibri" w:cs="Calibri"/>
            </w:rPr>
          </w:rPrChange>
        </w:rPr>
        <w:t xml:space="preserve">mL⁻¹ in the surface waters. </w:t>
      </w:r>
      <w:r w:rsidRPr="005406CC">
        <w:rPr>
          <w:rFonts w:asciiTheme="majorHAnsi" w:hAnsiTheme="majorHAnsi"/>
          <w:rPrChange w:id="806" w:author="Francois Ribalet" w:date="2015-08-19T09:15:00Z">
            <w:rPr>
              <w:rFonts w:ascii="Calibri" w:hAnsi="Calibri"/>
            </w:rPr>
          </w:rPrChange>
        </w:rPr>
        <w:t xml:space="preserve">The smallest percent of the </w:t>
      </w:r>
      <w:proofErr w:type="spellStart"/>
      <w:r w:rsidRPr="005406CC">
        <w:rPr>
          <w:rFonts w:asciiTheme="majorHAnsi" w:hAnsiTheme="majorHAnsi"/>
          <w:rPrChange w:id="807" w:author="Francois Ribalet" w:date="2015-08-19T09:15:00Z">
            <w:rPr>
              <w:rFonts w:ascii="Calibri" w:hAnsi="Calibri"/>
            </w:rPr>
          </w:rPrChange>
        </w:rPr>
        <w:t>cryptophyte</w:t>
      </w:r>
      <w:proofErr w:type="spellEnd"/>
      <w:r w:rsidRPr="005406CC">
        <w:rPr>
          <w:rFonts w:asciiTheme="majorHAnsi" w:hAnsiTheme="majorHAnsi"/>
          <w:rPrChange w:id="808" w:author="Francois Ribalet" w:date="2015-08-19T09:15:00Z">
            <w:rPr>
              <w:rFonts w:ascii="Calibri" w:hAnsi="Calibri"/>
            </w:rPr>
          </w:rPrChange>
        </w:rPr>
        <w:t xml:space="preserve"> population consisting of </w:t>
      </w:r>
      <w:r w:rsidRPr="005406CC">
        <w:rPr>
          <w:rFonts w:asciiTheme="majorHAnsi" w:hAnsiTheme="majorHAnsi"/>
          <w:i/>
          <w:iCs/>
          <w:rPrChange w:id="809" w:author="Francois Ribalet" w:date="2015-08-19T09:15:00Z">
            <w:rPr>
              <w:rFonts w:ascii="Calibri" w:hAnsi="Calibri"/>
              <w:i/>
              <w:iCs/>
            </w:rPr>
          </w:rPrChange>
        </w:rPr>
        <w:t xml:space="preserve">T. </w:t>
      </w:r>
      <w:proofErr w:type="spellStart"/>
      <w:r w:rsidRPr="005406CC">
        <w:rPr>
          <w:rFonts w:asciiTheme="majorHAnsi" w:hAnsiTheme="majorHAnsi"/>
          <w:i/>
          <w:iCs/>
          <w:rPrChange w:id="810" w:author="Francois Ribalet" w:date="2015-08-19T09:15:00Z">
            <w:rPr>
              <w:rFonts w:ascii="Calibri" w:hAnsi="Calibri"/>
              <w:i/>
              <w:iCs/>
            </w:rPr>
          </w:rPrChange>
        </w:rPr>
        <w:t>amphioexa</w:t>
      </w:r>
      <w:proofErr w:type="spellEnd"/>
      <w:r w:rsidRPr="005406CC">
        <w:rPr>
          <w:rFonts w:asciiTheme="majorHAnsi" w:hAnsiTheme="majorHAnsi"/>
          <w:i/>
          <w:iCs/>
          <w:rPrChange w:id="811" w:author="Francois Ribalet" w:date="2015-08-19T09:15:00Z">
            <w:rPr>
              <w:rFonts w:ascii="Calibri" w:hAnsi="Calibri"/>
              <w:i/>
              <w:iCs/>
            </w:rPr>
          </w:rPrChange>
        </w:rPr>
        <w:t xml:space="preserve">, </w:t>
      </w:r>
      <w:r w:rsidRPr="005406CC">
        <w:rPr>
          <w:rFonts w:asciiTheme="majorHAnsi" w:hAnsiTheme="majorHAnsi"/>
          <w:rPrChange w:id="812" w:author="Francois Ribalet" w:date="2015-08-19T09:15:00Z">
            <w:rPr>
              <w:rFonts w:ascii="Calibri" w:hAnsi="Calibri"/>
            </w:rPr>
          </w:rPrChange>
        </w:rPr>
        <w:t xml:space="preserve">and the lowest abundance of </w:t>
      </w:r>
      <w:r w:rsidRPr="005406CC">
        <w:rPr>
          <w:rFonts w:asciiTheme="majorHAnsi" w:hAnsiTheme="majorHAnsi"/>
          <w:i/>
          <w:iCs/>
          <w:rPrChange w:id="813" w:author="Francois Ribalet" w:date="2015-08-19T09:15:00Z">
            <w:rPr>
              <w:rFonts w:ascii="Calibri" w:hAnsi="Calibri"/>
              <w:i/>
              <w:iCs/>
            </w:rPr>
          </w:rPrChange>
        </w:rPr>
        <w:t xml:space="preserve">T. </w:t>
      </w:r>
      <w:proofErr w:type="spellStart"/>
      <w:r w:rsidRPr="005406CC">
        <w:rPr>
          <w:rFonts w:asciiTheme="majorHAnsi" w:hAnsiTheme="majorHAnsi"/>
          <w:i/>
          <w:iCs/>
          <w:rPrChange w:id="814" w:author="Francois Ribalet" w:date="2015-08-19T09:15:00Z">
            <w:rPr>
              <w:rFonts w:ascii="Calibri" w:hAnsi="Calibri"/>
              <w:i/>
              <w:iCs/>
            </w:rPr>
          </w:rPrChange>
        </w:rPr>
        <w:t>amphioexa</w:t>
      </w:r>
      <w:proofErr w:type="spellEnd"/>
      <w:r w:rsidRPr="005406CC">
        <w:rPr>
          <w:rFonts w:asciiTheme="majorHAnsi" w:hAnsiTheme="majorHAnsi"/>
          <w:rPrChange w:id="815" w:author="Francois Ribalet" w:date="2015-08-19T09:15:00Z">
            <w:rPr>
              <w:rFonts w:ascii="Calibri" w:hAnsi="Calibri"/>
            </w:rPr>
          </w:rPrChange>
        </w:rPr>
        <w:t xml:space="preserve"> occurred during the second week, which was also the week when </w:t>
      </w:r>
      <w:r w:rsidRPr="005406CC">
        <w:rPr>
          <w:rFonts w:asciiTheme="majorHAnsi" w:hAnsiTheme="majorHAnsi"/>
          <w:i/>
          <w:iCs/>
          <w:rPrChange w:id="816" w:author="Francois Ribalet" w:date="2015-08-19T09:15:00Z">
            <w:rPr>
              <w:rFonts w:ascii="Calibri" w:hAnsi="Calibri"/>
              <w:i/>
              <w:iCs/>
            </w:rPr>
          </w:rPrChange>
        </w:rPr>
        <w:t>M.</w:t>
      </w:r>
      <w:r w:rsidRPr="005406CC">
        <w:rPr>
          <w:rFonts w:asciiTheme="majorHAnsi" w:hAnsiTheme="majorHAnsi"/>
          <w:rPrChange w:id="817" w:author="Francois Ribalet" w:date="2015-08-19T09:15:00Z">
            <w:rPr>
              <w:rFonts w:ascii="Calibri" w:hAnsi="Calibri"/>
            </w:rPr>
          </w:rPrChange>
        </w:rPr>
        <w:t xml:space="preserve"> </w:t>
      </w:r>
      <w:r w:rsidRPr="005406CC">
        <w:rPr>
          <w:rFonts w:asciiTheme="majorHAnsi" w:hAnsiTheme="majorHAnsi"/>
          <w:i/>
          <w:iCs/>
          <w:rPrChange w:id="818" w:author="Francois Ribalet" w:date="2015-08-19T09:15:00Z">
            <w:rPr>
              <w:rFonts w:ascii="Calibri" w:hAnsi="Calibri"/>
              <w:i/>
              <w:iCs/>
            </w:rPr>
          </w:rPrChange>
        </w:rPr>
        <w:t xml:space="preserve">major </w:t>
      </w:r>
      <w:r w:rsidRPr="005406CC">
        <w:rPr>
          <w:rFonts w:asciiTheme="majorHAnsi" w:hAnsiTheme="majorHAnsi"/>
          <w:rPrChange w:id="819" w:author="Francois Ribalet" w:date="2015-08-19T09:15:00Z">
            <w:rPr>
              <w:rFonts w:ascii="Calibri" w:hAnsi="Calibri"/>
            </w:rPr>
          </w:rPrChange>
        </w:rPr>
        <w:t xml:space="preserve">was at </w:t>
      </w:r>
      <w:proofErr w:type="gramStart"/>
      <w:r w:rsidRPr="005406CC">
        <w:rPr>
          <w:rFonts w:asciiTheme="majorHAnsi" w:hAnsiTheme="majorHAnsi"/>
          <w:rPrChange w:id="820" w:author="Francois Ribalet" w:date="2015-08-19T09:15:00Z">
            <w:rPr>
              <w:rFonts w:ascii="Calibri" w:hAnsi="Calibri"/>
            </w:rPr>
          </w:rPrChange>
        </w:rPr>
        <w:t>it's</w:t>
      </w:r>
      <w:proofErr w:type="gramEnd"/>
      <w:r w:rsidRPr="005406CC">
        <w:rPr>
          <w:rFonts w:asciiTheme="majorHAnsi" w:hAnsiTheme="majorHAnsi"/>
          <w:rPrChange w:id="821" w:author="Francois Ribalet" w:date="2015-08-19T09:15:00Z">
            <w:rPr>
              <w:rFonts w:ascii="Calibri" w:hAnsi="Calibri"/>
            </w:rPr>
          </w:rPrChange>
        </w:rPr>
        <w:t xml:space="preserve"> highest </w:t>
      </w:r>
      <w:proofErr w:type="spellStart"/>
      <w:r w:rsidRPr="005406CC">
        <w:rPr>
          <w:rFonts w:asciiTheme="majorHAnsi" w:hAnsiTheme="majorHAnsi"/>
          <w:rPrChange w:id="822" w:author="Francois Ribalet" w:date="2015-08-19T09:15:00Z">
            <w:rPr>
              <w:rFonts w:ascii="Calibri" w:hAnsi="Calibri"/>
            </w:rPr>
          </w:rPrChange>
        </w:rPr>
        <w:t>averarage</w:t>
      </w:r>
      <w:proofErr w:type="spellEnd"/>
      <w:r w:rsidRPr="005406CC">
        <w:rPr>
          <w:rFonts w:asciiTheme="majorHAnsi" w:hAnsiTheme="majorHAnsi"/>
          <w:rPrChange w:id="823" w:author="Francois Ribalet" w:date="2015-08-19T09:15:00Z">
            <w:rPr>
              <w:rFonts w:ascii="Calibri" w:hAnsi="Calibri"/>
            </w:rPr>
          </w:rPrChange>
        </w:rPr>
        <w:t xml:space="preserve"> abundance. The largest percent of the </w:t>
      </w:r>
      <w:proofErr w:type="spellStart"/>
      <w:r w:rsidRPr="005406CC">
        <w:rPr>
          <w:rFonts w:asciiTheme="majorHAnsi" w:hAnsiTheme="majorHAnsi"/>
          <w:rPrChange w:id="824" w:author="Francois Ribalet" w:date="2015-08-19T09:15:00Z">
            <w:rPr>
              <w:rFonts w:ascii="Calibri" w:hAnsi="Calibri"/>
            </w:rPr>
          </w:rPrChange>
        </w:rPr>
        <w:t>cryptophyte</w:t>
      </w:r>
      <w:proofErr w:type="spellEnd"/>
      <w:r w:rsidRPr="005406CC">
        <w:rPr>
          <w:rFonts w:asciiTheme="majorHAnsi" w:hAnsiTheme="majorHAnsi"/>
          <w:rPrChange w:id="825" w:author="Francois Ribalet" w:date="2015-08-19T09:15:00Z">
            <w:rPr>
              <w:rFonts w:ascii="Calibri" w:hAnsi="Calibri"/>
            </w:rPr>
          </w:rPrChange>
        </w:rPr>
        <w:t xml:space="preserve"> population consisting of </w:t>
      </w:r>
      <w:r w:rsidRPr="005406CC">
        <w:rPr>
          <w:rFonts w:asciiTheme="majorHAnsi" w:hAnsiTheme="majorHAnsi"/>
          <w:i/>
          <w:iCs/>
          <w:rPrChange w:id="826" w:author="Francois Ribalet" w:date="2015-08-19T09:15:00Z">
            <w:rPr>
              <w:rFonts w:ascii="Calibri" w:hAnsi="Calibri"/>
              <w:i/>
              <w:iCs/>
            </w:rPr>
          </w:rPrChange>
        </w:rPr>
        <w:t xml:space="preserve">T. </w:t>
      </w:r>
      <w:proofErr w:type="spellStart"/>
      <w:r w:rsidRPr="005406CC">
        <w:rPr>
          <w:rFonts w:asciiTheme="majorHAnsi" w:hAnsiTheme="majorHAnsi"/>
          <w:i/>
          <w:iCs/>
          <w:rPrChange w:id="827" w:author="Francois Ribalet" w:date="2015-08-19T09:15:00Z">
            <w:rPr>
              <w:rFonts w:ascii="Calibri" w:hAnsi="Calibri"/>
              <w:i/>
              <w:iCs/>
            </w:rPr>
          </w:rPrChange>
        </w:rPr>
        <w:t>amphioexa</w:t>
      </w:r>
      <w:proofErr w:type="spellEnd"/>
      <w:r w:rsidRPr="005406CC">
        <w:rPr>
          <w:rFonts w:asciiTheme="majorHAnsi" w:hAnsiTheme="majorHAnsi"/>
          <w:rPrChange w:id="828" w:author="Francois Ribalet" w:date="2015-08-19T09:15:00Z">
            <w:rPr>
              <w:rFonts w:ascii="Calibri" w:hAnsi="Calibri"/>
            </w:rPr>
          </w:rPrChange>
        </w:rPr>
        <w:t xml:space="preserve"> occurred in the day just prior to the start of the survey (9/10). </w:t>
      </w:r>
    </w:p>
    <w:p w14:paraId="79E1947D" w14:textId="77777777" w:rsidR="00EA678B" w:rsidRPr="005406CC" w:rsidRDefault="00EA678B">
      <w:pPr>
        <w:spacing w:line="360" w:lineRule="auto"/>
        <w:rPr>
          <w:rFonts w:asciiTheme="majorHAnsi" w:hAnsiTheme="majorHAnsi"/>
          <w:rPrChange w:id="829" w:author="Francois Ribalet" w:date="2015-08-19T09:15:00Z">
            <w:rPr/>
          </w:rPrChange>
        </w:rPr>
      </w:pPr>
    </w:p>
    <w:p w14:paraId="5E0A79FE" w14:textId="77777777" w:rsidR="00EA678B" w:rsidRPr="005406CC" w:rsidRDefault="00EA678B">
      <w:pPr>
        <w:spacing w:line="360" w:lineRule="auto"/>
        <w:rPr>
          <w:rFonts w:asciiTheme="majorHAnsi" w:hAnsiTheme="majorHAnsi"/>
          <w:rPrChange w:id="830" w:author="Francois Ribalet" w:date="2015-08-19T09:15:00Z">
            <w:rPr/>
          </w:rPrChange>
        </w:rPr>
      </w:pPr>
    </w:p>
    <w:p w14:paraId="52F6E568" w14:textId="77777777" w:rsidR="00EA678B" w:rsidRPr="005406CC" w:rsidRDefault="009753CF">
      <w:pPr>
        <w:spacing w:line="360" w:lineRule="auto"/>
        <w:rPr>
          <w:rFonts w:asciiTheme="majorHAnsi" w:hAnsiTheme="majorHAnsi"/>
          <w:rPrChange w:id="831" w:author="Francois Ribalet" w:date="2015-08-19T09:15:00Z">
            <w:rPr/>
          </w:rPrChange>
        </w:rPr>
      </w:pPr>
      <w:r w:rsidRPr="005406CC">
        <w:rPr>
          <w:rFonts w:asciiTheme="majorHAnsi" w:hAnsiTheme="majorHAnsi"/>
          <w:b/>
          <w:bCs/>
          <w:sz w:val="32"/>
          <w:szCs w:val="32"/>
          <w:rPrChange w:id="832" w:author="Francois Ribalet" w:date="2015-08-19T09:15:00Z">
            <w:rPr>
              <w:rFonts w:ascii="Calibri" w:hAnsi="Calibri"/>
              <w:b/>
              <w:bCs/>
              <w:sz w:val="32"/>
              <w:szCs w:val="32"/>
            </w:rPr>
          </w:rPrChange>
        </w:rPr>
        <w:t xml:space="preserve">Discussion </w:t>
      </w:r>
    </w:p>
    <w:p w14:paraId="64CBA257" w14:textId="77777777" w:rsidR="00EA678B" w:rsidRPr="005406CC" w:rsidRDefault="009753CF">
      <w:pPr>
        <w:spacing w:line="360" w:lineRule="auto"/>
        <w:rPr>
          <w:rFonts w:asciiTheme="majorHAnsi" w:hAnsiTheme="majorHAnsi"/>
          <w:rPrChange w:id="833" w:author="Francois Ribalet" w:date="2015-08-19T09:15:00Z">
            <w:rPr/>
          </w:rPrChange>
        </w:rPr>
      </w:pPr>
      <w:proofErr w:type="spellStart"/>
      <w:r w:rsidRPr="005406CC">
        <w:rPr>
          <w:rFonts w:asciiTheme="majorHAnsi" w:hAnsiTheme="majorHAnsi"/>
          <w:b/>
          <w:bCs/>
          <w:rPrChange w:id="834" w:author="Francois Ribalet" w:date="2015-08-19T09:15:00Z">
            <w:rPr>
              <w:rFonts w:ascii="Calibri" w:hAnsi="Calibri"/>
              <w:b/>
              <w:bCs/>
            </w:rPr>
          </w:rPrChange>
        </w:rPr>
        <w:t>Cryptophyte</w:t>
      </w:r>
      <w:proofErr w:type="spellEnd"/>
      <w:r w:rsidRPr="005406CC">
        <w:rPr>
          <w:rFonts w:asciiTheme="majorHAnsi" w:hAnsiTheme="majorHAnsi"/>
          <w:b/>
          <w:bCs/>
          <w:rPrChange w:id="835" w:author="Francois Ribalet" w:date="2015-08-19T09:15:00Z">
            <w:rPr>
              <w:rFonts w:ascii="Calibri" w:hAnsi="Calibri"/>
              <w:b/>
              <w:bCs/>
            </w:rPr>
          </w:rPrChange>
        </w:rPr>
        <w:t xml:space="preserve"> Abundances </w:t>
      </w:r>
    </w:p>
    <w:p w14:paraId="731FE275" w14:textId="77777777" w:rsidR="00EA678B" w:rsidRPr="005406CC" w:rsidRDefault="009753CF">
      <w:pPr>
        <w:spacing w:line="360" w:lineRule="auto"/>
        <w:rPr>
          <w:rFonts w:asciiTheme="majorHAnsi" w:hAnsiTheme="majorHAnsi"/>
          <w:rPrChange w:id="836" w:author="Francois Ribalet" w:date="2015-08-19T09:15:00Z">
            <w:rPr/>
          </w:rPrChange>
        </w:rPr>
      </w:pPr>
      <w:r w:rsidRPr="005406CC">
        <w:rPr>
          <w:rFonts w:asciiTheme="majorHAnsi" w:hAnsiTheme="majorHAnsi"/>
          <w:rPrChange w:id="837" w:author="Francois Ribalet" w:date="2015-08-19T09:15:00Z">
            <w:rPr>
              <w:rFonts w:ascii="Calibri" w:hAnsi="Calibri"/>
            </w:rPr>
          </w:rPrChange>
        </w:rPr>
        <w:tab/>
        <w:t xml:space="preserve">Though past data has suggested that the </w:t>
      </w:r>
      <w:proofErr w:type="spellStart"/>
      <w:r w:rsidRPr="005406CC">
        <w:rPr>
          <w:rFonts w:asciiTheme="majorHAnsi" w:hAnsiTheme="majorHAnsi"/>
          <w:rPrChange w:id="838" w:author="Francois Ribalet" w:date="2015-08-19T09:15:00Z">
            <w:rPr>
              <w:rFonts w:ascii="Calibri" w:hAnsi="Calibri"/>
            </w:rPr>
          </w:rPrChange>
        </w:rPr>
        <w:t>cryptophytes</w:t>
      </w:r>
      <w:proofErr w:type="spellEnd"/>
      <w:r w:rsidRPr="005406CC">
        <w:rPr>
          <w:rFonts w:asciiTheme="majorHAnsi" w:hAnsiTheme="majorHAnsi"/>
          <w:rPrChange w:id="839" w:author="Francois Ribalet" w:date="2015-08-19T09:15:00Z">
            <w:rPr>
              <w:rFonts w:ascii="Calibri" w:hAnsi="Calibri"/>
            </w:rPr>
          </w:rPrChange>
        </w:rPr>
        <w:t xml:space="preserve"> in the Columbia River Estuary are of freshwater origin (Peterson, unpublished data?) and thus increase in number with the outgoing tide, our data do not support this finding. While a distinct oscillation in </w:t>
      </w:r>
      <w:proofErr w:type="spellStart"/>
      <w:r w:rsidRPr="005406CC">
        <w:rPr>
          <w:rFonts w:asciiTheme="majorHAnsi" w:hAnsiTheme="majorHAnsi"/>
          <w:rPrChange w:id="840" w:author="Francois Ribalet" w:date="2015-08-19T09:15:00Z">
            <w:rPr>
              <w:rFonts w:ascii="Calibri" w:hAnsi="Calibri"/>
            </w:rPr>
          </w:rPrChange>
        </w:rPr>
        <w:t>cryptophyte</w:t>
      </w:r>
      <w:proofErr w:type="spellEnd"/>
      <w:r w:rsidRPr="005406CC">
        <w:rPr>
          <w:rFonts w:asciiTheme="majorHAnsi" w:hAnsiTheme="majorHAnsi"/>
          <w:rPrChange w:id="841" w:author="Francois Ribalet" w:date="2015-08-19T09:15:00Z">
            <w:rPr>
              <w:rFonts w:ascii="Calibri" w:hAnsi="Calibri"/>
            </w:rPr>
          </w:rPrChange>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sidRPr="005406CC">
        <w:rPr>
          <w:rFonts w:asciiTheme="majorHAnsi" w:hAnsiTheme="majorHAnsi"/>
          <w:rPrChange w:id="842" w:author="Francois Ribalet" w:date="2015-08-19T09:15:00Z">
            <w:rPr>
              <w:rFonts w:ascii="Calibri" w:hAnsi="Calibri"/>
            </w:rPr>
          </w:rPrChange>
        </w:rPr>
        <w:t>cryptophyte</w:t>
      </w:r>
      <w:proofErr w:type="spellEnd"/>
      <w:r w:rsidRPr="005406CC">
        <w:rPr>
          <w:rFonts w:asciiTheme="majorHAnsi" w:hAnsiTheme="majorHAnsi"/>
          <w:rPrChange w:id="843" w:author="Francois Ribalet" w:date="2015-08-19T09:15:00Z">
            <w:rPr>
              <w:rFonts w:ascii="Calibri" w:hAnsi="Calibri"/>
            </w:rPr>
          </w:rPrChange>
        </w:rPr>
        <w:t xml:space="preserve"> abundance. It may be that co-occurring biological processes, such as growth and grazing, are obscuring this relationship. Other non-tidal physical processes may also have an influence on </w:t>
      </w:r>
      <w:proofErr w:type="spellStart"/>
      <w:r w:rsidRPr="005406CC">
        <w:rPr>
          <w:rFonts w:asciiTheme="majorHAnsi" w:hAnsiTheme="majorHAnsi"/>
          <w:rPrChange w:id="844" w:author="Francois Ribalet" w:date="2015-08-19T09:15:00Z">
            <w:rPr>
              <w:rFonts w:ascii="Calibri" w:hAnsi="Calibri"/>
            </w:rPr>
          </w:rPrChange>
        </w:rPr>
        <w:t>cryptophyte</w:t>
      </w:r>
      <w:proofErr w:type="spellEnd"/>
      <w:r w:rsidRPr="005406CC">
        <w:rPr>
          <w:rFonts w:asciiTheme="majorHAnsi" w:hAnsiTheme="majorHAnsi"/>
          <w:rPrChange w:id="845" w:author="Francois Ribalet" w:date="2015-08-19T09:15:00Z">
            <w:rPr>
              <w:rFonts w:ascii="Calibri" w:hAnsi="Calibri"/>
            </w:rPr>
          </w:rPrChange>
        </w:rPr>
        <w:t xml:space="preserve"> abundance. </w:t>
      </w:r>
    </w:p>
    <w:p w14:paraId="293F9033" w14:textId="77777777" w:rsidR="00EA678B" w:rsidRPr="005406CC" w:rsidRDefault="00EA678B">
      <w:pPr>
        <w:spacing w:line="360" w:lineRule="auto"/>
        <w:rPr>
          <w:rFonts w:asciiTheme="majorHAnsi" w:hAnsiTheme="majorHAnsi"/>
          <w:rPrChange w:id="846" w:author="Francois Ribalet" w:date="2015-08-19T09:15:00Z">
            <w:rPr/>
          </w:rPrChange>
        </w:rPr>
      </w:pPr>
    </w:p>
    <w:p w14:paraId="068BCB60" w14:textId="77777777" w:rsidR="00EA678B" w:rsidRPr="005406CC" w:rsidRDefault="009753CF">
      <w:pPr>
        <w:spacing w:line="360" w:lineRule="auto"/>
        <w:rPr>
          <w:rFonts w:asciiTheme="majorHAnsi" w:hAnsiTheme="majorHAnsi"/>
          <w:rPrChange w:id="847" w:author="Francois Ribalet" w:date="2015-08-19T09:15:00Z">
            <w:rPr/>
          </w:rPrChange>
        </w:rPr>
      </w:pPr>
      <w:proofErr w:type="spellStart"/>
      <w:r w:rsidRPr="005406CC">
        <w:rPr>
          <w:rFonts w:asciiTheme="majorHAnsi" w:hAnsiTheme="majorHAnsi"/>
          <w:b/>
          <w:bCs/>
          <w:rPrChange w:id="848" w:author="Francois Ribalet" w:date="2015-08-19T09:15:00Z">
            <w:rPr>
              <w:rFonts w:ascii="Calibri" w:hAnsi="Calibri"/>
              <w:b/>
              <w:bCs/>
            </w:rPr>
          </w:rPrChange>
        </w:rPr>
        <w:t>Cryptophyte</w:t>
      </w:r>
      <w:proofErr w:type="spellEnd"/>
      <w:r w:rsidRPr="005406CC">
        <w:rPr>
          <w:rFonts w:asciiTheme="majorHAnsi" w:hAnsiTheme="majorHAnsi"/>
          <w:b/>
          <w:bCs/>
          <w:rPrChange w:id="849" w:author="Francois Ribalet" w:date="2015-08-19T09:15:00Z">
            <w:rPr>
              <w:rFonts w:ascii="Calibri" w:hAnsi="Calibri"/>
              <w:b/>
              <w:bCs/>
            </w:rPr>
          </w:rPrChange>
        </w:rPr>
        <w:t xml:space="preserve"> Division Rate Estimates and Evaluating the Model</w:t>
      </w:r>
      <w:r w:rsidRPr="005406CC">
        <w:rPr>
          <w:rFonts w:asciiTheme="majorHAnsi" w:hAnsiTheme="majorHAnsi"/>
          <w:rPrChange w:id="850" w:author="Francois Ribalet" w:date="2015-08-19T09:15:00Z">
            <w:rPr>
              <w:rFonts w:ascii="Calibri" w:hAnsi="Calibri"/>
            </w:rPr>
          </w:rPrChange>
        </w:rPr>
        <w:t xml:space="preserve"> </w:t>
      </w:r>
    </w:p>
    <w:p w14:paraId="3C05C2FE" w14:textId="77777777" w:rsidR="00EA678B" w:rsidRPr="005406CC" w:rsidRDefault="009753CF">
      <w:pPr>
        <w:spacing w:line="360" w:lineRule="auto"/>
        <w:rPr>
          <w:rFonts w:asciiTheme="majorHAnsi" w:hAnsiTheme="majorHAnsi"/>
          <w:rPrChange w:id="851" w:author="Francois Ribalet" w:date="2015-08-19T09:15:00Z">
            <w:rPr/>
          </w:rPrChange>
        </w:rPr>
      </w:pPr>
      <w:r w:rsidRPr="005406CC">
        <w:rPr>
          <w:rFonts w:asciiTheme="majorHAnsi" w:hAnsiTheme="majorHAnsi"/>
          <w:rPrChange w:id="852" w:author="Francois Ribalet" w:date="2015-08-19T09:15:00Z">
            <w:rPr>
              <w:rFonts w:ascii="Calibri" w:hAnsi="Calibri"/>
            </w:rPr>
          </w:rPrChange>
        </w:rPr>
        <w:tab/>
        <w:t xml:space="preserve">Though, to the best of our knowledge, no growth rates for the </w:t>
      </w:r>
      <w:proofErr w:type="spellStart"/>
      <w:r w:rsidRPr="005406CC">
        <w:rPr>
          <w:rFonts w:asciiTheme="majorHAnsi" w:hAnsiTheme="majorHAnsi"/>
          <w:rPrChange w:id="853" w:author="Francois Ribalet" w:date="2015-08-19T09:15:00Z">
            <w:rPr>
              <w:rFonts w:ascii="Calibri" w:hAnsi="Calibri"/>
            </w:rPr>
          </w:rPrChange>
        </w:rPr>
        <w:t>cryptophytes</w:t>
      </w:r>
      <w:proofErr w:type="spellEnd"/>
      <w:r w:rsidRPr="005406CC">
        <w:rPr>
          <w:rFonts w:asciiTheme="majorHAnsi" w:hAnsiTheme="majorHAnsi"/>
          <w:rPrChange w:id="854" w:author="Francois Ribalet" w:date="2015-08-19T09:15:00Z">
            <w:rPr>
              <w:rFonts w:ascii="Calibri" w:hAnsi="Calibri"/>
            </w:rPr>
          </w:rPrChange>
        </w:rPr>
        <w:t xml:space="preserve"> in the CRE have been previously determined, laboratory estimates of the growth rates of various strains of </w:t>
      </w:r>
      <w:proofErr w:type="spellStart"/>
      <w:r w:rsidRPr="005406CC">
        <w:rPr>
          <w:rFonts w:asciiTheme="majorHAnsi" w:hAnsiTheme="majorHAnsi"/>
          <w:rPrChange w:id="855" w:author="Francois Ribalet" w:date="2015-08-19T09:15:00Z">
            <w:rPr>
              <w:rFonts w:ascii="Calibri" w:hAnsi="Calibri"/>
            </w:rPr>
          </w:rPrChange>
        </w:rPr>
        <w:t>cryptomonads</w:t>
      </w:r>
      <w:proofErr w:type="spellEnd"/>
      <w:r w:rsidRPr="005406CC">
        <w:rPr>
          <w:rFonts w:asciiTheme="majorHAnsi" w:hAnsiTheme="majorHAnsi"/>
          <w:rPrChange w:id="856" w:author="Francois Ribalet" w:date="2015-08-19T09:15:00Z">
            <w:rPr>
              <w:rFonts w:ascii="Calibri" w:hAnsi="Calibri"/>
            </w:rPr>
          </w:rPrChange>
        </w:rPr>
        <w:t xml:space="preserve"> have found rates up to an average of 0.85 d</w:t>
      </w:r>
      <w:r w:rsidRPr="005406CC">
        <w:rPr>
          <w:rFonts w:asciiTheme="majorHAnsi" w:eastAsia="Calibri" w:hAnsiTheme="majorHAnsi" w:cs="Calibri"/>
          <w:rPrChange w:id="857" w:author="Francois Ribalet" w:date="2015-08-19T09:15:00Z">
            <w:rPr>
              <w:rFonts w:ascii="Calibri" w:eastAsia="Calibri" w:hAnsi="Calibri" w:cs="Calibri"/>
            </w:rPr>
          </w:rPrChange>
        </w:rPr>
        <w:t>⁻¹ (Park et al., 2007), which agrees with our overall average rate of 1.00. Our highest estimates of mean daily division rate, as found in the final week of the survey, reach up to nine times greater than the average. This is unsurprising though, as g</w:t>
      </w:r>
      <w:r w:rsidRPr="005406CC">
        <w:rPr>
          <w:rFonts w:asciiTheme="majorHAnsi" w:hAnsiTheme="majorHAnsi"/>
          <w:rPrChange w:id="858" w:author="Francois Ribalet" w:date="2015-08-19T09:15:00Z">
            <w:rPr>
              <w:rFonts w:ascii="Calibri" w:hAnsi="Calibri"/>
            </w:rPr>
          </w:rPrChange>
        </w:rPr>
        <w:t xml:space="preserve">rowth rates for </w:t>
      </w:r>
      <w:r w:rsidRPr="005406CC">
        <w:rPr>
          <w:rFonts w:asciiTheme="majorHAnsi" w:hAnsiTheme="majorHAnsi"/>
          <w:i/>
          <w:iCs/>
          <w:rPrChange w:id="859" w:author="Francois Ribalet" w:date="2015-08-19T09:15:00Z">
            <w:rPr>
              <w:rFonts w:ascii="Calibri" w:hAnsi="Calibri"/>
              <w:i/>
              <w:iCs/>
            </w:rPr>
          </w:rPrChange>
        </w:rPr>
        <w:t>M. major</w:t>
      </w:r>
      <w:r w:rsidRPr="005406CC">
        <w:rPr>
          <w:rFonts w:asciiTheme="majorHAnsi" w:hAnsiTheme="majorHAnsi"/>
          <w:rPrChange w:id="860" w:author="Francois Ribalet" w:date="2015-08-19T09:15:00Z">
            <w:rPr>
              <w:rFonts w:ascii="Calibri" w:hAnsi="Calibri"/>
            </w:rPr>
          </w:rPrChange>
        </w:rPr>
        <w:t xml:space="preserve"> found in the CRE in both 2011 and 2012 greatly exceeded the growth rates determined for laboratory cultures, at times by up to a seven-fold difference (</w:t>
      </w:r>
      <w:proofErr w:type="spellStart"/>
      <w:r w:rsidRPr="005406CC">
        <w:rPr>
          <w:rFonts w:asciiTheme="majorHAnsi" w:hAnsiTheme="majorHAnsi"/>
          <w:rPrChange w:id="861" w:author="Francois Ribalet" w:date="2015-08-19T09:15:00Z">
            <w:rPr>
              <w:rFonts w:ascii="Calibri" w:hAnsi="Calibri"/>
            </w:rPr>
          </w:rPrChange>
        </w:rPr>
        <w:t>Yih</w:t>
      </w:r>
      <w:proofErr w:type="spellEnd"/>
      <w:r w:rsidRPr="005406CC">
        <w:rPr>
          <w:rFonts w:asciiTheme="majorHAnsi" w:hAnsiTheme="majorHAnsi"/>
          <w:rPrChange w:id="862" w:author="Francois Ribalet" w:date="2015-08-19T09:15:00Z">
            <w:rPr>
              <w:rFonts w:ascii="Calibri" w:hAnsi="Calibri"/>
            </w:rPr>
          </w:rPrChange>
        </w:rPr>
        <w:t xml:space="preserve"> et al., 2004; </w:t>
      </w:r>
      <w:proofErr w:type="spellStart"/>
      <w:r w:rsidRPr="005406CC">
        <w:rPr>
          <w:rFonts w:asciiTheme="majorHAnsi" w:hAnsiTheme="majorHAnsi"/>
          <w:rPrChange w:id="863" w:author="Francois Ribalet" w:date="2015-08-19T09:15:00Z">
            <w:rPr>
              <w:rFonts w:ascii="Calibri" w:hAnsi="Calibri"/>
            </w:rPr>
          </w:rPrChange>
        </w:rPr>
        <w:t>Herfort</w:t>
      </w:r>
      <w:proofErr w:type="spellEnd"/>
      <w:r w:rsidRPr="005406CC">
        <w:rPr>
          <w:rFonts w:asciiTheme="majorHAnsi" w:hAnsiTheme="majorHAnsi"/>
          <w:rPrChange w:id="864" w:author="Francois Ribalet" w:date="2015-08-19T09:15:00Z">
            <w:rPr>
              <w:rFonts w:ascii="Calibri" w:hAnsi="Calibri"/>
            </w:rPr>
          </w:rPrChange>
        </w:rPr>
        <w:t xml:space="preserve"> et al., 2011; Peterson et al., 2012). It is possible that the environmental conditions and specific biological community found in the Columbia River Estuary allow for the growth of both ciliates and </w:t>
      </w:r>
      <w:proofErr w:type="spellStart"/>
      <w:r w:rsidRPr="005406CC">
        <w:rPr>
          <w:rFonts w:asciiTheme="majorHAnsi" w:hAnsiTheme="majorHAnsi"/>
          <w:rPrChange w:id="865" w:author="Francois Ribalet" w:date="2015-08-19T09:15:00Z">
            <w:rPr>
              <w:rFonts w:ascii="Calibri" w:hAnsi="Calibri"/>
            </w:rPr>
          </w:rPrChange>
        </w:rPr>
        <w:t>cryptophytes</w:t>
      </w:r>
      <w:proofErr w:type="spellEnd"/>
      <w:r w:rsidRPr="005406CC">
        <w:rPr>
          <w:rFonts w:asciiTheme="majorHAnsi" w:hAnsiTheme="majorHAnsi"/>
          <w:rPrChange w:id="866" w:author="Francois Ribalet" w:date="2015-08-19T09:15:00Z">
            <w:rPr>
              <w:rFonts w:ascii="Calibri" w:hAnsi="Calibri"/>
            </w:rPr>
          </w:rPrChange>
        </w:rPr>
        <w:t xml:space="preserve"> at a rate not yet replicated in culture. </w:t>
      </w:r>
    </w:p>
    <w:p w14:paraId="44166F0D" w14:textId="77777777" w:rsidR="00EA678B" w:rsidRPr="005406CC" w:rsidRDefault="009753CF">
      <w:pPr>
        <w:spacing w:line="360" w:lineRule="auto"/>
        <w:rPr>
          <w:rFonts w:asciiTheme="majorHAnsi" w:hAnsiTheme="majorHAnsi"/>
          <w:rPrChange w:id="867" w:author="Francois Ribalet" w:date="2015-08-19T09:15:00Z">
            <w:rPr/>
          </w:rPrChange>
        </w:rPr>
      </w:pPr>
      <w:r w:rsidRPr="005406CC">
        <w:rPr>
          <w:rFonts w:asciiTheme="majorHAnsi" w:hAnsiTheme="majorHAnsi"/>
          <w:rPrChange w:id="868" w:author="Francois Ribalet" w:date="2015-08-19T09:15:00Z">
            <w:rPr>
              <w:rFonts w:ascii="Calibri" w:hAnsi="Calibri"/>
            </w:rPr>
          </w:rPrChange>
        </w:rPr>
        <w:tab/>
        <w:t xml:space="preserve">Measuring growth in the field is difficult, but this new approach, utilizing a model, eliminates many of the known problems associated with traditional methods that rely on bottle incubations (Landry and </w:t>
      </w:r>
      <w:proofErr w:type="spellStart"/>
      <w:r w:rsidRPr="005406CC">
        <w:rPr>
          <w:rFonts w:asciiTheme="majorHAnsi" w:hAnsiTheme="majorHAnsi"/>
          <w:rPrChange w:id="869" w:author="Francois Ribalet" w:date="2015-08-19T09:15:00Z">
            <w:rPr>
              <w:rFonts w:ascii="Calibri" w:hAnsi="Calibri"/>
            </w:rPr>
          </w:rPrChange>
        </w:rPr>
        <w:t>Hassett</w:t>
      </w:r>
      <w:proofErr w:type="spellEnd"/>
      <w:r w:rsidRPr="005406CC">
        <w:rPr>
          <w:rFonts w:asciiTheme="majorHAnsi" w:hAnsiTheme="majorHAnsi"/>
          <w:rPrChange w:id="870" w:author="Francois Ribalet" w:date="2015-08-19T09:15:00Z">
            <w:rPr>
              <w:rFonts w:ascii="Calibri" w:hAnsi="Calibri"/>
            </w:rPr>
          </w:rPrChange>
        </w:rPr>
        <w:t xml:space="preserve">, 1982; Landry et al., 1995) and is less labor-intensive. The model does have some limitations though, as it relies on a number of important assumptions. One of these assumptions that </w:t>
      </w:r>
      <w:proofErr w:type="gramStart"/>
      <w:r w:rsidRPr="005406CC">
        <w:rPr>
          <w:rFonts w:asciiTheme="majorHAnsi" w:hAnsiTheme="majorHAnsi"/>
          <w:rPrChange w:id="871" w:author="Francois Ribalet" w:date="2015-08-19T09:15:00Z">
            <w:rPr>
              <w:rFonts w:ascii="Calibri" w:hAnsi="Calibri"/>
            </w:rPr>
          </w:rPrChange>
        </w:rPr>
        <w:t>is</w:t>
      </w:r>
      <w:proofErr w:type="gramEnd"/>
      <w:r w:rsidRPr="005406CC">
        <w:rPr>
          <w:rFonts w:asciiTheme="majorHAnsi" w:hAnsiTheme="majorHAnsi"/>
          <w:rPrChange w:id="872" w:author="Francois Ribalet" w:date="2015-08-19T09:15:00Z">
            <w:rPr>
              <w:rFonts w:ascii="Calibri" w:hAnsi="Calibri"/>
            </w:rPr>
          </w:rPrChange>
        </w:rPr>
        <w:t xml:space="preserve"> likely to have been violated, is that the </w:t>
      </w:r>
      <w:proofErr w:type="spellStart"/>
      <w:r w:rsidRPr="005406CC">
        <w:rPr>
          <w:rFonts w:asciiTheme="majorHAnsi" w:hAnsiTheme="majorHAnsi"/>
          <w:rPrChange w:id="873" w:author="Francois Ribalet" w:date="2015-08-19T09:15:00Z">
            <w:rPr>
              <w:rFonts w:ascii="Calibri" w:hAnsi="Calibri"/>
            </w:rPr>
          </w:rPrChange>
        </w:rPr>
        <w:t>cryptophytes</w:t>
      </w:r>
      <w:proofErr w:type="spellEnd"/>
      <w:r w:rsidRPr="005406CC">
        <w:rPr>
          <w:rFonts w:asciiTheme="majorHAnsi" w:hAnsiTheme="majorHAnsi"/>
          <w:rPrChange w:id="874" w:author="Francois Ribalet" w:date="2015-08-19T09:15:00Z">
            <w:rPr>
              <w:rFonts w:ascii="Calibri" w:hAnsi="Calibri"/>
            </w:rPr>
          </w:rPrChange>
        </w:rPr>
        <w:t xml:space="preserve"> population consists of a single taxonomic group. It is possible that multiple taxonomic groups of </w:t>
      </w:r>
      <w:proofErr w:type="spellStart"/>
      <w:r w:rsidRPr="005406CC">
        <w:rPr>
          <w:rFonts w:asciiTheme="majorHAnsi" w:hAnsiTheme="majorHAnsi"/>
          <w:rPrChange w:id="875" w:author="Francois Ribalet" w:date="2015-08-19T09:15:00Z">
            <w:rPr>
              <w:rFonts w:ascii="Calibri" w:hAnsi="Calibri"/>
            </w:rPr>
          </w:rPrChange>
        </w:rPr>
        <w:t>cryptophytes</w:t>
      </w:r>
      <w:proofErr w:type="spellEnd"/>
      <w:r w:rsidRPr="005406CC">
        <w:rPr>
          <w:rFonts w:asciiTheme="majorHAnsi" w:hAnsiTheme="majorHAnsi"/>
          <w:rPrChange w:id="876" w:author="Francois Ribalet" w:date="2015-08-19T09:15:00Z">
            <w:rPr>
              <w:rFonts w:ascii="Calibri" w:hAnsi="Calibri"/>
            </w:rPr>
          </w:rPrChange>
        </w:rPr>
        <w:t xml:space="preserve"> with different physiologies are </w:t>
      </w:r>
      <w:r w:rsidRPr="005406CC">
        <w:rPr>
          <w:rFonts w:asciiTheme="majorHAnsi" w:hAnsiTheme="majorHAnsi"/>
          <w:rPrChange w:id="877" w:author="Francois Ribalet" w:date="2015-08-19T09:15:00Z">
            <w:rPr>
              <w:rFonts w:ascii="Calibri" w:hAnsi="Calibri"/>
            </w:rPr>
          </w:rPrChange>
        </w:rPr>
        <w:lastRenderedPageBreak/>
        <w:t xml:space="preserve">represented within the population of </w:t>
      </w:r>
      <w:proofErr w:type="spellStart"/>
      <w:r w:rsidRPr="005406CC">
        <w:rPr>
          <w:rFonts w:asciiTheme="majorHAnsi" w:hAnsiTheme="majorHAnsi"/>
          <w:rPrChange w:id="878" w:author="Francois Ribalet" w:date="2015-08-19T09:15:00Z">
            <w:rPr>
              <w:rFonts w:ascii="Calibri" w:hAnsi="Calibri"/>
            </w:rPr>
          </w:rPrChange>
        </w:rPr>
        <w:t>cryptophytes</w:t>
      </w:r>
      <w:proofErr w:type="spellEnd"/>
      <w:r w:rsidRPr="005406CC">
        <w:rPr>
          <w:rFonts w:asciiTheme="majorHAnsi" w:hAnsiTheme="majorHAnsi"/>
          <w:rPrChange w:id="879" w:author="Francois Ribalet" w:date="2015-08-19T09:15:00Z">
            <w:rPr>
              <w:rFonts w:ascii="Calibri" w:hAnsi="Calibri"/>
            </w:rPr>
          </w:rPrChange>
        </w:rPr>
        <w:t xml:space="preserve"> that we observe with SeaFlow.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figure).</w:t>
      </w:r>
    </w:p>
    <w:p w14:paraId="2BAF2B54" w14:textId="77777777" w:rsidR="00EA678B" w:rsidRPr="005406CC" w:rsidRDefault="00EA678B">
      <w:pPr>
        <w:spacing w:line="360" w:lineRule="auto"/>
        <w:rPr>
          <w:rFonts w:asciiTheme="majorHAnsi" w:hAnsiTheme="majorHAnsi"/>
          <w:rPrChange w:id="880" w:author="Francois Ribalet" w:date="2015-08-19T09:15:00Z">
            <w:rPr/>
          </w:rPrChange>
        </w:rPr>
      </w:pPr>
    </w:p>
    <w:p w14:paraId="7A1DF4AD" w14:textId="77777777" w:rsidR="00EA678B" w:rsidRPr="005406CC" w:rsidRDefault="009753CF">
      <w:pPr>
        <w:spacing w:line="360" w:lineRule="auto"/>
        <w:rPr>
          <w:rFonts w:asciiTheme="majorHAnsi" w:hAnsiTheme="majorHAnsi"/>
          <w:rPrChange w:id="881" w:author="Francois Ribalet" w:date="2015-08-19T09:15:00Z">
            <w:rPr/>
          </w:rPrChange>
        </w:rPr>
      </w:pPr>
      <w:r w:rsidRPr="005406CC">
        <w:rPr>
          <w:rFonts w:asciiTheme="majorHAnsi" w:hAnsiTheme="majorHAnsi"/>
          <w:b/>
          <w:bCs/>
          <w:rPrChange w:id="882" w:author="Francois Ribalet" w:date="2015-08-19T09:15:00Z">
            <w:rPr>
              <w:rFonts w:ascii="Calibri" w:hAnsi="Calibri"/>
              <w:b/>
              <w:bCs/>
            </w:rPr>
          </w:rPrChange>
        </w:rPr>
        <w:t xml:space="preserve">Environmental Influences on </w:t>
      </w:r>
      <w:proofErr w:type="spellStart"/>
      <w:r w:rsidRPr="005406CC">
        <w:rPr>
          <w:rFonts w:asciiTheme="majorHAnsi" w:hAnsiTheme="majorHAnsi"/>
          <w:b/>
          <w:bCs/>
          <w:rPrChange w:id="883" w:author="Francois Ribalet" w:date="2015-08-19T09:15:00Z">
            <w:rPr>
              <w:rFonts w:ascii="Calibri" w:hAnsi="Calibri"/>
              <w:b/>
              <w:bCs/>
            </w:rPr>
          </w:rPrChange>
        </w:rPr>
        <w:t>Cryptophyte</w:t>
      </w:r>
      <w:proofErr w:type="spellEnd"/>
      <w:r w:rsidRPr="005406CC">
        <w:rPr>
          <w:rFonts w:asciiTheme="majorHAnsi" w:hAnsiTheme="majorHAnsi"/>
          <w:b/>
          <w:bCs/>
          <w:rPrChange w:id="884" w:author="Francois Ribalet" w:date="2015-08-19T09:15:00Z">
            <w:rPr>
              <w:rFonts w:ascii="Calibri" w:hAnsi="Calibri"/>
              <w:b/>
              <w:bCs/>
            </w:rPr>
          </w:rPrChange>
        </w:rPr>
        <w:t xml:space="preserve"> Production and </w:t>
      </w:r>
      <w:r w:rsidRPr="005406CC">
        <w:rPr>
          <w:rFonts w:asciiTheme="majorHAnsi" w:hAnsiTheme="majorHAnsi"/>
          <w:b/>
          <w:bCs/>
          <w:i/>
          <w:iCs/>
          <w:rPrChange w:id="885" w:author="Francois Ribalet" w:date="2015-08-19T09:15:00Z">
            <w:rPr>
              <w:rFonts w:ascii="Calibri" w:hAnsi="Calibri"/>
              <w:b/>
              <w:bCs/>
              <w:i/>
              <w:iCs/>
            </w:rPr>
          </w:rPrChange>
        </w:rPr>
        <w:t>M. major</w:t>
      </w:r>
      <w:r w:rsidRPr="005406CC">
        <w:rPr>
          <w:rFonts w:asciiTheme="majorHAnsi" w:hAnsiTheme="majorHAnsi"/>
          <w:b/>
          <w:bCs/>
          <w:rPrChange w:id="886" w:author="Francois Ribalet" w:date="2015-08-19T09:15:00Z">
            <w:rPr>
              <w:rFonts w:ascii="Calibri" w:hAnsi="Calibri"/>
              <w:b/>
              <w:bCs/>
            </w:rPr>
          </w:rPrChange>
        </w:rPr>
        <w:t xml:space="preserve"> Abundances </w:t>
      </w:r>
    </w:p>
    <w:p w14:paraId="6A4095C5" w14:textId="77777777" w:rsidR="00EA678B" w:rsidRPr="005406CC" w:rsidRDefault="009753CF">
      <w:pPr>
        <w:spacing w:line="360" w:lineRule="auto"/>
        <w:rPr>
          <w:rFonts w:asciiTheme="majorHAnsi" w:hAnsiTheme="majorHAnsi"/>
          <w:rPrChange w:id="887" w:author="Francois Ribalet" w:date="2015-08-19T09:15:00Z">
            <w:rPr/>
          </w:rPrChange>
        </w:rPr>
      </w:pPr>
      <w:r w:rsidRPr="005406CC">
        <w:rPr>
          <w:rFonts w:asciiTheme="majorHAnsi" w:hAnsiTheme="majorHAnsi"/>
          <w:rPrChange w:id="888" w:author="Francois Ribalet" w:date="2015-08-19T09:15:00Z">
            <w:rPr/>
          </w:rPrChange>
        </w:rPr>
        <w:tab/>
        <w:t>In the turbid waters of the Columbia River Estuary, light is generally considered to be the factor most limiting to phytoplankton growth (</w:t>
      </w:r>
      <w:proofErr w:type="spellStart"/>
      <w:r w:rsidRPr="005406CC">
        <w:rPr>
          <w:rFonts w:asciiTheme="majorHAnsi" w:hAnsiTheme="majorHAnsi"/>
          <w:rPrChange w:id="889" w:author="Francois Ribalet" w:date="2015-08-19T09:15:00Z">
            <w:rPr>
              <w:rFonts w:ascii="Calibri" w:hAnsi="Calibri"/>
            </w:rPr>
          </w:rPrChange>
        </w:rPr>
        <w:t>Herfort</w:t>
      </w:r>
      <w:proofErr w:type="spellEnd"/>
      <w:r w:rsidRPr="005406CC">
        <w:rPr>
          <w:rFonts w:asciiTheme="majorHAnsi" w:hAnsiTheme="majorHAnsi"/>
          <w:rPrChange w:id="890" w:author="Francois Ribalet" w:date="2015-08-19T09:15:00Z">
            <w:rPr>
              <w:rFonts w:ascii="Calibri" w:hAnsi="Calibri"/>
            </w:rPr>
          </w:rPrChange>
        </w:rPr>
        <w:t xml:space="preserve"> et al., 2012). Comparing </w:t>
      </w:r>
      <w:proofErr w:type="spellStart"/>
      <w:r w:rsidRPr="005406CC">
        <w:rPr>
          <w:rFonts w:asciiTheme="majorHAnsi" w:hAnsiTheme="majorHAnsi"/>
          <w:rPrChange w:id="891" w:author="Francois Ribalet" w:date="2015-08-19T09:15:00Z">
            <w:rPr>
              <w:rFonts w:ascii="Calibri" w:hAnsi="Calibri"/>
            </w:rPr>
          </w:rPrChange>
        </w:rPr>
        <w:t>measurments</w:t>
      </w:r>
      <w:proofErr w:type="spellEnd"/>
      <w:r w:rsidRPr="005406CC">
        <w:rPr>
          <w:rFonts w:asciiTheme="majorHAnsi" w:hAnsiTheme="majorHAnsi"/>
          <w:rPrChange w:id="892" w:author="Francois Ribalet" w:date="2015-08-19T09:15:00Z">
            <w:rPr>
              <w:rFonts w:ascii="Calibri" w:hAnsi="Calibri"/>
            </w:rPr>
          </w:rPrChange>
        </w:rPr>
        <w:t xml:space="preserve"> of PAR to our </w:t>
      </w:r>
      <w:proofErr w:type="spellStart"/>
      <w:r w:rsidRPr="005406CC">
        <w:rPr>
          <w:rFonts w:asciiTheme="majorHAnsi" w:hAnsiTheme="majorHAnsi"/>
          <w:rPrChange w:id="893" w:author="Francois Ribalet" w:date="2015-08-19T09:15:00Z">
            <w:rPr>
              <w:rFonts w:ascii="Calibri" w:hAnsi="Calibri"/>
            </w:rPr>
          </w:rPrChange>
        </w:rPr>
        <w:t>cryptophyte</w:t>
      </w:r>
      <w:proofErr w:type="spellEnd"/>
      <w:r w:rsidRPr="005406CC">
        <w:rPr>
          <w:rFonts w:asciiTheme="majorHAnsi" w:hAnsiTheme="majorHAnsi"/>
          <w:rPrChange w:id="894" w:author="Francois Ribalet" w:date="2015-08-19T09:15:00Z">
            <w:rPr>
              <w:rFonts w:ascii="Calibri" w:hAnsi="Calibri"/>
            </w:rPr>
          </w:rPrChange>
        </w:rPr>
        <w:t xml:space="preserve"> production estimates did not result in any statistically significant relationship (</w:t>
      </w:r>
      <w:r w:rsidRPr="005406CC">
        <w:rPr>
          <w:rFonts w:asciiTheme="majorHAnsi" w:hAnsiTheme="majorHAnsi"/>
          <w:b/>
          <w:bCs/>
          <w:rPrChange w:id="895" w:author="Francois Ribalet" w:date="2015-08-19T09:15:00Z">
            <w:rPr>
              <w:rFonts w:ascii="Calibri" w:hAnsi="Calibri"/>
              <w:b/>
              <w:bCs/>
            </w:rPr>
          </w:rPrChange>
        </w:rPr>
        <w:t>fig 5, d</w:t>
      </w:r>
      <w:r w:rsidRPr="005406CC">
        <w:rPr>
          <w:rFonts w:asciiTheme="majorHAnsi" w:hAnsiTheme="majorHAnsi"/>
          <w:rPrChange w:id="896" w:author="Francois Ribalet" w:date="2015-08-19T09:15:00Z">
            <w:rPr>
              <w:rFonts w:ascii="Calibri" w:hAnsi="Calibri"/>
            </w:rPr>
          </w:rPrChange>
        </w:rPr>
        <w:t xml:space="preserve">). But because the photosynthetic machinery of </w:t>
      </w:r>
      <w:proofErr w:type="spellStart"/>
      <w:r w:rsidRPr="005406CC">
        <w:rPr>
          <w:rFonts w:asciiTheme="majorHAnsi" w:hAnsiTheme="majorHAnsi"/>
          <w:rPrChange w:id="897" w:author="Francois Ribalet" w:date="2015-08-19T09:15:00Z">
            <w:rPr>
              <w:rFonts w:ascii="Calibri" w:hAnsi="Calibri"/>
            </w:rPr>
          </w:rPrChange>
        </w:rPr>
        <w:t>cryptophyte</w:t>
      </w:r>
      <w:proofErr w:type="spellEnd"/>
      <w:r w:rsidRPr="005406CC">
        <w:rPr>
          <w:rFonts w:asciiTheme="majorHAnsi" w:hAnsiTheme="majorHAnsi"/>
          <w:rPrChange w:id="898" w:author="Francois Ribalet" w:date="2015-08-19T09:15:00Z">
            <w:rPr>
              <w:rFonts w:ascii="Calibri" w:hAnsi="Calibri"/>
            </w:rPr>
          </w:rPrChange>
        </w:rPr>
        <w:t xml:space="preserve"> cells are well adapted to conditions of low light (Bergman et al., 2004), it makes sense that they are not limited by PAR during the time of our field study. It would actually be more likely that the </w:t>
      </w:r>
      <w:proofErr w:type="spellStart"/>
      <w:r w:rsidRPr="005406CC">
        <w:rPr>
          <w:rFonts w:asciiTheme="majorHAnsi" w:hAnsiTheme="majorHAnsi"/>
          <w:rPrChange w:id="899" w:author="Francois Ribalet" w:date="2015-08-19T09:15:00Z">
            <w:rPr>
              <w:rFonts w:ascii="Calibri" w:hAnsi="Calibri"/>
            </w:rPr>
          </w:rPrChange>
        </w:rPr>
        <w:t>cryptophytes</w:t>
      </w:r>
      <w:proofErr w:type="spellEnd"/>
      <w:r w:rsidRPr="005406CC">
        <w:rPr>
          <w:rFonts w:asciiTheme="majorHAnsi" w:hAnsiTheme="majorHAnsi"/>
          <w:rPrChange w:id="900" w:author="Francois Ribalet" w:date="2015-08-19T09:15:00Z">
            <w:rPr>
              <w:rFonts w:ascii="Calibri" w:hAnsi="Calibri"/>
            </w:rPr>
          </w:rPrChange>
        </w:rPr>
        <w:t xml:space="preserve"> would be </w:t>
      </w:r>
      <w:proofErr w:type="spellStart"/>
      <w:r w:rsidRPr="005406CC">
        <w:rPr>
          <w:rFonts w:asciiTheme="majorHAnsi" w:hAnsiTheme="majorHAnsi"/>
          <w:rPrChange w:id="901" w:author="Francois Ribalet" w:date="2015-08-19T09:15:00Z">
            <w:rPr>
              <w:rFonts w:ascii="Calibri" w:hAnsi="Calibri"/>
            </w:rPr>
          </w:rPrChange>
        </w:rPr>
        <w:t>photoinhibited</w:t>
      </w:r>
      <w:proofErr w:type="spellEnd"/>
      <w:r w:rsidRPr="005406CC">
        <w:rPr>
          <w:rFonts w:asciiTheme="majorHAnsi" w:hAnsiTheme="majorHAnsi"/>
          <w:rPrChange w:id="902" w:author="Francois Ribalet" w:date="2015-08-19T09:15:00Z">
            <w:rPr>
              <w:rFonts w:ascii="Calibri" w:hAnsi="Calibri"/>
            </w:rPr>
          </w:rPrChange>
        </w:rPr>
        <w:t xml:space="preserve"> by light, as they are not among the phytoplankton that produce light-protective compounds that shield cells from the damaging effects of radiation (</w:t>
      </w:r>
      <w:proofErr w:type="spellStart"/>
      <w:r w:rsidRPr="005406CC">
        <w:rPr>
          <w:rFonts w:asciiTheme="majorHAnsi" w:hAnsiTheme="majorHAnsi"/>
          <w:rPrChange w:id="903" w:author="Francois Ribalet" w:date="2015-08-19T09:15:00Z">
            <w:rPr>
              <w:rFonts w:ascii="Calibri" w:hAnsi="Calibri"/>
            </w:rPr>
          </w:rPrChange>
        </w:rPr>
        <w:t>Vernet</w:t>
      </w:r>
      <w:proofErr w:type="spellEnd"/>
      <w:r w:rsidRPr="005406CC">
        <w:rPr>
          <w:rFonts w:asciiTheme="majorHAnsi" w:hAnsiTheme="majorHAnsi"/>
          <w:rPrChange w:id="904" w:author="Francois Ribalet" w:date="2015-08-19T09:15:00Z">
            <w:rPr>
              <w:rFonts w:ascii="Calibri" w:hAnsi="Calibri"/>
            </w:rPr>
          </w:rPrChange>
        </w:rPr>
        <w:t xml:space="preserve"> et al., 1994; </w:t>
      </w:r>
      <w:proofErr w:type="spellStart"/>
      <w:r w:rsidRPr="005406CC">
        <w:rPr>
          <w:rFonts w:asciiTheme="majorHAnsi" w:hAnsiTheme="majorHAnsi"/>
          <w:rPrChange w:id="905" w:author="Francois Ribalet" w:date="2015-08-19T09:15:00Z">
            <w:rPr>
              <w:rFonts w:ascii="Calibri" w:hAnsi="Calibri"/>
            </w:rPr>
          </w:rPrChange>
        </w:rPr>
        <w:t>Herfort</w:t>
      </w:r>
      <w:proofErr w:type="spellEnd"/>
      <w:r w:rsidRPr="005406CC">
        <w:rPr>
          <w:rFonts w:asciiTheme="majorHAnsi" w:hAnsiTheme="majorHAnsi"/>
          <w:rPrChange w:id="906" w:author="Francois Ribalet" w:date="2015-08-19T09:15:00Z">
            <w:rPr>
              <w:rFonts w:ascii="Calibri" w:hAnsi="Calibri"/>
            </w:rPr>
          </w:rPrChange>
        </w:rPr>
        <w:t xml:space="preserve"> et al., 2012). But again, our production estimates did not show any correlation with PAR, negative or otherwise. </w:t>
      </w:r>
    </w:p>
    <w:p w14:paraId="4ABE8966" w14:textId="77777777" w:rsidR="00EA678B" w:rsidRPr="005406CC" w:rsidRDefault="009753CF">
      <w:pPr>
        <w:spacing w:line="360" w:lineRule="auto"/>
        <w:rPr>
          <w:rFonts w:asciiTheme="majorHAnsi" w:hAnsiTheme="majorHAnsi"/>
          <w:rPrChange w:id="907" w:author="Francois Ribalet" w:date="2015-08-19T09:15:00Z">
            <w:rPr/>
          </w:rPrChange>
        </w:rPr>
      </w:pPr>
      <w:r w:rsidRPr="005406CC">
        <w:rPr>
          <w:rFonts w:asciiTheme="majorHAnsi" w:hAnsiTheme="majorHAnsi"/>
          <w:rPrChange w:id="908" w:author="Francois Ribalet" w:date="2015-08-19T09:15:00Z">
            <w:rPr>
              <w:rFonts w:ascii="Calibri" w:hAnsi="Calibri"/>
            </w:rPr>
          </w:rPrChange>
        </w:rPr>
        <w:tab/>
        <w:t xml:space="preserve">Comparisons of nitrate concentration with daily average </w:t>
      </w:r>
      <w:proofErr w:type="spellStart"/>
      <w:r w:rsidRPr="005406CC">
        <w:rPr>
          <w:rFonts w:asciiTheme="majorHAnsi" w:hAnsiTheme="majorHAnsi"/>
          <w:rPrChange w:id="909" w:author="Francois Ribalet" w:date="2015-08-19T09:15:00Z">
            <w:rPr>
              <w:rFonts w:ascii="Calibri" w:hAnsi="Calibri"/>
            </w:rPr>
          </w:rPrChange>
        </w:rPr>
        <w:t>cryptophyte</w:t>
      </w:r>
      <w:proofErr w:type="spellEnd"/>
      <w:r w:rsidRPr="005406CC">
        <w:rPr>
          <w:rFonts w:asciiTheme="majorHAnsi" w:hAnsiTheme="majorHAnsi"/>
          <w:rPrChange w:id="910" w:author="Francois Ribalet" w:date="2015-08-19T09:15:00Z">
            <w:rPr>
              <w:rFonts w:ascii="Calibri" w:hAnsi="Calibri"/>
            </w:rPr>
          </w:rPrChange>
        </w:rPr>
        <w:t xml:space="preserve"> production revealed a potentially weak positive correlation (R²=0.231, p-value=0.048) between the two (</w:t>
      </w:r>
      <w:r w:rsidRPr="005406CC">
        <w:rPr>
          <w:rFonts w:asciiTheme="majorHAnsi" w:hAnsiTheme="majorHAnsi"/>
          <w:b/>
          <w:bCs/>
          <w:rPrChange w:id="911" w:author="Francois Ribalet" w:date="2015-08-19T09:15:00Z">
            <w:rPr>
              <w:rFonts w:ascii="Calibri" w:hAnsi="Calibri"/>
              <w:b/>
              <w:bCs/>
            </w:rPr>
          </w:rPrChange>
        </w:rPr>
        <w:t>fig. 5, a</w:t>
      </w:r>
      <w:r w:rsidRPr="005406CC">
        <w:rPr>
          <w:rFonts w:asciiTheme="majorHAnsi" w:hAnsiTheme="majorHAnsi"/>
          <w:rPrChange w:id="912" w:author="Francois Ribalet" w:date="2015-08-19T09:15:00Z">
            <w:rPr>
              <w:rFonts w:ascii="Calibri" w:hAnsi="Calibri"/>
            </w:rPr>
          </w:rPrChange>
        </w:rPr>
        <w:t xml:space="preserve">). This possible relationship could be interpreted in a multiple ways. It may be that nitrate is the limiting factor for </w:t>
      </w:r>
      <w:proofErr w:type="spellStart"/>
      <w:r w:rsidRPr="005406CC">
        <w:rPr>
          <w:rFonts w:asciiTheme="majorHAnsi" w:hAnsiTheme="majorHAnsi"/>
          <w:rPrChange w:id="913" w:author="Francois Ribalet" w:date="2015-08-19T09:15:00Z">
            <w:rPr>
              <w:rFonts w:ascii="Calibri" w:hAnsi="Calibri"/>
            </w:rPr>
          </w:rPrChange>
        </w:rPr>
        <w:t>cryptophyte</w:t>
      </w:r>
      <w:proofErr w:type="spellEnd"/>
      <w:r w:rsidRPr="005406CC">
        <w:rPr>
          <w:rFonts w:asciiTheme="majorHAnsi" w:hAnsiTheme="majorHAnsi"/>
          <w:rPrChange w:id="914" w:author="Francois Ribalet" w:date="2015-08-19T09:15:00Z">
            <w:rPr>
              <w:rFonts w:ascii="Calibri" w:hAnsi="Calibri"/>
            </w:rPr>
          </w:rPrChange>
        </w:rPr>
        <w:t xml:space="preserve"> production. But, </w:t>
      </w:r>
      <w:r w:rsidRPr="005406CC">
        <w:rPr>
          <w:rFonts w:asciiTheme="majorHAnsi" w:hAnsiTheme="majorHAnsi"/>
          <w:i/>
          <w:iCs/>
          <w:rPrChange w:id="915" w:author="Francois Ribalet" w:date="2015-08-19T09:15:00Z">
            <w:rPr>
              <w:rFonts w:ascii="Calibri" w:hAnsi="Calibri"/>
              <w:i/>
              <w:iCs/>
            </w:rPr>
          </w:rPrChange>
        </w:rPr>
        <w:t>M. major</w:t>
      </w:r>
      <w:r w:rsidRPr="005406CC">
        <w:rPr>
          <w:rFonts w:asciiTheme="majorHAnsi" w:hAnsiTheme="majorHAnsi"/>
          <w:rPrChange w:id="916" w:author="Francois Ribalet" w:date="2015-08-19T09:15:00Z">
            <w:rPr>
              <w:rFonts w:ascii="Calibri" w:hAnsi="Calibri"/>
            </w:rPr>
          </w:rPrChange>
        </w:rPr>
        <w:t xml:space="preserve"> also requires a nitrogen source and appears to have a weak anti-correlation with </w:t>
      </w:r>
      <w:proofErr w:type="spellStart"/>
      <w:r w:rsidRPr="005406CC">
        <w:rPr>
          <w:rFonts w:asciiTheme="majorHAnsi" w:hAnsiTheme="majorHAnsi"/>
          <w:rPrChange w:id="917" w:author="Francois Ribalet" w:date="2015-08-19T09:15:00Z">
            <w:rPr>
              <w:rFonts w:ascii="Calibri" w:hAnsi="Calibri"/>
            </w:rPr>
          </w:rPrChange>
        </w:rPr>
        <w:t>cryptophyte</w:t>
      </w:r>
      <w:proofErr w:type="spellEnd"/>
      <w:r w:rsidRPr="005406CC">
        <w:rPr>
          <w:rFonts w:asciiTheme="majorHAnsi" w:hAnsiTheme="majorHAnsi"/>
          <w:rPrChange w:id="918" w:author="Francois Ribalet" w:date="2015-08-19T09:15:00Z">
            <w:rPr>
              <w:rFonts w:ascii="Calibri" w:hAnsi="Calibri"/>
            </w:rPr>
          </w:rPrChange>
        </w:rPr>
        <w:t xml:space="preserve"> abundance (likely due to grazing). An additional possibility is that the positive relationship between </w:t>
      </w:r>
      <w:proofErr w:type="spellStart"/>
      <w:r w:rsidRPr="005406CC">
        <w:rPr>
          <w:rFonts w:asciiTheme="majorHAnsi" w:hAnsiTheme="majorHAnsi"/>
          <w:rPrChange w:id="919" w:author="Francois Ribalet" w:date="2015-08-19T09:15:00Z">
            <w:rPr>
              <w:rFonts w:ascii="Calibri" w:hAnsi="Calibri"/>
            </w:rPr>
          </w:rPrChange>
        </w:rPr>
        <w:t>cryptophyte</w:t>
      </w:r>
      <w:proofErr w:type="spellEnd"/>
      <w:r w:rsidRPr="005406CC">
        <w:rPr>
          <w:rFonts w:asciiTheme="majorHAnsi" w:hAnsiTheme="majorHAnsi"/>
          <w:rPrChange w:id="920" w:author="Francois Ribalet" w:date="2015-08-19T09:15:00Z">
            <w:rPr>
              <w:rFonts w:ascii="Calibri" w:hAnsi="Calibri"/>
            </w:rPr>
          </w:rPrChange>
        </w:rPr>
        <w:t xml:space="preserve"> production and nitrate concentration is actually dependent on</w:t>
      </w:r>
      <w:r w:rsidRPr="005406CC">
        <w:rPr>
          <w:rFonts w:asciiTheme="majorHAnsi" w:hAnsiTheme="majorHAnsi"/>
          <w:i/>
          <w:iCs/>
          <w:rPrChange w:id="921" w:author="Francois Ribalet" w:date="2015-08-19T09:15:00Z">
            <w:rPr>
              <w:rFonts w:ascii="Calibri" w:hAnsi="Calibri"/>
              <w:i/>
              <w:iCs/>
            </w:rPr>
          </w:rPrChange>
        </w:rPr>
        <w:t xml:space="preserve"> </w:t>
      </w:r>
      <w:r w:rsidRPr="005406CC">
        <w:rPr>
          <w:rFonts w:asciiTheme="majorHAnsi" w:hAnsiTheme="majorHAnsi"/>
          <w:rPrChange w:id="922" w:author="Francois Ribalet" w:date="2015-08-19T09:15:00Z">
            <w:rPr>
              <w:rFonts w:ascii="Calibri" w:hAnsi="Calibri"/>
            </w:rPr>
          </w:rPrChange>
        </w:rPr>
        <w:t xml:space="preserve">the abundance of the ciliate.  </w:t>
      </w:r>
    </w:p>
    <w:p w14:paraId="0AA9D7F0" w14:textId="77777777" w:rsidR="00EA678B" w:rsidRPr="005406CC" w:rsidRDefault="009753CF">
      <w:pPr>
        <w:spacing w:line="360" w:lineRule="auto"/>
        <w:rPr>
          <w:rFonts w:asciiTheme="majorHAnsi" w:hAnsiTheme="majorHAnsi"/>
          <w:rPrChange w:id="923" w:author="Francois Ribalet" w:date="2015-08-19T09:15:00Z">
            <w:rPr/>
          </w:rPrChange>
        </w:rPr>
      </w:pPr>
      <w:r w:rsidRPr="005406CC">
        <w:rPr>
          <w:rFonts w:asciiTheme="majorHAnsi" w:hAnsiTheme="majorHAnsi"/>
          <w:rPrChange w:id="924" w:author="Francois Ribalet" w:date="2015-08-19T09:15:00Z">
            <w:rPr>
              <w:rFonts w:ascii="Calibri" w:hAnsi="Calibri"/>
            </w:rPr>
          </w:rPrChange>
        </w:rPr>
        <w:tab/>
        <w:t xml:space="preserve">Past studies of the blooms occurring from 2007-2010 showed a negative correlation between ammonium, </w:t>
      </w:r>
      <w:r w:rsidRPr="005406CC">
        <w:rPr>
          <w:rFonts w:asciiTheme="majorHAnsi" w:hAnsiTheme="majorHAnsi"/>
          <w:i/>
          <w:iCs/>
          <w:rPrChange w:id="925" w:author="Francois Ribalet" w:date="2015-08-19T09:15:00Z">
            <w:rPr>
              <w:rFonts w:ascii="Calibri" w:hAnsi="Calibri"/>
              <w:i/>
              <w:iCs/>
            </w:rPr>
          </w:rPrChange>
        </w:rPr>
        <w:t>M. major'</w:t>
      </w:r>
      <w:r w:rsidRPr="005406CC">
        <w:rPr>
          <w:rFonts w:asciiTheme="majorHAnsi" w:hAnsiTheme="majorHAnsi"/>
          <w:rPrChange w:id="926" w:author="Francois Ribalet" w:date="2015-08-19T09:15:00Z">
            <w:rPr>
              <w:rFonts w:ascii="Calibri" w:hAnsi="Calibri"/>
            </w:rPr>
          </w:rPrChange>
        </w:rPr>
        <w:t>s preferred nitrogen source (Crawford et al., 2007), and the abundance of the ciliate in the estuary's main channel (</w:t>
      </w:r>
      <w:proofErr w:type="spellStart"/>
      <w:r w:rsidRPr="005406CC">
        <w:rPr>
          <w:rFonts w:asciiTheme="majorHAnsi" w:hAnsiTheme="majorHAnsi"/>
          <w:rPrChange w:id="927" w:author="Francois Ribalet" w:date="2015-08-19T09:15:00Z">
            <w:rPr>
              <w:rFonts w:ascii="Calibri" w:hAnsi="Calibri"/>
            </w:rPr>
          </w:rPrChange>
        </w:rPr>
        <w:t>Herfort</w:t>
      </w:r>
      <w:proofErr w:type="spellEnd"/>
      <w:r w:rsidRPr="005406CC">
        <w:rPr>
          <w:rFonts w:asciiTheme="majorHAnsi" w:hAnsiTheme="majorHAnsi"/>
          <w:rPrChange w:id="928" w:author="Francois Ribalet" w:date="2015-08-19T09:15:00Z">
            <w:rPr>
              <w:rFonts w:ascii="Calibri" w:hAnsi="Calibri"/>
            </w:rPr>
          </w:rPrChange>
        </w:rPr>
        <w:t xml:space="preserve"> et al., 2012). In our comparison of </w:t>
      </w:r>
      <w:r w:rsidRPr="005406CC">
        <w:rPr>
          <w:rFonts w:asciiTheme="majorHAnsi" w:hAnsiTheme="majorHAnsi"/>
          <w:i/>
          <w:iCs/>
          <w:rPrChange w:id="929" w:author="Francois Ribalet" w:date="2015-08-19T09:15:00Z">
            <w:rPr>
              <w:rFonts w:ascii="Calibri" w:hAnsi="Calibri"/>
              <w:i/>
              <w:iCs/>
            </w:rPr>
          </w:rPrChange>
        </w:rPr>
        <w:t>M. major</w:t>
      </w:r>
      <w:r w:rsidRPr="005406CC">
        <w:rPr>
          <w:rFonts w:asciiTheme="majorHAnsi" w:hAnsiTheme="majorHAnsi"/>
          <w:rPrChange w:id="930" w:author="Francois Ribalet" w:date="2015-08-19T09:15:00Z">
            <w:rPr>
              <w:rFonts w:ascii="Calibri" w:hAnsi="Calibri"/>
            </w:rPr>
          </w:rPrChange>
        </w:rPr>
        <w:t xml:space="preserve"> abundance and surface water ammonium, no significant correlation was found (supplemental fig). There was also no relationship between abundance and nitrate, phosphate, or PAR, suggesting that </w:t>
      </w:r>
      <w:r w:rsidRPr="005406CC">
        <w:rPr>
          <w:rFonts w:asciiTheme="majorHAnsi" w:hAnsiTheme="majorHAnsi"/>
          <w:i/>
          <w:iCs/>
          <w:rPrChange w:id="931" w:author="Francois Ribalet" w:date="2015-08-19T09:15:00Z">
            <w:rPr>
              <w:rFonts w:ascii="Calibri" w:hAnsi="Calibri"/>
              <w:i/>
              <w:iCs/>
            </w:rPr>
          </w:rPrChange>
        </w:rPr>
        <w:t>M. major</w:t>
      </w:r>
      <w:r w:rsidRPr="005406CC">
        <w:rPr>
          <w:rFonts w:asciiTheme="majorHAnsi" w:hAnsiTheme="majorHAnsi"/>
          <w:rPrChange w:id="932" w:author="Francois Ribalet" w:date="2015-08-19T09:15:00Z">
            <w:rPr>
              <w:rFonts w:ascii="Calibri" w:hAnsi="Calibri"/>
            </w:rPr>
          </w:rPrChange>
        </w:rPr>
        <w:t xml:space="preserve"> may potentially be limited by non-environmental factors.</w:t>
      </w:r>
    </w:p>
    <w:p w14:paraId="30CDC969" w14:textId="77777777" w:rsidR="00EA678B" w:rsidRPr="005406CC" w:rsidRDefault="00EA678B">
      <w:pPr>
        <w:spacing w:line="360" w:lineRule="auto"/>
        <w:rPr>
          <w:rFonts w:asciiTheme="majorHAnsi" w:hAnsiTheme="majorHAnsi"/>
          <w:rPrChange w:id="933" w:author="Francois Ribalet" w:date="2015-08-19T09:15:00Z">
            <w:rPr/>
          </w:rPrChange>
        </w:rPr>
      </w:pPr>
    </w:p>
    <w:p w14:paraId="61B495F6" w14:textId="77777777" w:rsidR="00EA678B" w:rsidRPr="005406CC" w:rsidRDefault="009753CF">
      <w:pPr>
        <w:spacing w:line="360" w:lineRule="auto"/>
        <w:rPr>
          <w:rFonts w:asciiTheme="majorHAnsi" w:hAnsiTheme="majorHAnsi"/>
          <w:rPrChange w:id="934" w:author="Francois Ribalet" w:date="2015-08-19T09:15:00Z">
            <w:rPr/>
          </w:rPrChange>
        </w:rPr>
      </w:pPr>
      <w:r w:rsidRPr="005406CC">
        <w:rPr>
          <w:rFonts w:asciiTheme="majorHAnsi" w:hAnsiTheme="majorHAnsi"/>
          <w:b/>
          <w:bCs/>
          <w:i/>
          <w:iCs/>
          <w:rPrChange w:id="935" w:author="Francois Ribalet" w:date="2015-08-19T09:15:00Z">
            <w:rPr>
              <w:rFonts w:ascii="Calibri" w:hAnsi="Calibri"/>
              <w:b/>
              <w:bCs/>
              <w:i/>
              <w:iCs/>
            </w:rPr>
          </w:rPrChange>
        </w:rPr>
        <w:t xml:space="preserve">M. </w:t>
      </w:r>
      <w:proofErr w:type="gramStart"/>
      <w:r w:rsidRPr="005406CC">
        <w:rPr>
          <w:rFonts w:asciiTheme="majorHAnsi" w:hAnsiTheme="majorHAnsi"/>
          <w:b/>
          <w:bCs/>
          <w:i/>
          <w:iCs/>
          <w:rPrChange w:id="936" w:author="Francois Ribalet" w:date="2015-08-19T09:15:00Z">
            <w:rPr>
              <w:rFonts w:ascii="Calibri" w:hAnsi="Calibri"/>
              <w:b/>
              <w:bCs/>
              <w:i/>
              <w:iCs/>
            </w:rPr>
          </w:rPrChange>
        </w:rPr>
        <w:t>major</w:t>
      </w:r>
      <w:proofErr w:type="gramEnd"/>
      <w:r w:rsidRPr="005406CC">
        <w:rPr>
          <w:rFonts w:asciiTheme="majorHAnsi" w:hAnsiTheme="majorHAnsi"/>
          <w:b/>
          <w:bCs/>
          <w:rPrChange w:id="937" w:author="Francois Ribalet" w:date="2015-08-19T09:15:00Z">
            <w:rPr>
              <w:rFonts w:ascii="Calibri" w:hAnsi="Calibri"/>
              <w:b/>
              <w:bCs/>
            </w:rPr>
          </w:rPrChange>
        </w:rPr>
        <w:t xml:space="preserve"> Abundances in Relation to </w:t>
      </w:r>
      <w:proofErr w:type="spellStart"/>
      <w:r w:rsidRPr="005406CC">
        <w:rPr>
          <w:rFonts w:asciiTheme="majorHAnsi" w:hAnsiTheme="majorHAnsi"/>
          <w:b/>
          <w:bCs/>
          <w:rPrChange w:id="938" w:author="Francois Ribalet" w:date="2015-08-19T09:15:00Z">
            <w:rPr>
              <w:rFonts w:ascii="Calibri" w:hAnsi="Calibri"/>
              <w:b/>
              <w:bCs/>
            </w:rPr>
          </w:rPrChange>
        </w:rPr>
        <w:t>Cryptophyte</w:t>
      </w:r>
      <w:proofErr w:type="spellEnd"/>
      <w:r w:rsidRPr="005406CC">
        <w:rPr>
          <w:rFonts w:asciiTheme="majorHAnsi" w:hAnsiTheme="majorHAnsi"/>
          <w:b/>
          <w:bCs/>
          <w:rPrChange w:id="939" w:author="Francois Ribalet" w:date="2015-08-19T09:15:00Z">
            <w:rPr>
              <w:rFonts w:ascii="Calibri" w:hAnsi="Calibri"/>
              <w:b/>
              <w:bCs/>
            </w:rPr>
          </w:rPrChange>
        </w:rPr>
        <w:t xml:space="preserve"> Data </w:t>
      </w:r>
    </w:p>
    <w:p w14:paraId="67E9EFE2" w14:textId="77777777" w:rsidR="00EA678B" w:rsidRPr="005406CC" w:rsidRDefault="009753CF">
      <w:pPr>
        <w:spacing w:line="360" w:lineRule="auto"/>
        <w:rPr>
          <w:rFonts w:asciiTheme="majorHAnsi" w:hAnsiTheme="majorHAnsi"/>
          <w:rPrChange w:id="940" w:author="Francois Ribalet" w:date="2015-08-19T09:15:00Z">
            <w:rPr/>
          </w:rPrChange>
        </w:rPr>
      </w:pPr>
      <w:r w:rsidRPr="005406CC">
        <w:rPr>
          <w:rFonts w:asciiTheme="majorHAnsi" w:hAnsiTheme="majorHAnsi"/>
          <w:rPrChange w:id="941" w:author="Francois Ribalet" w:date="2015-08-19T09:15:00Z">
            <w:rPr>
              <w:rFonts w:ascii="Calibri" w:hAnsi="Calibri"/>
            </w:rPr>
          </w:rPrChange>
        </w:rPr>
        <w:lastRenderedPageBreak/>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sidRPr="005406CC">
        <w:rPr>
          <w:rFonts w:asciiTheme="majorHAnsi" w:hAnsiTheme="majorHAnsi"/>
          <w:i/>
          <w:iCs/>
          <w:rPrChange w:id="942" w:author="Francois Ribalet" w:date="2015-08-19T09:15:00Z">
            <w:rPr>
              <w:rFonts w:ascii="Calibri" w:hAnsi="Calibri"/>
              <w:i/>
              <w:iCs/>
            </w:rPr>
          </w:rPrChange>
        </w:rPr>
        <w:t>M. major</w:t>
      </w:r>
      <w:r w:rsidRPr="005406CC">
        <w:rPr>
          <w:rFonts w:asciiTheme="majorHAnsi" w:hAnsiTheme="majorHAnsi"/>
          <w:rPrChange w:id="943" w:author="Francois Ribalet" w:date="2015-08-19T09:15:00Z">
            <w:rPr>
              <w:rFonts w:ascii="Calibri" w:hAnsi="Calibri"/>
            </w:rPr>
          </w:rPrChange>
        </w:rPr>
        <w:t xml:space="preserve"> and </w:t>
      </w:r>
      <w:r w:rsidRPr="005406CC">
        <w:rPr>
          <w:rFonts w:asciiTheme="majorHAnsi" w:hAnsiTheme="majorHAnsi"/>
          <w:i/>
          <w:iCs/>
          <w:rPrChange w:id="944" w:author="Francois Ribalet" w:date="2015-08-19T09:15:00Z">
            <w:rPr>
              <w:rFonts w:ascii="Calibri" w:hAnsi="Calibri"/>
              <w:i/>
              <w:iCs/>
            </w:rPr>
          </w:rPrChange>
        </w:rPr>
        <w:t xml:space="preserve">T. </w:t>
      </w:r>
      <w:proofErr w:type="spellStart"/>
      <w:r w:rsidRPr="005406CC">
        <w:rPr>
          <w:rFonts w:asciiTheme="majorHAnsi" w:hAnsiTheme="majorHAnsi"/>
          <w:i/>
          <w:iCs/>
          <w:rPrChange w:id="945" w:author="Francois Ribalet" w:date="2015-08-19T09:15:00Z">
            <w:rPr>
              <w:rFonts w:ascii="Calibri" w:hAnsi="Calibri"/>
              <w:i/>
              <w:iCs/>
            </w:rPr>
          </w:rPrChange>
        </w:rPr>
        <w:t>amphioexa</w:t>
      </w:r>
      <w:proofErr w:type="spellEnd"/>
      <w:r w:rsidRPr="005406CC">
        <w:rPr>
          <w:rFonts w:asciiTheme="majorHAnsi" w:hAnsiTheme="majorHAnsi"/>
          <w:i/>
          <w:iCs/>
          <w:rPrChange w:id="946" w:author="Francois Ribalet" w:date="2015-08-19T09:15:00Z">
            <w:rPr>
              <w:rFonts w:ascii="Calibri" w:hAnsi="Calibri"/>
              <w:i/>
              <w:iCs/>
            </w:rPr>
          </w:rPrChange>
        </w:rPr>
        <w:t>.</w:t>
      </w:r>
      <w:r w:rsidRPr="005406CC">
        <w:rPr>
          <w:rFonts w:asciiTheme="majorHAnsi" w:hAnsiTheme="majorHAnsi"/>
          <w:rPrChange w:id="947" w:author="Francois Ribalet" w:date="2015-08-19T09:15:00Z">
            <w:rPr>
              <w:rFonts w:ascii="Calibri" w:hAnsi="Calibri"/>
            </w:rPr>
          </w:rPrChange>
        </w:rPr>
        <w:t xml:space="preserve"> But with our data set, we were unable to find a distinct relationship between the abundances of </w:t>
      </w:r>
      <w:r w:rsidRPr="005406CC">
        <w:rPr>
          <w:rFonts w:asciiTheme="majorHAnsi" w:hAnsiTheme="majorHAnsi"/>
          <w:i/>
          <w:iCs/>
          <w:rPrChange w:id="948" w:author="Francois Ribalet" w:date="2015-08-19T09:15:00Z">
            <w:rPr>
              <w:rFonts w:ascii="Calibri" w:hAnsi="Calibri"/>
              <w:i/>
              <w:iCs/>
            </w:rPr>
          </w:rPrChange>
        </w:rPr>
        <w:t>M. major</w:t>
      </w:r>
      <w:r w:rsidRPr="005406CC">
        <w:rPr>
          <w:rFonts w:asciiTheme="majorHAnsi" w:hAnsiTheme="majorHAnsi"/>
          <w:rPrChange w:id="949" w:author="Francois Ribalet" w:date="2015-08-19T09:15:00Z">
            <w:rPr>
              <w:rFonts w:ascii="Calibri" w:hAnsi="Calibri"/>
            </w:rPr>
          </w:rPrChange>
        </w:rPr>
        <w:t xml:space="preserve"> and the division rates of the </w:t>
      </w:r>
      <w:proofErr w:type="spellStart"/>
      <w:r w:rsidRPr="005406CC">
        <w:rPr>
          <w:rFonts w:asciiTheme="majorHAnsi" w:hAnsiTheme="majorHAnsi"/>
          <w:rPrChange w:id="950" w:author="Francois Ribalet" w:date="2015-08-19T09:15:00Z">
            <w:rPr>
              <w:rFonts w:ascii="Calibri" w:hAnsi="Calibri"/>
            </w:rPr>
          </w:rPrChange>
        </w:rPr>
        <w:t>cryptophytes</w:t>
      </w:r>
      <w:proofErr w:type="spellEnd"/>
      <w:r w:rsidRPr="005406CC">
        <w:rPr>
          <w:rFonts w:asciiTheme="majorHAnsi" w:hAnsiTheme="majorHAnsi"/>
          <w:rPrChange w:id="951" w:author="Francois Ribalet" w:date="2015-08-19T09:15:00Z">
            <w:rPr>
              <w:rFonts w:ascii="Calibri" w:hAnsi="Calibri"/>
            </w:rPr>
          </w:rPrChange>
        </w:rPr>
        <w:t xml:space="preserve">. Again, these division rate estimates are determined for the population of </w:t>
      </w:r>
      <w:proofErr w:type="spellStart"/>
      <w:r w:rsidRPr="005406CC">
        <w:rPr>
          <w:rFonts w:asciiTheme="majorHAnsi" w:hAnsiTheme="majorHAnsi"/>
          <w:rPrChange w:id="952" w:author="Francois Ribalet" w:date="2015-08-19T09:15:00Z">
            <w:rPr>
              <w:rFonts w:ascii="Calibri" w:hAnsi="Calibri"/>
            </w:rPr>
          </w:rPrChange>
        </w:rPr>
        <w:t>cryptophytes</w:t>
      </w:r>
      <w:proofErr w:type="spellEnd"/>
      <w:r w:rsidRPr="005406CC">
        <w:rPr>
          <w:rFonts w:asciiTheme="majorHAnsi" w:hAnsiTheme="majorHAnsi"/>
          <w:rPrChange w:id="953" w:author="Francois Ribalet" w:date="2015-08-19T09:15:00Z">
            <w:rPr>
              <w:rFonts w:ascii="Calibri" w:hAnsi="Calibri"/>
            </w:rPr>
          </w:rPrChange>
        </w:rPr>
        <w:t xml:space="preserve">, as a whole. </w:t>
      </w:r>
      <w:r w:rsidRPr="005406CC">
        <w:rPr>
          <w:rFonts w:asciiTheme="majorHAnsi" w:hAnsiTheme="majorHAnsi"/>
          <w:i/>
          <w:iCs/>
          <w:rPrChange w:id="954" w:author="Francois Ribalet" w:date="2015-08-19T09:15:00Z">
            <w:rPr>
              <w:rFonts w:ascii="Calibri" w:hAnsi="Calibri"/>
              <w:i/>
              <w:iCs/>
            </w:rPr>
          </w:rPrChange>
        </w:rPr>
        <w:t xml:space="preserve">M. </w:t>
      </w:r>
      <w:proofErr w:type="gramStart"/>
      <w:r w:rsidRPr="005406CC">
        <w:rPr>
          <w:rFonts w:asciiTheme="majorHAnsi" w:hAnsiTheme="majorHAnsi"/>
          <w:i/>
          <w:iCs/>
          <w:rPrChange w:id="955" w:author="Francois Ribalet" w:date="2015-08-19T09:15:00Z">
            <w:rPr>
              <w:rFonts w:ascii="Calibri" w:hAnsi="Calibri"/>
              <w:i/>
              <w:iCs/>
            </w:rPr>
          </w:rPrChange>
        </w:rPr>
        <w:t>major's</w:t>
      </w:r>
      <w:proofErr w:type="gramEnd"/>
      <w:r w:rsidRPr="005406CC">
        <w:rPr>
          <w:rFonts w:asciiTheme="majorHAnsi" w:hAnsiTheme="majorHAnsi"/>
          <w:rPrChange w:id="956" w:author="Francois Ribalet" w:date="2015-08-19T09:15:00Z">
            <w:rPr>
              <w:rFonts w:ascii="Calibri" w:hAnsi="Calibri"/>
            </w:rPr>
          </w:rPrChange>
        </w:rPr>
        <w:t xml:space="preserve"> preferred prey, </w:t>
      </w:r>
      <w:r w:rsidRPr="005406CC">
        <w:rPr>
          <w:rFonts w:asciiTheme="majorHAnsi" w:hAnsiTheme="majorHAnsi"/>
          <w:i/>
          <w:iCs/>
          <w:rPrChange w:id="957" w:author="Francois Ribalet" w:date="2015-08-19T09:15:00Z">
            <w:rPr>
              <w:rFonts w:ascii="Calibri" w:hAnsi="Calibri"/>
              <w:i/>
              <w:iCs/>
            </w:rPr>
          </w:rPrChange>
        </w:rPr>
        <w:t xml:space="preserve">T. </w:t>
      </w:r>
      <w:proofErr w:type="spellStart"/>
      <w:r w:rsidRPr="005406CC">
        <w:rPr>
          <w:rFonts w:asciiTheme="majorHAnsi" w:hAnsiTheme="majorHAnsi"/>
          <w:i/>
          <w:iCs/>
          <w:rPrChange w:id="958" w:author="Francois Ribalet" w:date="2015-08-19T09:15:00Z">
            <w:rPr>
              <w:rFonts w:ascii="Calibri" w:hAnsi="Calibri"/>
              <w:i/>
              <w:iCs/>
            </w:rPr>
          </w:rPrChange>
        </w:rPr>
        <w:t>amphioexa</w:t>
      </w:r>
      <w:proofErr w:type="spellEnd"/>
      <w:r w:rsidRPr="005406CC">
        <w:rPr>
          <w:rFonts w:asciiTheme="majorHAnsi" w:hAnsiTheme="majorHAnsi"/>
          <w:rPrChange w:id="959" w:author="Francois Ribalet" w:date="2015-08-19T09:15:00Z">
            <w:rPr>
              <w:rFonts w:ascii="Calibri" w:hAnsi="Calibri"/>
            </w:rPr>
          </w:rPrChange>
        </w:rPr>
        <w:t xml:space="preserve">, makes up &lt;1% of the total </w:t>
      </w:r>
      <w:proofErr w:type="spellStart"/>
      <w:r w:rsidRPr="005406CC">
        <w:rPr>
          <w:rFonts w:asciiTheme="majorHAnsi" w:hAnsiTheme="majorHAnsi"/>
          <w:rPrChange w:id="960" w:author="Francois Ribalet" w:date="2015-08-19T09:15:00Z">
            <w:rPr>
              <w:rFonts w:ascii="Calibri" w:hAnsi="Calibri"/>
            </w:rPr>
          </w:rPrChange>
        </w:rPr>
        <w:t>cryptophyte</w:t>
      </w:r>
      <w:proofErr w:type="spellEnd"/>
      <w:r w:rsidRPr="005406CC">
        <w:rPr>
          <w:rFonts w:asciiTheme="majorHAnsi" w:hAnsiTheme="majorHAnsi"/>
          <w:rPrChange w:id="961" w:author="Francois Ribalet" w:date="2015-08-19T09:15:00Z">
            <w:rPr>
              <w:rFonts w:ascii="Calibri" w:hAnsi="Calibri"/>
            </w:rPr>
          </w:rPrChange>
        </w:rPr>
        <w:t xml:space="preserve"> population, and </w:t>
      </w:r>
      <w:r w:rsidRPr="005406CC">
        <w:rPr>
          <w:rFonts w:asciiTheme="majorHAnsi" w:hAnsiTheme="majorHAnsi"/>
          <w:i/>
          <w:iCs/>
          <w:rPrChange w:id="962" w:author="Francois Ribalet" w:date="2015-08-19T09:15:00Z">
            <w:rPr>
              <w:rFonts w:ascii="Calibri" w:hAnsi="Calibri"/>
              <w:i/>
              <w:iCs/>
            </w:rPr>
          </w:rPrChange>
        </w:rPr>
        <w:t xml:space="preserve">T. </w:t>
      </w:r>
      <w:proofErr w:type="spellStart"/>
      <w:r w:rsidRPr="005406CC">
        <w:rPr>
          <w:rFonts w:asciiTheme="majorHAnsi" w:hAnsiTheme="majorHAnsi"/>
          <w:i/>
          <w:iCs/>
          <w:rPrChange w:id="963" w:author="Francois Ribalet" w:date="2015-08-19T09:15:00Z">
            <w:rPr>
              <w:rFonts w:ascii="Calibri" w:hAnsi="Calibri"/>
              <w:i/>
              <w:iCs/>
            </w:rPr>
          </w:rPrChange>
        </w:rPr>
        <w:t>amphioexa</w:t>
      </w:r>
      <w:proofErr w:type="spellEnd"/>
      <w:r w:rsidRPr="005406CC">
        <w:rPr>
          <w:rFonts w:asciiTheme="majorHAnsi" w:hAnsiTheme="majorHAnsi"/>
          <w:rPrChange w:id="964" w:author="Francois Ribalet" w:date="2015-08-19T09:15:00Z">
            <w:rPr>
              <w:rFonts w:ascii="Calibri" w:hAnsi="Calibri"/>
            </w:rPr>
          </w:rPrChange>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sidRPr="005406CC">
        <w:rPr>
          <w:rFonts w:asciiTheme="majorHAnsi" w:hAnsiTheme="majorHAnsi"/>
          <w:rPrChange w:id="965" w:author="Francois Ribalet" w:date="2015-08-19T09:15:00Z">
            <w:rPr>
              <w:rFonts w:ascii="Calibri" w:hAnsi="Calibri"/>
            </w:rPr>
          </w:rPrChange>
        </w:rPr>
        <w:t>cryptophytes</w:t>
      </w:r>
      <w:proofErr w:type="spellEnd"/>
      <w:r w:rsidRPr="005406CC">
        <w:rPr>
          <w:rFonts w:asciiTheme="majorHAnsi" w:hAnsiTheme="majorHAnsi"/>
          <w:rPrChange w:id="966" w:author="Francois Ribalet" w:date="2015-08-19T09:15:00Z">
            <w:rPr>
              <w:rFonts w:ascii="Calibri" w:hAnsi="Calibri"/>
            </w:rPr>
          </w:rPrChange>
        </w:rPr>
        <w:t xml:space="preserve"> could potentially have the same effect on </w:t>
      </w:r>
      <w:r w:rsidRPr="005406CC">
        <w:rPr>
          <w:rFonts w:asciiTheme="majorHAnsi" w:hAnsiTheme="majorHAnsi"/>
          <w:i/>
          <w:iCs/>
          <w:rPrChange w:id="967" w:author="Francois Ribalet" w:date="2015-08-19T09:15:00Z">
            <w:rPr>
              <w:rFonts w:ascii="Calibri" w:hAnsi="Calibri"/>
              <w:i/>
              <w:iCs/>
            </w:rPr>
          </w:rPrChange>
        </w:rPr>
        <w:t xml:space="preserve">T. </w:t>
      </w:r>
      <w:proofErr w:type="spellStart"/>
      <w:r w:rsidRPr="005406CC">
        <w:rPr>
          <w:rFonts w:asciiTheme="majorHAnsi" w:hAnsiTheme="majorHAnsi"/>
          <w:i/>
          <w:iCs/>
          <w:rPrChange w:id="968" w:author="Francois Ribalet" w:date="2015-08-19T09:15:00Z">
            <w:rPr>
              <w:rFonts w:ascii="Calibri" w:hAnsi="Calibri"/>
              <w:i/>
              <w:iCs/>
            </w:rPr>
          </w:rPrChange>
        </w:rPr>
        <w:t>amphioexa</w:t>
      </w:r>
      <w:proofErr w:type="spellEnd"/>
      <w:r w:rsidRPr="005406CC">
        <w:rPr>
          <w:rFonts w:asciiTheme="majorHAnsi" w:hAnsiTheme="majorHAnsi"/>
          <w:rPrChange w:id="969" w:author="Francois Ribalet" w:date="2015-08-19T09:15:00Z">
            <w:rPr>
              <w:rFonts w:ascii="Calibri" w:hAnsi="Calibri"/>
            </w:rPr>
          </w:rPrChange>
        </w:rPr>
        <w:t xml:space="preserve">. </w:t>
      </w:r>
    </w:p>
    <w:p w14:paraId="14A49210" w14:textId="77777777" w:rsidR="00EA678B" w:rsidRPr="005406CC" w:rsidRDefault="009753CF">
      <w:pPr>
        <w:spacing w:line="360" w:lineRule="auto"/>
        <w:rPr>
          <w:rFonts w:asciiTheme="majorHAnsi" w:hAnsiTheme="majorHAnsi"/>
          <w:rPrChange w:id="970" w:author="Francois Ribalet" w:date="2015-08-19T09:15:00Z">
            <w:rPr/>
          </w:rPrChange>
        </w:rPr>
      </w:pPr>
      <w:r w:rsidRPr="005406CC">
        <w:rPr>
          <w:rFonts w:asciiTheme="majorHAnsi" w:hAnsiTheme="majorHAnsi"/>
          <w:rPrChange w:id="971" w:author="Francois Ribalet" w:date="2015-08-19T09:15:00Z">
            <w:rPr>
              <w:rFonts w:ascii="Calibri" w:hAnsi="Calibri"/>
            </w:rPr>
          </w:rPrChange>
        </w:rPr>
        <w:tab/>
        <w:t xml:space="preserve"> Comparisons of our estimates of </w:t>
      </w:r>
      <w:r w:rsidRPr="005406CC">
        <w:rPr>
          <w:rFonts w:asciiTheme="majorHAnsi" w:hAnsiTheme="majorHAnsi"/>
          <w:i/>
          <w:iCs/>
          <w:rPrChange w:id="972" w:author="Francois Ribalet" w:date="2015-08-19T09:15:00Z">
            <w:rPr>
              <w:rFonts w:ascii="Calibri" w:hAnsi="Calibri"/>
              <w:i/>
              <w:iCs/>
            </w:rPr>
          </w:rPrChange>
        </w:rPr>
        <w:t xml:space="preserve">T. </w:t>
      </w:r>
      <w:proofErr w:type="spellStart"/>
      <w:r w:rsidRPr="005406CC">
        <w:rPr>
          <w:rFonts w:asciiTheme="majorHAnsi" w:hAnsiTheme="majorHAnsi"/>
          <w:i/>
          <w:iCs/>
          <w:rPrChange w:id="973" w:author="Francois Ribalet" w:date="2015-08-19T09:15:00Z">
            <w:rPr>
              <w:rFonts w:ascii="Calibri" w:hAnsi="Calibri"/>
              <w:i/>
              <w:iCs/>
            </w:rPr>
          </w:rPrChange>
        </w:rPr>
        <w:t>amphioexa</w:t>
      </w:r>
      <w:proofErr w:type="spellEnd"/>
      <w:r w:rsidRPr="005406CC">
        <w:rPr>
          <w:rFonts w:asciiTheme="majorHAnsi" w:hAnsiTheme="majorHAnsi"/>
          <w:rPrChange w:id="974" w:author="Francois Ribalet" w:date="2015-08-19T09:15:00Z">
            <w:rPr>
              <w:rFonts w:ascii="Calibri" w:hAnsi="Calibri"/>
            </w:rPr>
          </w:rPrChange>
        </w:rPr>
        <w:t xml:space="preserve"> abundance and percent composition to </w:t>
      </w:r>
      <w:r w:rsidRPr="005406CC">
        <w:rPr>
          <w:rFonts w:asciiTheme="majorHAnsi" w:hAnsiTheme="majorHAnsi"/>
          <w:i/>
          <w:iCs/>
          <w:rPrChange w:id="975" w:author="Francois Ribalet" w:date="2015-08-19T09:15:00Z">
            <w:rPr>
              <w:rFonts w:ascii="Calibri" w:hAnsi="Calibri"/>
              <w:i/>
              <w:iCs/>
            </w:rPr>
          </w:rPrChange>
        </w:rPr>
        <w:t>M. major</w:t>
      </w:r>
      <w:r w:rsidRPr="005406CC">
        <w:rPr>
          <w:rFonts w:asciiTheme="majorHAnsi" w:hAnsiTheme="majorHAnsi"/>
          <w:rPrChange w:id="976" w:author="Francois Ribalet" w:date="2015-08-19T09:15:00Z">
            <w:rPr>
              <w:rFonts w:ascii="Calibri" w:hAnsi="Calibri"/>
            </w:rPr>
          </w:rPrChange>
        </w:rPr>
        <w:t xml:space="preserve"> counts point to the potential importance of the prey community composition in </w:t>
      </w:r>
      <w:r w:rsidRPr="005406CC">
        <w:rPr>
          <w:rFonts w:asciiTheme="majorHAnsi" w:hAnsiTheme="majorHAnsi"/>
          <w:i/>
          <w:iCs/>
          <w:rPrChange w:id="977" w:author="Francois Ribalet" w:date="2015-08-19T09:15:00Z">
            <w:rPr>
              <w:rFonts w:ascii="Calibri" w:hAnsi="Calibri"/>
              <w:i/>
              <w:iCs/>
            </w:rPr>
          </w:rPrChange>
        </w:rPr>
        <w:t>M. major</w:t>
      </w:r>
      <w:r w:rsidRPr="005406CC">
        <w:rPr>
          <w:rFonts w:asciiTheme="majorHAnsi" w:hAnsiTheme="majorHAnsi"/>
          <w:rPrChange w:id="978" w:author="Francois Ribalet" w:date="2015-08-19T09:15:00Z">
            <w:rPr>
              <w:rFonts w:ascii="Calibri" w:hAnsi="Calibri"/>
            </w:rPr>
          </w:rPrChange>
        </w:rPr>
        <w:t xml:space="preserve"> bloom development, despite only having four time points. Of these four coinciding time points, the highest </w:t>
      </w:r>
      <w:r w:rsidRPr="005406CC">
        <w:rPr>
          <w:rFonts w:asciiTheme="majorHAnsi" w:hAnsiTheme="majorHAnsi"/>
          <w:i/>
          <w:iCs/>
          <w:rPrChange w:id="979" w:author="Francois Ribalet" w:date="2015-08-19T09:15:00Z">
            <w:rPr>
              <w:rFonts w:ascii="Calibri" w:hAnsi="Calibri"/>
              <w:i/>
              <w:iCs/>
            </w:rPr>
          </w:rPrChange>
        </w:rPr>
        <w:t>M. major</w:t>
      </w:r>
      <w:r w:rsidRPr="005406CC">
        <w:rPr>
          <w:rFonts w:asciiTheme="majorHAnsi" w:hAnsiTheme="majorHAnsi"/>
          <w:rPrChange w:id="980" w:author="Francois Ribalet" w:date="2015-08-19T09:15:00Z">
            <w:rPr>
              <w:rFonts w:ascii="Calibri" w:hAnsi="Calibri"/>
            </w:rPr>
          </w:rPrChange>
        </w:rPr>
        <w:t xml:space="preserve"> count (179) occurs when the percent of the total </w:t>
      </w:r>
      <w:proofErr w:type="spellStart"/>
      <w:r w:rsidRPr="005406CC">
        <w:rPr>
          <w:rFonts w:asciiTheme="majorHAnsi" w:hAnsiTheme="majorHAnsi"/>
          <w:rPrChange w:id="981" w:author="Francois Ribalet" w:date="2015-08-19T09:15:00Z">
            <w:rPr>
              <w:rFonts w:ascii="Calibri" w:hAnsi="Calibri"/>
            </w:rPr>
          </w:rPrChange>
        </w:rPr>
        <w:t>cryptophytes</w:t>
      </w:r>
      <w:proofErr w:type="spellEnd"/>
      <w:r w:rsidRPr="005406CC">
        <w:rPr>
          <w:rFonts w:asciiTheme="majorHAnsi" w:hAnsiTheme="majorHAnsi"/>
          <w:rPrChange w:id="982" w:author="Francois Ribalet" w:date="2015-08-19T09:15:00Z">
            <w:rPr>
              <w:rFonts w:ascii="Calibri" w:hAnsi="Calibri"/>
            </w:rPr>
          </w:rPrChange>
        </w:rPr>
        <w:t xml:space="preserve"> that are </w:t>
      </w:r>
      <w:r w:rsidRPr="005406CC">
        <w:rPr>
          <w:rFonts w:asciiTheme="majorHAnsi" w:hAnsiTheme="majorHAnsi"/>
          <w:i/>
          <w:iCs/>
          <w:rPrChange w:id="983" w:author="Francois Ribalet" w:date="2015-08-19T09:15:00Z">
            <w:rPr>
              <w:rFonts w:ascii="Calibri" w:hAnsi="Calibri"/>
              <w:i/>
              <w:iCs/>
            </w:rPr>
          </w:rPrChange>
        </w:rPr>
        <w:t xml:space="preserve">T. </w:t>
      </w:r>
      <w:proofErr w:type="spellStart"/>
      <w:r w:rsidRPr="005406CC">
        <w:rPr>
          <w:rFonts w:asciiTheme="majorHAnsi" w:hAnsiTheme="majorHAnsi"/>
          <w:i/>
          <w:iCs/>
          <w:rPrChange w:id="984" w:author="Francois Ribalet" w:date="2015-08-19T09:15:00Z">
            <w:rPr>
              <w:rFonts w:ascii="Calibri" w:hAnsi="Calibri"/>
              <w:i/>
              <w:iCs/>
            </w:rPr>
          </w:rPrChange>
        </w:rPr>
        <w:t>amphioexa</w:t>
      </w:r>
      <w:proofErr w:type="spellEnd"/>
      <w:r w:rsidRPr="005406CC">
        <w:rPr>
          <w:rFonts w:asciiTheme="majorHAnsi" w:hAnsiTheme="majorHAnsi"/>
          <w:rPrChange w:id="985" w:author="Francois Ribalet" w:date="2015-08-19T09:15:00Z">
            <w:rPr>
              <w:rFonts w:ascii="Calibri" w:hAnsi="Calibri"/>
            </w:rPr>
          </w:rPrChange>
        </w:rPr>
        <w:t xml:space="preserve"> is the lowest (0.0615%), and vice versa (</w:t>
      </w:r>
      <w:r w:rsidRPr="005406CC">
        <w:rPr>
          <w:rFonts w:asciiTheme="majorHAnsi" w:hAnsiTheme="majorHAnsi"/>
          <w:b/>
          <w:bCs/>
          <w:rPrChange w:id="986" w:author="Francois Ribalet" w:date="2015-08-19T09:15:00Z">
            <w:rPr>
              <w:rFonts w:ascii="Calibri" w:hAnsi="Calibri"/>
              <w:b/>
              <w:bCs/>
            </w:rPr>
          </w:rPrChange>
        </w:rPr>
        <w:t>table 1</w:t>
      </w:r>
      <w:r w:rsidRPr="005406CC">
        <w:rPr>
          <w:rFonts w:asciiTheme="majorHAnsi" w:hAnsiTheme="majorHAnsi"/>
          <w:rPrChange w:id="987" w:author="Francois Ribalet" w:date="2015-08-19T09:15:00Z">
            <w:rPr>
              <w:rFonts w:ascii="Calibri" w:hAnsi="Calibri"/>
            </w:rPr>
          </w:rPrChange>
        </w:rPr>
        <w:t xml:space="preserve">). This could potentially be considered evidence of selective grazing on </w:t>
      </w:r>
      <w:r w:rsidRPr="005406CC">
        <w:rPr>
          <w:rFonts w:asciiTheme="majorHAnsi" w:hAnsiTheme="majorHAnsi"/>
          <w:i/>
          <w:iCs/>
          <w:rPrChange w:id="988" w:author="Francois Ribalet" w:date="2015-08-19T09:15:00Z">
            <w:rPr>
              <w:rFonts w:ascii="Calibri" w:hAnsi="Calibri"/>
              <w:i/>
              <w:iCs/>
            </w:rPr>
          </w:rPrChange>
        </w:rPr>
        <w:t xml:space="preserve">T. </w:t>
      </w:r>
      <w:proofErr w:type="spellStart"/>
      <w:r w:rsidRPr="005406CC">
        <w:rPr>
          <w:rFonts w:asciiTheme="majorHAnsi" w:hAnsiTheme="majorHAnsi"/>
          <w:i/>
          <w:iCs/>
          <w:rPrChange w:id="989" w:author="Francois Ribalet" w:date="2015-08-19T09:15:00Z">
            <w:rPr>
              <w:rFonts w:ascii="Calibri" w:hAnsi="Calibri"/>
              <w:i/>
              <w:iCs/>
            </w:rPr>
          </w:rPrChange>
        </w:rPr>
        <w:t>amphioexa</w:t>
      </w:r>
      <w:proofErr w:type="spellEnd"/>
      <w:r w:rsidRPr="005406CC">
        <w:rPr>
          <w:rFonts w:asciiTheme="majorHAnsi" w:hAnsiTheme="majorHAnsi"/>
          <w:rPrChange w:id="990" w:author="Francois Ribalet" w:date="2015-08-19T09:15:00Z">
            <w:rPr>
              <w:rFonts w:ascii="Calibri" w:hAnsi="Calibri"/>
            </w:rPr>
          </w:rPrChange>
        </w:rPr>
        <w:t xml:space="preserve">, though again, additional time points and multiple replicates of </w:t>
      </w:r>
      <w:r w:rsidRPr="005406CC">
        <w:rPr>
          <w:rFonts w:asciiTheme="majorHAnsi" w:hAnsiTheme="majorHAnsi"/>
          <w:i/>
          <w:iCs/>
          <w:rPrChange w:id="991" w:author="Francois Ribalet" w:date="2015-08-19T09:15:00Z">
            <w:rPr>
              <w:rFonts w:ascii="Calibri" w:hAnsi="Calibri"/>
              <w:i/>
              <w:iCs/>
            </w:rPr>
          </w:rPrChange>
        </w:rPr>
        <w:t>M. major</w:t>
      </w:r>
      <w:r w:rsidRPr="005406CC">
        <w:rPr>
          <w:rFonts w:asciiTheme="majorHAnsi" w:hAnsiTheme="majorHAnsi"/>
          <w:rPrChange w:id="992" w:author="Francois Ribalet" w:date="2015-08-19T09:15:00Z">
            <w:rPr>
              <w:rFonts w:ascii="Calibri" w:hAnsi="Calibri"/>
            </w:rPr>
          </w:rPrChange>
        </w:rPr>
        <w:t xml:space="preserve"> counts would be needed to be able to draw any concrete conclusions. The estimated abundances of </w:t>
      </w:r>
      <w:r w:rsidRPr="005406CC">
        <w:rPr>
          <w:rFonts w:asciiTheme="majorHAnsi" w:hAnsiTheme="majorHAnsi"/>
          <w:i/>
          <w:iCs/>
          <w:rPrChange w:id="993" w:author="Francois Ribalet" w:date="2015-08-19T09:15:00Z">
            <w:rPr>
              <w:rFonts w:ascii="Calibri" w:hAnsi="Calibri"/>
              <w:i/>
              <w:iCs/>
            </w:rPr>
          </w:rPrChange>
        </w:rPr>
        <w:t xml:space="preserve">T. </w:t>
      </w:r>
      <w:proofErr w:type="spellStart"/>
      <w:r w:rsidRPr="005406CC">
        <w:rPr>
          <w:rFonts w:asciiTheme="majorHAnsi" w:hAnsiTheme="majorHAnsi"/>
          <w:i/>
          <w:iCs/>
          <w:rPrChange w:id="994" w:author="Francois Ribalet" w:date="2015-08-19T09:15:00Z">
            <w:rPr>
              <w:rFonts w:ascii="Calibri" w:hAnsi="Calibri"/>
              <w:i/>
              <w:iCs/>
            </w:rPr>
          </w:rPrChange>
        </w:rPr>
        <w:t>amphioexa</w:t>
      </w:r>
      <w:proofErr w:type="spellEnd"/>
      <w:r w:rsidRPr="005406CC">
        <w:rPr>
          <w:rFonts w:asciiTheme="majorHAnsi" w:hAnsiTheme="majorHAnsi"/>
          <w:rPrChange w:id="995" w:author="Francois Ribalet" w:date="2015-08-19T09:15:00Z">
            <w:rPr>
              <w:rFonts w:ascii="Calibri" w:hAnsi="Calibri"/>
            </w:rPr>
          </w:rPrChange>
        </w:rPr>
        <w:t xml:space="preserve"> are generally low throughout the bloom. The very first time point, taken during week one of the study at the beginning of the bloom, is the only instance in which the abundance of </w:t>
      </w:r>
      <w:r w:rsidRPr="005406CC">
        <w:rPr>
          <w:rFonts w:asciiTheme="majorHAnsi" w:hAnsiTheme="majorHAnsi"/>
          <w:i/>
          <w:iCs/>
          <w:rPrChange w:id="996" w:author="Francois Ribalet" w:date="2015-08-19T09:15:00Z">
            <w:rPr>
              <w:rFonts w:ascii="Calibri" w:hAnsi="Calibri"/>
              <w:i/>
              <w:iCs/>
            </w:rPr>
          </w:rPrChange>
        </w:rPr>
        <w:t xml:space="preserve">T. </w:t>
      </w:r>
      <w:proofErr w:type="spellStart"/>
      <w:r w:rsidRPr="005406CC">
        <w:rPr>
          <w:rFonts w:asciiTheme="majorHAnsi" w:hAnsiTheme="majorHAnsi"/>
          <w:i/>
          <w:iCs/>
          <w:rPrChange w:id="997" w:author="Francois Ribalet" w:date="2015-08-19T09:15:00Z">
            <w:rPr>
              <w:rFonts w:ascii="Calibri" w:hAnsi="Calibri"/>
              <w:i/>
              <w:iCs/>
            </w:rPr>
          </w:rPrChange>
        </w:rPr>
        <w:t>amphioexa</w:t>
      </w:r>
      <w:proofErr w:type="spellEnd"/>
      <w:r w:rsidRPr="005406CC">
        <w:rPr>
          <w:rFonts w:asciiTheme="majorHAnsi" w:hAnsiTheme="majorHAnsi"/>
          <w:rPrChange w:id="998" w:author="Francois Ribalet" w:date="2015-08-19T09:15:00Z">
            <w:rPr>
              <w:rFonts w:ascii="Calibri" w:hAnsi="Calibri"/>
            </w:rPr>
          </w:rPrChange>
        </w:rPr>
        <w:t xml:space="preserve"> exceeds that of the ciliate. This finding is curious, as grazing experiments using laboratory cultures of </w:t>
      </w:r>
      <w:r w:rsidRPr="005406CC">
        <w:rPr>
          <w:rFonts w:asciiTheme="majorHAnsi" w:hAnsiTheme="majorHAnsi"/>
          <w:i/>
          <w:iCs/>
          <w:rPrChange w:id="999" w:author="Francois Ribalet" w:date="2015-08-19T09:15:00Z">
            <w:rPr>
              <w:rFonts w:ascii="Calibri" w:hAnsi="Calibri"/>
              <w:i/>
              <w:iCs/>
            </w:rPr>
          </w:rPrChange>
        </w:rPr>
        <w:t xml:space="preserve">M. </w:t>
      </w:r>
      <w:proofErr w:type="spellStart"/>
      <w:r w:rsidRPr="005406CC">
        <w:rPr>
          <w:rFonts w:asciiTheme="majorHAnsi" w:hAnsiTheme="majorHAnsi"/>
          <w:i/>
          <w:iCs/>
          <w:rPrChange w:id="1000" w:author="Francois Ribalet" w:date="2015-08-19T09:15:00Z">
            <w:rPr>
              <w:rFonts w:ascii="Calibri" w:hAnsi="Calibri"/>
              <w:i/>
              <w:iCs/>
            </w:rPr>
          </w:rPrChange>
        </w:rPr>
        <w:t>rubrum</w:t>
      </w:r>
      <w:proofErr w:type="spellEnd"/>
      <w:r w:rsidRPr="005406CC">
        <w:rPr>
          <w:rFonts w:asciiTheme="majorHAnsi" w:hAnsiTheme="majorHAnsi"/>
          <w:rPrChange w:id="1001" w:author="Francois Ribalet" w:date="2015-08-19T09:15:00Z">
            <w:rPr>
              <w:rFonts w:ascii="Calibri" w:hAnsi="Calibri"/>
            </w:rPr>
          </w:rPrChange>
        </w:rPr>
        <w:t xml:space="preserve"> have estimated ingestion rates between ~3.5 and 8.9 </w:t>
      </w:r>
      <w:proofErr w:type="spellStart"/>
      <w:r w:rsidRPr="005406CC">
        <w:rPr>
          <w:rFonts w:asciiTheme="majorHAnsi" w:hAnsiTheme="majorHAnsi"/>
          <w:rPrChange w:id="1002" w:author="Francois Ribalet" w:date="2015-08-19T09:15:00Z">
            <w:rPr>
              <w:rFonts w:ascii="Calibri" w:hAnsi="Calibri"/>
            </w:rPr>
          </w:rPrChange>
        </w:rPr>
        <w:t>cryptophytes</w:t>
      </w:r>
      <w:proofErr w:type="spellEnd"/>
      <w:r w:rsidRPr="005406CC">
        <w:rPr>
          <w:rFonts w:asciiTheme="majorHAnsi" w:hAnsiTheme="majorHAnsi"/>
          <w:rPrChange w:id="1003" w:author="Francois Ribalet" w:date="2015-08-19T09:15:00Z">
            <w:rPr>
              <w:rFonts w:ascii="Calibri" w:hAnsi="Calibri"/>
            </w:rPr>
          </w:rPrChange>
        </w:rPr>
        <w:t xml:space="preserve"> ciliate</w:t>
      </w:r>
      <w:r w:rsidRPr="005406CC">
        <w:rPr>
          <w:rFonts w:asciiTheme="majorHAnsi" w:eastAsia="Calibri" w:hAnsiTheme="majorHAnsi" w:cs="Calibri"/>
          <w:rPrChange w:id="1004" w:author="Francois Ribalet" w:date="2015-08-19T09:15:00Z">
            <w:rPr>
              <w:rFonts w:ascii="Calibri" w:eastAsia="Calibri" w:hAnsi="Calibri" w:cs="Calibri"/>
            </w:rPr>
          </w:rPrChange>
        </w:rPr>
        <w:t>⁻¹</w:t>
      </w:r>
      <w:r w:rsidRPr="005406CC">
        <w:rPr>
          <w:rFonts w:asciiTheme="majorHAnsi" w:hAnsiTheme="majorHAnsi"/>
          <w:rPrChange w:id="1005" w:author="Francois Ribalet" w:date="2015-08-19T09:15:00Z">
            <w:rPr>
              <w:rFonts w:ascii="Calibri" w:hAnsi="Calibri"/>
            </w:rPr>
          </w:rPrChange>
        </w:rPr>
        <w:t xml:space="preserve"> day</w:t>
      </w:r>
      <w:r w:rsidRPr="005406CC">
        <w:rPr>
          <w:rFonts w:asciiTheme="majorHAnsi" w:eastAsia="Calibri" w:hAnsiTheme="majorHAnsi" w:cs="Calibri"/>
          <w:rPrChange w:id="1006" w:author="Francois Ribalet" w:date="2015-08-19T09:15:00Z">
            <w:rPr>
              <w:rFonts w:ascii="Calibri" w:eastAsia="Calibri" w:hAnsi="Calibri" w:cs="Calibri"/>
            </w:rPr>
          </w:rPrChange>
        </w:rPr>
        <w:t>⁻¹ (</w:t>
      </w:r>
      <w:proofErr w:type="spellStart"/>
      <w:r w:rsidRPr="005406CC">
        <w:rPr>
          <w:rFonts w:asciiTheme="majorHAnsi" w:eastAsia="Calibri" w:hAnsiTheme="majorHAnsi" w:cs="Calibri"/>
          <w:rPrChange w:id="1007" w:author="Francois Ribalet" w:date="2015-08-19T09:15:00Z">
            <w:rPr>
              <w:rFonts w:ascii="Calibri" w:eastAsia="Calibri" w:hAnsi="Calibri" w:cs="Calibri"/>
            </w:rPr>
          </w:rPrChange>
        </w:rPr>
        <w:t>Yih</w:t>
      </w:r>
      <w:proofErr w:type="spellEnd"/>
      <w:r w:rsidRPr="005406CC">
        <w:rPr>
          <w:rFonts w:asciiTheme="majorHAnsi" w:eastAsia="Calibri" w:hAnsiTheme="majorHAnsi" w:cs="Calibri"/>
          <w:rPrChange w:id="1008" w:author="Francois Ribalet" w:date="2015-08-19T09:15:00Z">
            <w:rPr>
              <w:rFonts w:ascii="Calibri" w:eastAsia="Calibri" w:hAnsi="Calibri" w:cs="Calibri"/>
            </w:rPr>
          </w:rPrChange>
        </w:rPr>
        <w:t xml:space="preserve"> et al., 2004; Hansen and </w:t>
      </w:r>
      <w:proofErr w:type="spellStart"/>
      <w:r w:rsidRPr="005406CC">
        <w:rPr>
          <w:rFonts w:asciiTheme="majorHAnsi" w:eastAsia="Calibri" w:hAnsiTheme="majorHAnsi" w:cs="Calibri"/>
          <w:rPrChange w:id="1009" w:author="Francois Ribalet" w:date="2015-08-19T09:15:00Z">
            <w:rPr>
              <w:rFonts w:ascii="Calibri" w:eastAsia="Calibri" w:hAnsi="Calibri" w:cs="Calibri"/>
            </w:rPr>
          </w:rPrChange>
        </w:rPr>
        <w:t>Fenchel</w:t>
      </w:r>
      <w:proofErr w:type="spellEnd"/>
      <w:r w:rsidRPr="005406CC">
        <w:rPr>
          <w:rFonts w:asciiTheme="majorHAnsi" w:eastAsia="Calibri" w:hAnsiTheme="majorHAnsi" w:cs="Calibri"/>
          <w:rPrChange w:id="1010" w:author="Francois Ribalet" w:date="2015-08-19T09:15:00Z">
            <w:rPr>
              <w:rFonts w:ascii="Calibri" w:eastAsia="Calibri" w:hAnsi="Calibri" w:cs="Calibri"/>
            </w:rPr>
          </w:rPrChange>
        </w:rPr>
        <w:t xml:space="preserve">, 2006). Additionally, using a FISH probe for </w:t>
      </w:r>
      <w:r w:rsidRPr="005406CC">
        <w:rPr>
          <w:rFonts w:asciiTheme="majorHAnsi" w:eastAsia="Calibri" w:hAnsiTheme="majorHAnsi" w:cs="Calibri"/>
          <w:i/>
          <w:iCs/>
          <w:rPrChange w:id="1011" w:author="Francois Ribalet" w:date="2015-08-19T09:15:00Z">
            <w:rPr>
              <w:rFonts w:ascii="Calibri" w:eastAsia="Calibri" w:hAnsi="Calibri" w:cs="Calibri"/>
              <w:i/>
              <w:iCs/>
            </w:rPr>
          </w:rPrChange>
        </w:rPr>
        <w:t xml:space="preserve">T. </w:t>
      </w:r>
      <w:proofErr w:type="spellStart"/>
      <w:r w:rsidRPr="005406CC">
        <w:rPr>
          <w:rFonts w:asciiTheme="majorHAnsi" w:eastAsia="Calibri" w:hAnsiTheme="majorHAnsi" w:cs="Calibri"/>
          <w:i/>
          <w:iCs/>
          <w:rPrChange w:id="1012" w:author="Francois Ribalet" w:date="2015-08-19T09:15:00Z">
            <w:rPr>
              <w:rFonts w:ascii="Calibri" w:eastAsia="Calibri" w:hAnsi="Calibri" w:cs="Calibri"/>
              <w:i/>
              <w:iCs/>
            </w:rPr>
          </w:rPrChange>
        </w:rPr>
        <w:t>amphioexa</w:t>
      </w:r>
      <w:proofErr w:type="spellEnd"/>
      <w:r w:rsidRPr="005406CC">
        <w:rPr>
          <w:rFonts w:asciiTheme="majorHAnsi" w:eastAsia="Calibri" w:hAnsiTheme="majorHAnsi" w:cs="Calibri"/>
          <w:rPrChange w:id="1013" w:author="Francois Ribalet" w:date="2015-08-19T09:15:00Z">
            <w:rPr>
              <w:rFonts w:ascii="Calibri" w:eastAsia="Calibri" w:hAnsi="Calibri" w:cs="Calibri"/>
            </w:rPr>
          </w:rPrChange>
        </w:rPr>
        <w:t xml:space="preserve">, we have been able to observe up to &gt;20 prey within a single </w:t>
      </w:r>
      <w:r w:rsidRPr="005406CC">
        <w:rPr>
          <w:rFonts w:asciiTheme="majorHAnsi" w:eastAsia="Calibri" w:hAnsiTheme="majorHAnsi" w:cs="Calibri"/>
          <w:i/>
          <w:iCs/>
          <w:rPrChange w:id="1014" w:author="Francois Ribalet" w:date="2015-08-19T09:15:00Z">
            <w:rPr>
              <w:rFonts w:ascii="Calibri" w:eastAsia="Calibri" w:hAnsi="Calibri" w:cs="Calibri"/>
              <w:i/>
              <w:iCs/>
            </w:rPr>
          </w:rPrChange>
        </w:rPr>
        <w:t>M. major</w:t>
      </w:r>
      <w:r w:rsidRPr="005406CC">
        <w:rPr>
          <w:rFonts w:asciiTheme="majorHAnsi" w:eastAsia="Calibri" w:hAnsiTheme="majorHAnsi" w:cs="Calibri"/>
          <w:rPrChange w:id="1015" w:author="Francois Ribalet" w:date="2015-08-19T09:15:00Z">
            <w:rPr>
              <w:rFonts w:ascii="Calibri" w:eastAsia="Calibri" w:hAnsi="Calibri" w:cs="Calibri"/>
            </w:rPr>
          </w:rPrChange>
        </w:rPr>
        <w:t xml:space="preserve"> cell (pic as supplemental fig). It is possible that the low abundances of the prey </w:t>
      </w:r>
      <w:proofErr w:type="spellStart"/>
      <w:r w:rsidRPr="005406CC">
        <w:rPr>
          <w:rFonts w:asciiTheme="majorHAnsi" w:eastAsia="Calibri" w:hAnsiTheme="majorHAnsi" w:cs="Calibri"/>
          <w:rPrChange w:id="1016" w:author="Francois Ribalet" w:date="2015-08-19T09:15:00Z">
            <w:rPr>
              <w:rFonts w:ascii="Calibri" w:eastAsia="Calibri" w:hAnsi="Calibri" w:cs="Calibri"/>
            </w:rPr>
          </w:rPrChange>
        </w:rPr>
        <w:t>cryptophyte</w:t>
      </w:r>
      <w:proofErr w:type="spellEnd"/>
      <w:r w:rsidRPr="005406CC">
        <w:rPr>
          <w:rFonts w:asciiTheme="majorHAnsi" w:eastAsia="Calibri" w:hAnsiTheme="majorHAnsi" w:cs="Calibri"/>
          <w:rPrChange w:id="1017" w:author="Francois Ribalet" w:date="2015-08-19T09:15:00Z">
            <w:rPr>
              <w:rFonts w:ascii="Calibri" w:eastAsia="Calibri" w:hAnsi="Calibri" w:cs="Calibri"/>
            </w:rPr>
          </w:rPrChange>
        </w:rPr>
        <w:t xml:space="preserve"> that we observe in the Columbia River Estuary are the result of the result of grazing by</w:t>
      </w:r>
      <w:r w:rsidRPr="005406CC">
        <w:rPr>
          <w:rFonts w:asciiTheme="majorHAnsi" w:eastAsia="Calibri" w:hAnsiTheme="majorHAnsi" w:cs="Calibri"/>
          <w:i/>
          <w:iCs/>
          <w:rPrChange w:id="1018" w:author="Francois Ribalet" w:date="2015-08-19T09:15:00Z">
            <w:rPr>
              <w:rFonts w:ascii="Calibri" w:eastAsia="Calibri" w:hAnsi="Calibri" w:cs="Calibri"/>
              <w:i/>
              <w:iCs/>
            </w:rPr>
          </w:rPrChange>
        </w:rPr>
        <w:t xml:space="preserve"> M. major </w:t>
      </w:r>
      <w:r w:rsidRPr="005406CC">
        <w:rPr>
          <w:rFonts w:asciiTheme="majorHAnsi" w:eastAsia="Calibri" w:hAnsiTheme="majorHAnsi" w:cs="Calibri"/>
          <w:rPrChange w:id="1019" w:author="Francois Ribalet" w:date="2015-08-19T09:15:00Z">
            <w:rPr>
              <w:rFonts w:ascii="Calibri" w:eastAsia="Calibri" w:hAnsi="Calibri" w:cs="Calibri"/>
            </w:rPr>
          </w:rPrChange>
        </w:rPr>
        <w:t xml:space="preserve">and other microzooplankton. Dilution experiments to determine grazing rates of M. major on </w:t>
      </w:r>
      <w:proofErr w:type="spellStart"/>
      <w:r w:rsidRPr="005406CC">
        <w:rPr>
          <w:rFonts w:asciiTheme="majorHAnsi" w:eastAsia="Calibri" w:hAnsiTheme="majorHAnsi" w:cs="Calibri"/>
          <w:rPrChange w:id="1020" w:author="Francois Ribalet" w:date="2015-08-19T09:15:00Z">
            <w:rPr>
              <w:rFonts w:ascii="Calibri" w:eastAsia="Calibri" w:hAnsi="Calibri" w:cs="Calibri"/>
            </w:rPr>
          </w:rPrChange>
        </w:rPr>
        <w:t>cryptophytes</w:t>
      </w:r>
      <w:proofErr w:type="spellEnd"/>
      <w:r w:rsidRPr="005406CC">
        <w:rPr>
          <w:rFonts w:asciiTheme="majorHAnsi" w:eastAsia="Calibri" w:hAnsiTheme="majorHAnsi" w:cs="Calibri"/>
          <w:rPrChange w:id="1021" w:author="Francois Ribalet" w:date="2015-08-19T09:15:00Z">
            <w:rPr>
              <w:rFonts w:ascii="Calibri" w:eastAsia="Calibri" w:hAnsi="Calibri" w:cs="Calibri"/>
            </w:rPr>
          </w:rPrChange>
        </w:rPr>
        <w:t xml:space="preserve"> in the field should be considered to test this hypothesis.</w:t>
      </w:r>
    </w:p>
    <w:p w14:paraId="088424F1" w14:textId="77777777" w:rsidR="00EA678B" w:rsidRPr="005406CC" w:rsidRDefault="009753CF">
      <w:pPr>
        <w:spacing w:line="360" w:lineRule="auto"/>
        <w:rPr>
          <w:rFonts w:asciiTheme="majorHAnsi" w:hAnsiTheme="majorHAnsi"/>
          <w:rPrChange w:id="1022" w:author="Francois Ribalet" w:date="2015-08-19T09:15:00Z">
            <w:rPr/>
          </w:rPrChange>
        </w:rPr>
      </w:pPr>
      <w:r w:rsidRPr="005406CC">
        <w:rPr>
          <w:rFonts w:asciiTheme="majorHAnsi" w:eastAsia="Calibri" w:hAnsiTheme="majorHAnsi" w:cs="Calibri"/>
          <w:rPrChange w:id="1023" w:author="Francois Ribalet" w:date="2015-08-19T09:15:00Z">
            <w:rPr>
              <w:rFonts w:ascii="Calibri" w:eastAsia="Calibri" w:hAnsi="Calibri" w:cs="Calibri"/>
            </w:rPr>
          </w:rPrChange>
        </w:rPr>
        <w:tab/>
        <w:t xml:space="preserve">An alternative explanation could be related to </w:t>
      </w:r>
      <w:r w:rsidRPr="005406CC">
        <w:rPr>
          <w:rFonts w:asciiTheme="majorHAnsi" w:hAnsiTheme="majorHAnsi"/>
          <w:i/>
          <w:iCs/>
          <w:rPrChange w:id="1024" w:author="Francois Ribalet" w:date="2015-08-19T09:15:00Z">
            <w:rPr>
              <w:rFonts w:ascii="Calibri" w:hAnsi="Calibri"/>
              <w:i/>
              <w:iCs/>
            </w:rPr>
          </w:rPrChange>
        </w:rPr>
        <w:t>M. major</w:t>
      </w:r>
      <w:r w:rsidRPr="005406CC">
        <w:rPr>
          <w:rFonts w:asciiTheme="majorHAnsi" w:hAnsiTheme="majorHAnsi"/>
          <w:rPrChange w:id="1025" w:author="Francois Ribalet" w:date="2015-08-19T09:15:00Z">
            <w:rPr>
              <w:rFonts w:ascii="Calibri" w:hAnsi="Calibri"/>
            </w:rPr>
          </w:rPrChange>
        </w:rPr>
        <w:t xml:space="preserve">'s ability to retain </w:t>
      </w:r>
      <w:proofErr w:type="spellStart"/>
      <w:r w:rsidRPr="005406CC">
        <w:rPr>
          <w:rFonts w:asciiTheme="majorHAnsi" w:hAnsiTheme="majorHAnsi"/>
          <w:rPrChange w:id="1026" w:author="Francois Ribalet" w:date="2015-08-19T09:15:00Z">
            <w:rPr>
              <w:rFonts w:ascii="Calibri" w:hAnsi="Calibri"/>
            </w:rPr>
          </w:rPrChange>
        </w:rPr>
        <w:t>cryptophytes</w:t>
      </w:r>
      <w:proofErr w:type="spellEnd"/>
      <w:r w:rsidRPr="005406CC">
        <w:rPr>
          <w:rFonts w:asciiTheme="majorHAnsi" w:hAnsiTheme="majorHAnsi"/>
          <w:rPrChange w:id="1027" w:author="Francois Ribalet" w:date="2015-08-19T09:15:00Z">
            <w:rPr>
              <w:rFonts w:ascii="Calibri" w:hAnsi="Calibri"/>
            </w:rPr>
          </w:rPrChange>
        </w:rPr>
        <w:t xml:space="preserve"> attached to the ciliate's cirri, as it this has been observed in the CRE during the 2011 red water events (Peterson et al., 2012). Our measurements of </w:t>
      </w:r>
      <w:r w:rsidRPr="005406CC">
        <w:rPr>
          <w:rFonts w:asciiTheme="majorHAnsi" w:hAnsiTheme="majorHAnsi"/>
          <w:i/>
          <w:iCs/>
          <w:rPrChange w:id="1028" w:author="Francois Ribalet" w:date="2015-08-19T09:15:00Z">
            <w:rPr>
              <w:rFonts w:ascii="Calibri" w:hAnsi="Calibri"/>
              <w:i/>
              <w:iCs/>
            </w:rPr>
          </w:rPrChange>
        </w:rPr>
        <w:t xml:space="preserve">T. </w:t>
      </w:r>
      <w:proofErr w:type="spellStart"/>
      <w:r w:rsidRPr="005406CC">
        <w:rPr>
          <w:rFonts w:asciiTheme="majorHAnsi" w:hAnsiTheme="majorHAnsi"/>
          <w:i/>
          <w:iCs/>
          <w:rPrChange w:id="1029" w:author="Francois Ribalet" w:date="2015-08-19T09:15:00Z">
            <w:rPr>
              <w:rFonts w:ascii="Calibri" w:hAnsi="Calibri"/>
              <w:i/>
              <w:iCs/>
            </w:rPr>
          </w:rPrChange>
        </w:rPr>
        <w:t>amphioexa</w:t>
      </w:r>
      <w:proofErr w:type="spellEnd"/>
      <w:r w:rsidRPr="005406CC">
        <w:rPr>
          <w:rFonts w:asciiTheme="majorHAnsi" w:hAnsiTheme="majorHAnsi"/>
          <w:rPrChange w:id="1030" w:author="Francois Ribalet" w:date="2015-08-19T09:15:00Z">
            <w:rPr>
              <w:rFonts w:ascii="Calibri" w:hAnsi="Calibri"/>
            </w:rPr>
          </w:rPrChange>
        </w:rPr>
        <w:t xml:space="preserve"> abundance are limited to those that are </w:t>
      </w:r>
      <w:r w:rsidRPr="005406CC">
        <w:rPr>
          <w:rFonts w:asciiTheme="majorHAnsi" w:hAnsiTheme="majorHAnsi"/>
          <w:rPrChange w:id="1031" w:author="Francois Ribalet" w:date="2015-08-19T09:15:00Z">
            <w:rPr>
              <w:rFonts w:ascii="Calibri" w:hAnsi="Calibri"/>
            </w:rPr>
          </w:rPrChange>
        </w:rPr>
        <w:lastRenderedPageBreak/>
        <w:t xml:space="preserve">free-living, and it is possible that a number of </w:t>
      </w:r>
      <w:proofErr w:type="gramStart"/>
      <w:r w:rsidRPr="005406CC">
        <w:rPr>
          <w:rFonts w:asciiTheme="majorHAnsi" w:hAnsiTheme="majorHAnsi"/>
          <w:rPrChange w:id="1032" w:author="Francois Ribalet" w:date="2015-08-19T09:15:00Z">
            <w:rPr>
              <w:rFonts w:ascii="Calibri" w:hAnsi="Calibri"/>
            </w:rPr>
          </w:rPrChange>
        </w:rPr>
        <w:t>prey</w:t>
      </w:r>
      <w:proofErr w:type="gramEnd"/>
      <w:r w:rsidRPr="005406CC">
        <w:rPr>
          <w:rFonts w:asciiTheme="majorHAnsi" w:hAnsiTheme="majorHAnsi"/>
          <w:rPrChange w:id="1033" w:author="Francois Ribalet" w:date="2015-08-19T09:15:00Z">
            <w:rPr>
              <w:rFonts w:ascii="Calibri" w:hAnsi="Calibri"/>
            </w:rPr>
          </w:rPrChange>
        </w:rPr>
        <w:t xml:space="preserve"> are living attached to the outside of </w:t>
      </w:r>
      <w:r w:rsidRPr="005406CC">
        <w:rPr>
          <w:rFonts w:asciiTheme="majorHAnsi" w:hAnsiTheme="majorHAnsi"/>
          <w:i/>
          <w:iCs/>
          <w:rPrChange w:id="1034" w:author="Francois Ribalet" w:date="2015-08-19T09:15:00Z">
            <w:rPr>
              <w:rFonts w:ascii="Calibri" w:hAnsi="Calibri"/>
              <w:i/>
              <w:iCs/>
            </w:rPr>
          </w:rPrChange>
        </w:rPr>
        <w:t>M. major</w:t>
      </w:r>
      <w:r w:rsidRPr="005406CC">
        <w:rPr>
          <w:rFonts w:asciiTheme="majorHAnsi" w:hAnsiTheme="majorHAnsi"/>
          <w:rPrChange w:id="1035" w:author="Francois Ribalet" w:date="2015-08-19T09:15:00Z">
            <w:rPr>
              <w:rFonts w:ascii="Calibri" w:hAnsi="Calibri"/>
            </w:rPr>
          </w:rPrChange>
        </w:rPr>
        <w:t xml:space="preserve"> cells. </w:t>
      </w:r>
      <w:proofErr w:type="gramStart"/>
      <w:r w:rsidRPr="005406CC">
        <w:rPr>
          <w:rFonts w:asciiTheme="majorHAnsi" w:hAnsiTheme="majorHAnsi"/>
          <w:rPrChange w:id="1036" w:author="Francois Ribalet" w:date="2015-08-19T09:15:00Z">
            <w:rPr>
              <w:rFonts w:ascii="Calibri" w:hAnsi="Calibri"/>
            </w:rPr>
          </w:rPrChange>
        </w:rPr>
        <w:t>These</w:t>
      </w:r>
      <w:proofErr w:type="gramEnd"/>
      <w:r w:rsidRPr="005406CC">
        <w:rPr>
          <w:rFonts w:asciiTheme="majorHAnsi" w:hAnsiTheme="majorHAnsi"/>
          <w:rPrChange w:id="1037" w:author="Francois Ribalet" w:date="2015-08-19T09:15:00Z">
            <w:rPr>
              <w:rFonts w:ascii="Calibri" w:hAnsi="Calibri"/>
            </w:rPr>
          </w:rPrChange>
        </w:rPr>
        <w:t xml:space="preserve"> captured prey could be what sustains M. major throughout the bloom, despite low numbers of the free-living </w:t>
      </w:r>
      <w:r w:rsidRPr="005406CC">
        <w:rPr>
          <w:rFonts w:asciiTheme="majorHAnsi" w:hAnsiTheme="majorHAnsi"/>
          <w:i/>
          <w:iCs/>
          <w:rPrChange w:id="1038" w:author="Francois Ribalet" w:date="2015-08-19T09:15:00Z">
            <w:rPr>
              <w:rFonts w:ascii="Calibri" w:hAnsi="Calibri"/>
              <w:i/>
              <w:iCs/>
            </w:rPr>
          </w:rPrChange>
        </w:rPr>
        <w:t xml:space="preserve">T. </w:t>
      </w:r>
      <w:proofErr w:type="spellStart"/>
      <w:r w:rsidRPr="005406CC">
        <w:rPr>
          <w:rFonts w:asciiTheme="majorHAnsi" w:hAnsiTheme="majorHAnsi"/>
          <w:i/>
          <w:iCs/>
          <w:rPrChange w:id="1039" w:author="Francois Ribalet" w:date="2015-08-19T09:15:00Z">
            <w:rPr>
              <w:rFonts w:ascii="Calibri" w:hAnsi="Calibri"/>
              <w:i/>
              <w:iCs/>
            </w:rPr>
          </w:rPrChange>
        </w:rPr>
        <w:t>amphioexa</w:t>
      </w:r>
      <w:proofErr w:type="spellEnd"/>
      <w:r w:rsidRPr="005406CC">
        <w:rPr>
          <w:rFonts w:asciiTheme="majorHAnsi" w:hAnsiTheme="majorHAnsi"/>
          <w:rPrChange w:id="1040" w:author="Francois Ribalet" w:date="2015-08-19T09:15:00Z">
            <w:rPr>
              <w:rFonts w:ascii="Calibri" w:hAnsi="Calibri"/>
            </w:rPr>
          </w:rPrChange>
        </w:rPr>
        <w:t xml:space="preserve">. Another possibility could be that the ingested </w:t>
      </w:r>
      <w:r w:rsidRPr="005406CC">
        <w:rPr>
          <w:rFonts w:asciiTheme="majorHAnsi" w:hAnsiTheme="majorHAnsi"/>
          <w:i/>
          <w:iCs/>
          <w:rPrChange w:id="1041" w:author="Francois Ribalet" w:date="2015-08-19T09:15:00Z">
            <w:rPr>
              <w:rFonts w:ascii="Calibri" w:hAnsi="Calibri"/>
              <w:i/>
              <w:iCs/>
            </w:rPr>
          </w:rPrChange>
        </w:rPr>
        <w:t xml:space="preserve">T. </w:t>
      </w:r>
      <w:proofErr w:type="spellStart"/>
      <w:r w:rsidRPr="005406CC">
        <w:rPr>
          <w:rFonts w:asciiTheme="majorHAnsi" w:hAnsiTheme="majorHAnsi"/>
          <w:i/>
          <w:iCs/>
          <w:rPrChange w:id="1042" w:author="Francois Ribalet" w:date="2015-08-19T09:15:00Z">
            <w:rPr>
              <w:rFonts w:ascii="Calibri" w:hAnsi="Calibri"/>
              <w:i/>
              <w:iCs/>
            </w:rPr>
          </w:rPrChange>
        </w:rPr>
        <w:t>amphioexa</w:t>
      </w:r>
      <w:proofErr w:type="spellEnd"/>
      <w:r w:rsidRPr="005406CC">
        <w:rPr>
          <w:rFonts w:asciiTheme="majorHAnsi" w:hAnsiTheme="majorHAnsi"/>
          <w:rPrChange w:id="1043" w:author="Francois Ribalet" w:date="2015-08-19T09:15:00Z">
            <w:rPr>
              <w:rFonts w:ascii="Calibri" w:hAnsi="Calibri"/>
            </w:rPr>
          </w:rPrChange>
        </w:rPr>
        <w:t xml:space="preserve"> remain a full or partial </w:t>
      </w:r>
      <w:proofErr w:type="spellStart"/>
      <w:r w:rsidRPr="005406CC">
        <w:rPr>
          <w:rFonts w:asciiTheme="majorHAnsi" w:hAnsiTheme="majorHAnsi"/>
          <w:rPrChange w:id="1044" w:author="Francois Ribalet" w:date="2015-08-19T09:15:00Z">
            <w:rPr>
              <w:rFonts w:ascii="Calibri" w:hAnsi="Calibri"/>
            </w:rPr>
          </w:rPrChange>
        </w:rPr>
        <w:t>endosymbiont</w:t>
      </w:r>
      <w:proofErr w:type="spellEnd"/>
      <w:r w:rsidRPr="005406CC">
        <w:rPr>
          <w:rFonts w:asciiTheme="majorHAnsi" w:hAnsiTheme="majorHAnsi"/>
          <w:rPrChange w:id="1045" w:author="Francois Ribalet" w:date="2015-08-19T09:15:00Z">
            <w:rPr>
              <w:rFonts w:ascii="Calibri" w:hAnsi="Calibri"/>
            </w:rPr>
          </w:rPrChange>
        </w:rPr>
        <w:t xml:space="preserve"> and are able to divide inside the ciliate, allowing </w:t>
      </w:r>
      <w:r w:rsidRPr="005406CC">
        <w:rPr>
          <w:rFonts w:asciiTheme="majorHAnsi" w:hAnsiTheme="majorHAnsi"/>
          <w:i/>
          <w:iCs/>
          <w:rPrChange w:id="1046" w:author="Francois Ribalet" w:date="2015-08-19T09:15:00Z">
            <w:rPr>
              <w:rFonts w:ascii="Calibri" w:hAnsi="Calibri"/>
              <w:i/>
              <w:iCs/>
            </w:rPr>
          </w:rPrChange>
        </w:rPr>
        <w:t>M. major</w:t>
      </w:r>
      <w:r w:rsidRPr="005406CC">
        <w:rPr>
          <w:rFonts w:asciiTheme="majorHAnsi" w:hAnsiTheme="majorHAnsi"/>
          <w:rPrChange w:id="1047" w:author="Francois Ribalet" w:date="2015-08-19T09:15:00Z">
            <w:rPr>
              <w:rFonts w:ascii="Calibri" w:hAnsi="Calibri"/>
            </w:rPr>
          </w:rPrChange>
        </w:rPr>
        <w:t xml:space="preserve"> to essentially “farm” the </w:t>
      </w:r>
      <w:proofErr w:type="spellStart"/>
      <w:r w:rsidRPr="005406CC">
        <w:rPr>
          <w:rFonts w:asciiTheme="majorHAnsi" w:hAnsiTheme="majorHAnsi"/>
          <w:rPrChange w:id="1048" w:author="Francois Ribalet" w:date="2015-08-19T09:15:00Z">
            <w:rPr>
              <w:rFonts w:ascii="Calibri" w:hAnsi="Calibri"/>
            </w:rPr>
          </w:rPrChange>
        </w:rPr>
        <w:t>cryptophytes</w:t>
      </w:r>
      <w:proofErr w:type="spellEnd"/>
      <w:r w:rsidRPr="005406CC">
        <w:rPr>
          <w:rFonts w:asciiTheme="majorHAnsi" w:hAnsiTheme="majorHAnsi"/>
          <w:rPrChange w:id="1049" w:author="Francois Ribalet" w:date="2015-08-19T09:15:00Z">
            <w:rPr>
              <w:rFonts w:ascii="Calibri" w:hAnsi="Calibri"/>
            </w:rPr>
          </w:rPrChange>
        </w:rPr>
        <w:t xml:space="preserve"> as a source of chloroplasts. But these explanations remain pure speculation and require more in depth molecular investigations into the predator-prey relationship between </w:t>
      </w:r>
      <w:r w:rsidRPr="005406CC">
        <w:rPr>
          <w:rFonts w:asciiTheme="majorHAnsi" w:hAnsiTheme="majorHAnsi"/>
          <w:i/>
          <w:iCs/>
          <w:rPrChange w:id="1050" w:author="Francois Ribalet" w:date="2015-08-19T09:15:00Z">
            <w:rPr>
              <w:rFonts w:ascii="Calibri" w:hAnsi="Calibri"/>
              <w:i/>
              <w:iCs/>
            </w:rPr>
          </w:rPrChange>
        </w:rPr>
        <w:t>M. major</w:t>
      </w:r>
      <w:r w:rsidRPr="005406CC">
        <w:rPr>
          <w:rFonts w:asciiTheme="majorHAnsi" w:hAnsiTheme="majorHAnsi"/>
          <w:rPrChange w:id="1051" w:author="Francois Ribalet" w:date="2015-08-19T09:15:00Z">
            <w:rPr>
              <w:rFonts w:ascii="Calibri" w:hAnsi="Calibri"/>
            </w:rPr>
          </w:rPrChange>
        </w:rPr>
        <w:t xml:space="preserve"> and </w:t>
      </w:r>
      <w:r w:rsidRPr="005406CC">
        <w:rPr>
          <w:rFonts w:asciiTheme="majorHAnsi" w:hAnsiTheme="majorHAnsi"/>
          <w:i/>
          <w:iCs/>
          <w:rPrChange w:id="1052" w:author="Francois Ribalet" w:date="2015-08-19T09:15:00Z">
            <w:rPr>
              <w:rFonts w:ascii="Calibri" w:hAnsi="Calibri"/>
              <w:i/>
              <w:iCs/>
            </w:rPr>
          </w:rPrChange>
        </w:rPr>
        <w:t xml:space="preserve">T. </w:t>
      </w:r>
      <w:proofErr w:type="spellStart"/>
      <w:r w:rsidRPr="005406CC">
        <w:rPr>
          <w:rFonts w:asciiTheme="majorHAnsi" w:hAnsiTheme="majorHAnsi"/>
          <w:i/>
          <w:iCs/>
          <w:rPrChange w:id="1053" w:author="Francois Ribalet" w:date="2015-08-19T09:15:00Z">
            <w:rPr>
              <w:rFonts w:ascii="Calibri" w:hAnsi="Calibri"/>
              <w:i/>
              <w:iCs/>
            </w:rPr>
          </w:rPrChange>
        </w:rPr>
        <w:t>amphioexa</w:t>
      </w:r>
      <w:proofErr w:type="spellEnd"/>
      <w:r w:rsidRPr="005406CC">
        <w:rPr>
          <w:rFonts w:asciiTheme="majorHAnsi" w:hAnsiTheme="majorHAnsi"/>
          <w:rPrChange w:id="1054" w:author="Francois Ribalet" w:date="2015-08-19T09:15:00Z">
            <w:rPr>
              <w:rFonts w:ascii="Calibri" w:hAnsi="Calibri"/>
            </w:rPr>
          </w:rPrChange>
        </w:rPr>
        <w:t xml:space="preserve"> in the Columbia River Estuary. </w:t>
      </w:r>
    </w:p>
    <w:p w14:paraId="5089DCB5" w14:textId="77777777" w:rsidR="00EA678B" w:rsidRPr="005406CC" w:rsidRDefault="00EA678B">
      <w:pPr>
        <w:spacing w:line="360" w:lineRule="auto"/>
        <w:rPr>
          <w:rFonts w:asciiTheme="majorHAnsi" w:hAnsiTheme="majorHAnsi"/>
          <w:rPrChange w:id="1055" w:author="Francois Ribalet" w:date="2015-08-19T09:15:00Z">
            <w:rPr/>
          </w:rPrChange>
        </w:rPr>
      </w:pPr>
    </w:p>
    <w:p w14:paraId="53E4FD92" w14:textId="77777777" w:rsidR="00EA678B" w:rsidRPr="005406CC" w:rsidRDefault="009753CF">
      <w:pPr>
        <w:spacing w:line="360" w:lineRule="auto"/>
        <w:rPr>
          <w:rFonts w:asciiTheme="majorHAnsi" w:hAnsiTheme="majorHAnsi"/>
          <w:rPrChange w:id="1056" w:author="Francois Ribalet" w:date="2015-08-19T09:15:00Z">
            <w:rPr/>
          </w:rPrChange>
        </w:rPr>
      </w:pPr>
      <w:r w:rsidRPr="005406CC">
        <w:rPr>
          <w:rFonts w:asciiTheme="majorHAnsi" w:hAnsiTheme="majorHAnsi"/>
          <w:b/>
          <w:bCs/>
          <w:rPrChange w:id="1057" w:author="Francois Ribalet" w:date="2015-08-19T09:15:00Z">
            <w:rPr>
              <w:rFonts w:ascii="Calibri" w:hAnsi="Calibri"/>
              <w:b/>
              <w:bCs/>
            </w:rPr>
          </w:rPrChange>
        </w:rPr>
        <w:t xml:space="preserve">Conclusion </w:t>
      </w:r>
    </w:p>
    <w:p w14:paraId="12E0A082" w14:textId="77777777" w:rsidR="00EA678B" w:rsidRPr="005406CC" w:rsidRDefault="009753CF">
      <w:pPr>
        <w:spacing w:line="360" w:lineRule="auto"/>
        <w:rPr>
          <w:rFonts w:asciiTheme="majorHAnsi" w:hAnsiTheme="majorHAnsi"/>
          <w:rPrChange w:id="1058" w:author="Francois Ribalet" w:date="2015-08-19T09:15:00Z">
            <w:rPr/>
          </w:rPrChange>
        </w:rPr>
      </w:pPr>
      <w:r w:rsidRPr="005406CC">
        <w:rPr>
          <w:rFonts w:asciiTheme="majorHAnsi" w:hAnsiTheme="majorHAnsi"/>
          <w:rPrChange w:id="1059" w:author="Francois Ribalet" w:date="2015-08-19T09:15:00Z">
            <w:rPr/>
          </w:rPrChange>
        </w:rPr>
        <w:tab/>
        <w:t xml:space="preserve">Past studies on the </w:t>
      </w:r>
      <w:r w:rsidRPr="005406CC">
        <w:rPr>
          <w:rFonts w:asciiTheme="majorHAnsi" w:hAnsiTheme="majorHAnsi"/>
          <w:i/>
          <w:iCs/>
          <w:rPrChange w:id="1060" w:author="Francois Ribalet" w:date="2015-08-19T09:15:00Z">
            <w:rPr>
              <w:rFonts w:ascii="Calibri" w:hAnsi="Calibri"/>
              <w:i/>
              <w:iCs/>
            </w:rPr>
          </w:rPrChange>
        </w:rPr>
        <w:t>M. major</w:t>
      </w:r>
      <w:r w:rsidRPr="005406CC">
        <w:rPr>
          <w:rFonts w:asciiTheme="majorHAnsi" w:hAnsiTheme="majorHAnsi"/>
          <w:rPrChange w:id="1061" w:author="Francois Ribalet" w:date="2015-08-19T09:15:00Z">
            <w:rPr>
              <w:rFonts w:ascii="Calibri" w:hAnsi="Calibri"/>
            </w:rPr>
          </w:rPrChange>
        </w:rPr>
        <w:t xml:space="preserve"> bloom in the Columbia River Estuary have hypothesized that the dynamics of the ciliate's </w:t>
      </w:r>
      <w:proofErr w:type="spellStart"/>
      <w:r w:rsidRPr="005406CC">
        <w:rPr>
          <w:rFonts w:asciiTheme="majorHAnsi" w:hAnsiTheme="majorHAnsi"/>
          <w:rPrChange w:id="1062" w:author="Francois Ribalet" w:date="2015-08-19T09:15:00Z">
            <w:rPr>
              <w:rFonts w:ascii="Calibri" w:hAnsi="Calibri"/>
            </w:rPr>
          </w:rPrChange>
        </w:rPr>
        <w:t>cryptophyte</w:t>
      </w:r>
      <w:proofErr w:type="spellEnd"/>
      <w:r w:rsidRPr="005406CC">
        <w:rPr>
          <w:rFonts w:asciiTheme="majorHAnsi" w:hAnsiTheme="majorHAnsi"/>
          <w:rPrChange w:id="1063" w:author="Francois Ribalet" w:date="2015-08-19T09:15:00Z">
            <w:rPr>
              <w:rFonts w:ascii="Calibri" w:hAnsi="Calibri"/>
            </w:rPr>
          </w:rPrChange>
        </w:rPr>
        <w:t xml:space="preserve"> prey may play a role in the proliferation of the bloom, but until now, the </w:t>
      </w:r>
      <w:proofErr w:type="spellStart"/>
      <w:r w:rsidRPr="005406CC">
        <w:rPr>
          <w:rFonts w:asciiTheme="majorHAnsi" w:hAnsiTheme="majorHAnsi"/>
          <w:rPrChange w:id="1064" w:author="Francois Ribalet" w:date="2015-08-19T09:15:00Z">
            <w:rPr>
              <w:rFonts w:ascii="Calibri" w:hAnsi="Calibri"/>
            </w:rPr>
          </w:rPrChange>
        </w:rPr>
        <w:t>cryptophyte</w:t>
      </w:r>
      <w:proofErr w:type="spellEnd"/>
      <w:r w:rsidRPr="005406CC">
        <w:rPr>
          <w:rFonts w:asciiTheme="majorHAnsi" w:hAnsiTheme="majorHAnsi"/>
          <w:rPrChange w:id="1065" w:author="Francois Ribalet" w:date="2015-08-19T09:15:00Z">
            <w:rPr>
              <w:rFonts w:ascii="Calibri" w:hAnsi="Calibri"/>
            </w:rPr>
          </w:rPrChange>
        </w:rPr>
        <w:t xml:space="preserve"> population within the bloom had not yet been investigated. This study is the first to show continuous abundances and division rates of the </w:t>
      </w:r>
      <w:proofErr w:type="spellStart"/>
      <w:r w:rsidRPr="005406CC">
        <w:rPr>
          <w:rFonts w:asciiTheme="majorHAnsi" w:hAnsiTheme="majorHAnsi"/>
          <w:rPrChange w:id="1066" w:author="Francois Ribalet" w:date="2015-08-19T09:15:00Z">
            <w:rPr>
              <w:rFonts w:ascii="Calibri" w:hAnsi="Calibri"/>
            </w:rPr>
          </w:rPrChange>
        </w:rPr>
        <w:t>cryptophyte</w:t>
      </w:r>
      <w:proofErr w:type="spellEnd"/>
      <w:r w:rsidRPr="005406CC">
        <w:rPr>
          <w:rFonts w:asciiTheme="majorHAnsi" w:hAnsiTheme="majorHAnsi"/>
          <w:rPrChange w:id="1067" w:author="Francois Ribalet" w:date="2015-08-19T09:15:00Z">
            <w:rPr>
              <w:rFonts w:ascii="Calibri" w:hAnsi="Calibri"/>
            </w:rPr>
          </w:rPrChange>
        </w:rPr>
        <w:t xml:space="preserve"> population in the estuary, as well as near-daily </w:t>
      </w:r>
      <w:r w:rsidRPr="005406CC">
        <w:rPr>
          <w:rFonts w:asciiTheme="majorHAnsi" w:hAnsiTheme="majorHAnsi"/>
          <w:i/>
          <w:iCs/>
          <w:rPrChange w:id="1068" w:author="Francois Ribalet" w:date="2015-08-19T09:15:00Z">
            <w:rPr>
              <w:rFonts w:ascii="Calibri" w:hAnsi="Calibri"/>
              <w:i/>
              <w:iCs/>
            </w:rPr>
          </w:rPrChange>
        </w:rPr>
        <w:t>M. major</w:t>
      </w:r>
      <w:r w:rsidRPr="005406CC">
        <w:rPr>
          <w:rFonts w:asciiTheme="majorHAnsi" w:hAnsiTheme="majorHAnsi"/>
          <w:rPrChange w:id="1069" w:author="Francois Ribalet" w:date="2015-08-19T09:15:00Z">
            <w:rPr>
              <w:rFonts w:ascii="Calibri" w:hAnsi="Calibri"/>
            </w:rPr>
          </w:rPrChange>
        </w:rPr>
        <w:t xml:space="preserve"> counts over the course of the bloom. From our data, no clear relationship appears between the dynamics and physiology of the free-living </w:t>
      </w:r>
      <w:proofErr w:type="spellStart"/>
      <w:r w:rsidRPr="005406CC">
        <w:rPr>
          <w:rFonts w:asciiTheme="majorHAnsi" w:hAnsiTheme="majorHAnsi"/>
          <w:rPrChange w:id="1070" w:author="Francois Ribalet" w:date="2015-08-19T09:15:00Z">
            <w:rPr>
              <w:rFonts w:ascii="Calibri" w:hAnsi="Calibri"/>
            </w:rPr>
          </w:rPrChange>
        </w:rPr>
        <w:t>cryptophytes</w:t>
      </w:r>
      <w:proofErr w:type="spellEnd"/>
      <w:r w:rsidRPr="005406CC">
        <w:rPr>
          <w:rFonts w:asciiTheme="majorHAnsi" w:hAnsiTheme="majorHAnsi"/>
          <w:rPrChange w:id="1071" w:author="Francois Ribalet" w:date="2015-08-19T09:15:00Z">
            <w:rPr>
              <w:rFonts w:ascii="Calibri" w:hAnsi="Calibri"/>
            </w:rPr>
          </w:rPrChange>
        </w:rPr>
        <w:t xml:space="preserve"> and </w:t>
      </w:r>
      <w:r w:rsidRPr="005406CC">
        <w:rPr>
          <w:rFonts w:asciiTheme="majorHAnsi" w:hAnsiTheme="majorHAnsi"/>
          <w:i/>
          <w:iCs/>
          <w:rPrChange w:id="1072" w:author="Francois Ribalet" w:date="2015-08-19T09:15:00Z">
            <w:rPr>
              <w:rFonts w:ascii="Calibri" w:hAnsi="Calibri"/>
              <w:i/>
              <w:iCs/>
            </w:rPr>
          </w:rPrChange>
        </w:rPr>
        <w:t>M. major</w:t>
      </w:r>
      <w:r w:rsidRPr="005406CC">
        <w:rPr>
          <w:rFonts w:asciiTheme="majorHAnsi" w:hAnsiTheme="majorHAnsi"/>
          <w:rPrChange w:id="1073" w:author="Francois Ribalet" w:date="2015-08-19T09:15:00Z">
            <w:rPr>
              <w:rFonts w:ascii="Calibri" w:hAnsi="Calibri"/>
            </w:rPr>
          </w:rPrChange>
        </w:rPr>
        <w:t xml:space="preserve">, pointing to the importance of the non free-living </w:t>
      </w:r>
      <w:proofErr w:type="spellStart"/>
      <w:r w:rsidRPr="005406CC">
        <w:rPr>
          <w:rFonts w:asciiTheme="majorHAnsi" w:hAnsiTheme="majorHAnsi"/>
          <w:rPrChange w:id="1074" w:author="Francois Ribalet" w:date="2015-08-19T09:15:00Z">
            <w:rPr>
              <w:rFonts w:ascii="Calibri" w:hAnsi="Calibri"/>
            </w:rPr>
          </w:rPrChange>
        </w:rPr>
        <w:t>cryptophyte</w:t>
      </w:r>
      <w:proofErr w:type="spellEnd"/>
      <w:r w:rsidRPr="005406CC">
        <w:rPr>
          <w:rFonts w:asciiTheme="majorHAnsi" w:hAnsiTheme="majorHAnsi"/>
          <w:rPrChange w:id="1075" w:author="Francois Ribalet" w:date="2015-08-19T09:15:00Z">
            <w:rPr>
              <w:rFonts w:ascii="Calibri" w:hAnsi="Calibri"/>
            </w:rPr>
          </w:rPrChange>
        </w:rPr>
        <w:t xml:space="preserve"> prey, either attached to or within the ciliate. Future studies should focus on using molecular approaches to better understand the specific interactions between </w:t>
      </w:r>
      <w:r w:rsidRPr="005406CC">
        <w:rPr>
          <w:rFonts w:asciiTheme="majorHAnsi" w:hAnsiTheme="majorHAnsi"/>
          <w:i/>
          <w:rPrChange w:id="1076" w:author="Francois Ribalet" w:date="2015-08-19T09:15:00Z">
            <w:rPr>
              <w:rFonts w:ascii="Calibri" w:hAnsi="Calibri"/>
              <w:i/>
            </w:rPr>
          </w:rPrChange>
        </w:rPr>
        <w:t>M. major</w:t>
      </w:r>
      <w:r w:rsidRPr="005406CC">
        <w:rPr>
          <w:rFonts w:asciiTheme="majorHAnsi" w:hAnsiTheme="majorHAnsi"/>
          <w:rPrChange w:id="1077" w:author="Francois Ribalet" w:date="2015-08-19T09:15:00Z">
            <w:rPr>
              <w:rFonts w:ascii="Calibri" w:hAnsi="Calibri"/>
            </w:rPr>
          </w:rPrChange>
        </w:rPr>
        <w:t xml:space="preserve"> and </w:t>
      </w:r>
      <w:r w:rsidRPr="005406CC">
        <w:rPr>
          <w:rFonts w:asciiTheme="majorHAnsi" w:hAnsiTheme="majorHAnsi"/>
          <w:i/>
          <w:rPrChange w:id="1078" w:author="Francois Ribalet" w:date="2015-08-19T09:15:00Z">
            <w:rPr>
              <w:rFonts w:ascii="Calibri" w:hAnsi="Calibri"/>
              <w:i/>
            </w:rPr>
          </w:rPrChange>
        </w:rPr>
        <w:t xml:space="preserve">T. </w:t>
      </w:r>
      <w:proofErr w:type="spellStart"/>
      <w:r w:rsidRPr="005406CC">
        <w:rPr>
          <w:rFonts w:asciiTheme="majorHAnsi" w:hAnsiTheme="majorHAnsi"/>
          <w:i/>
          <w:rPrChange w:id="1079" w:author="Francois Ribalet" w:date="2015-08-19T09:15:00Z">
            <w:rPr>
              <w:rFonts w:ascii="Calibri" w:hAnsi="Calibri"/>
              <w:i/>
            </w:rPr>
          </w:rPrChange>
        </w:rPr>
        <w:t>amphioexa</w:t>
      </w:r>
      <w:proofErr w:type="spellEnd"/>
      <w:r w:rsidRPr="005406CC">
        <w:rPr>
          <w:rFonts w:asciiTheme="majorHAnsi" w:hAnsiTheme="majorHAnsi"/>
          <w:rPrChange w:id="1080" w:author="Francois Ribalet" w:date="2015-08-19T09:15:00Z">
            <w:rPr>
              <w:rFonts w:ascii="Calibri" w:hAnsi="Calibri"/>
            </w:rPr>
          </w:rPrChange>
        </w:rPr>
        <w:t xml:space="preserve">, in combination with </w:t>
      </w:r>
      <w:r w:rsidRPr="005406CC">
        <w:rPr>
          <w:rFonts w:asciiTheme="majorHAnsi" w:hAnsiTheme="majorHAnsi"/>
          <w:i/>
          <w:rPrChange w:id="1081" w:author="Francois Ribalet" w:date="2015-08-19T09:15:00Z">
            <w:rPr>
              <w:rFonts w:ascii="Calibri" w:hAnsi="Calibri"/>
              <w:i/>
            </w:rPr>
          </w:rPrChange>
        </w:rPr>
        <w:t>in situ</w:t>
      </w:r>
      <w:r w:rsidRPr="005406CC">
        <w:rPr>
          <w:rFonts w:asciiTheme="majorHAnsi" w:hAnsiTheme="majorHAnsi"/>
          <w:rPrChange w:id="1082" w:author="Francois Ribalet" w:date="2015-08-19T09:15:00Z">
            <w:rPr>
              <w:rFonts w:ascii="Calibri" w:hAnsi="Calibri"/>
            </w:rPr>
          </w:rPrChange>
        </w:rPr>
        <w:t xml:space="preserve"> measurements of grazing rates. Additional investigations into the cause of the exceptionally high growth rates of phytoplankton in the Columbia River Estuary, as found in this and other studies (</w:t>
      </w:r>
      <w:proofErr w:type="spellStart"/>
      <w:r w:rsidRPr="005406CC">
        <w:rPr>
          <w:rFonts w:asciiTheme="majorHAnsi" w:hAnsiTheme="majorHAnsi"/>
          <w:rPrChange w:id="1083" w:author="Francois Ribalet" w:date="2015-08-19T09:15:00Z">
            <w:rPr>
              <w:rFonts w:ascii="Calibri" w:hAnsi="Calibri"/>
            </w:rPr>
          </w:rPrChange>
        </w:rPr>
        <w:t>Herfort</w:t>
      </w:r>
      <w:proofErr w:type="spellEnd"/>
      <w:r w:rsidRPr="005406CC">
        <w:rPr>
          <w:rFonts w:asciiTheme="majorHAnsi" w:hAnsiTheme="majorHAnsi"/>
          <w:rPrChange w:id="1084" w:author="Francois Ribalet" w:date="2015-08-19T09:15:00Z">
            <w:rPr>
              <w:rFonts w:ascii="Calibri" w:hAnsi="Calibri"/>
            </w:rPr>
          </w:rPrChange>
        </w:rPr>
        <w:t xml:space="preserve"> et al., 2011; Peterson et al., 2012), may also help to reveal any unique properties of this system- some of which could be contributing to the dynamics of this bloom. </w:t>
      </w:r>
    </w:p>
    <w:p w14:paraId="4E7A663B" w14:textId="77777777" w:rsidR="00EA678B" w:rsidRPr="005406CC" w:rsidRDefault="00EA678B">
      <w:pPr>
        <w:spacing w:line="360" w:lineRule="auto"/>
        <w:rPr>
          <w:rFonts w:asciiTheme="majorHAnsi" w:hAnsiTheme="majorHAnsi"/>
          <w:rPrChange w:id="1085" w:author="Francois Ribalet" w:date="2015-08-19T09:15:00Z">
            <w:rPr/>
          </w:rPrChange>
        </w:rPr>
      </w:pPr>
    </w:p>
    <w:p w14:paraId="48B0B874" w14:textId="77777777" w:rsidR="00EA678B" w:rsidRPr="005406CC" w:rsidRDefault="00EA678B">
      <w:pPr>
        <w:spacing w:line="360" w:lineRule="auto"/>
        <w:rPr>
          <w:rFonts w:asciiTheme="majorHAnsi" w:hAnsiTheme="majorHAnsi"/>
          <w:rPrChange w:id="1086" w:author="Francois Ribalet" w:date="2015-08-19T09:15:00Z">
            <w:rPr/>
          </w:rPrChange>
        </w:rPr>
      </w:pPr>
    </w:p>
    <w:p w14:paraId="3EA11DDF" w14:textId="77777777" w:rsidR="00EA678B" w:rsidRPr="005406CC" w:rsidRDefault="009753CF">
      <w:pPr>
        <w:spacing w:line="360" w:lineRule="auto"/>
        <w:rPr>
          <w:rFonts w:asciiTheme="majorHAnsi" w:hAnsiTheme="majorHAnsi"/>
          <w:rPrChange w:id="1087" w:author="Francois Ribalet" w:date="2015-08-19T09:15:00Z">
            <w:rPr/>
          </w:rPrChange>
        </w:rPr>
      </w:pPr>
      <w:r w:rsidRPr="005406CC">
        <w:rPr>
          <w:rFonts w:asciiTheme="majorHAnsi" w:hAnsiTheme="majorHAnsi"/>
          <w:b/>
          <w:bCs/>
          <w:sz w:val="32"/>
          <w:szCs w:val="32"/>
          <w:rPrChange w:id="1088" w:author="Francois Ribalet" w:date="2015-08-19T09:15:00Z">
            <w:rPr>
              <w:rFonts w:ascii="Calibri" w:hAnsi="Calibri"/>
              <w:b/>
              <w:bCs/>
              <w:sz w:val="32"/>
              <w:szCs w:val="32"/>
            </w:rPr>
          </w:rPrChange>
        </w:rPr>
        <w:t>Figure Captions</w:t>
      </w:r>
    </w:p>
    <w:p w14:paraId="4603C4C9" w14:textId="77777777" w:rsidR="00EA678B" w:rsidRPr="005406CC" w:rsidRDefault="00EA678B">
      <w:pPr>
        <w:spacing w:line="360" w:lineRule="auto"/>
        <w:rPr>
          <w:rFonts w:asciiTheme="majorHAnsi" w:hAnsiTheme="majorHAnsi"/>
          <w:rPrChange w:id="1089" w:author="Francois Ribalet" w:date="2015-08-19T09:15:00Z">
            <w:rPr/>
          </w:rPrChange>
        </w:rPr>
      </w:pPr>
    </w:p>
    <w:p w14:paraId="19A12585" w14:textId="77777777" w:rsidR="00EA678B" w:rsidRPr="005406CC" w:rsidRDefault="009753CF">
      <w:pPr>
        <w:spacing w:line="360" w:lineRule="auto"/>
        <w:rPr>
          <w:rFonts w:asciiTheme="majorHAnsi" w:hAnsiTheme="majorHAnsi"/>
          <w:rPrChange w:id="1090" w:author="Francois Ribalet" w:date="2015-08-19T09:15:00Z">
            <w:rPr/>
          </w:rPrChange>
        </w:rPr>
      </w:pPr>
      <w:r w:rsidRPr="005406CC">
        <w:rPr>
          <w:rFonts w:asciiTheme="majorHAnsi" w:hAnsiTheme="majorHAnsi"/>
          <w:b/>
          <w:bCs/>
          <w:rPrChange w:id="1091" w:author="Francois Ribalet" w:date="2015-08-19T09:15:00Z">
            <w:rPr>
              <w:rFonts w:ascii="Calibri" w:hAnsi="Calibri"/>
              <w:b/>
              <w:bCs/>
            </w:rPr>
          </w:rPrChange>
        </w:rPr>
        <w:t xml:space="preserve">Fig. </w:t>
      </w:r>
      <w:proofErr w:type="gramStart"/>
      <w:r w:rsidRPr="005406CC">
        <w:rPr>
          <w:rFonts w:asciiTheme="majorHAnsi" w:hAnsiTheme="majorHAnsi"/>
          <w:b/>
          <w:bCs/>
          <w:rPrChange w:id="1092" w:author="Francois Ribalet" w:date="2015-08-19T09:15:00Z">
            <w:rPr>
              <w:rFonts w:ascii="Calibri" w:hAnsi="Calibri"/>
              <w:b/>
              <w:bCs/>
            </w:rPr>
          </w:rPrChange>
        </w:rPr>
        <w:t>1</w:t>
      </w:r>
      <w:r w:rsidRPr="005406CC">
        <w:rPr>
          <w:rFonts w:asciiTheme="majorHAnsi" w:hAnsiTheme="majorHAnsi"/>
          <w:rPrChange w:id="1093" w:author="Francois Ribalet" w:date="2015-08-19T09:15:00Z">
            <w:rPr>
              <w:rFonts w:ascii="Calibri" w:hAnsi="Calibri"/>
            </w:rPr>
          </w:rPrChange>
        </w:rPr>
        <w:t xml:space="preserve">  Map</w:t>
      </w:r>
      <w:proofErr w:type="gramEnd"/>
      <w:r w:rsidRPr="005406CC">
        <w:rPr>
          <w:rFonts w:asciiTheme="majorHAnsi" w:hAnsiTheme="majorHAnsi"/>
          <w:rPrChange w:id="1094" w:author="Francois Ribalet" w:date="2015-08-19T09:15:00Z">
            <w:rPr>
              <w:rFonts w:ascii="Calibri" w:hAnsi="Calibri"/>
            </w:rPr>
          </w:rPrChange>
        </w:rPr>
        <w:t xml:space="preserve"> of the Columbia River estuary with the sampling site location marked. </w:t>
      </w:r>
    </w:p>
    <w:p w14:paraId="56291244" w14:textId="77777777" w:rsidR="00EA678B" w:rsidRPr="005406CC" w:rsidRDefault="00EA678B">
      <w:pPr>
        <w:spacing w:line="360" w:lineRule="auto"/>
        <w:rPr>
          <w:rFonts w:asciiTheme="majorHAnsi" w:hAnsiTheme="majorHAnsi"/>
          <w:rPrChange w:id="1095" w:author="Francois Ribalet" w:date="2015-08-19T09:15:00Z">
            <w:rPr/>
          </w:rPrChange>
        </w:rPr>
      </w:pPr>
    </w:p>
    <w:p w14:paraId="00AEA854" w14:textId="77777777" w:rsidR="00EA678B" w:rsidRPr="005406CC" w:rsidRDefault="009753CF">
      <w:pPr>
        <w:spacing w:line="360" w:lineRule="auto"/>
        <w:rPr>
          <w:rFonts w:asciiTheme="majorHAnsi" w:hAnsiTheme="majorHAnsi"/>
          <w:rPrChange w:id="1096" w:author="Francois Ribalet" w:date="2015-08-19T09:15:00Z">
            <w:rPr/>
          </w:rPrChange>
        </w:rPr>
      </w:pPr>
      <w:r w:rsidRPr="005406CC">
        <w:rPr>
          <w:rFonts w:asciiTheme="majorHAnsi" w:hAnsiTheme="majorHAnsi"/>
          <w:b/>
          <w:bCs/>
          <w:rPrChange w:id="1097" w:author="Francois Ribalet" w:date="2015-08-19T09:15:00Z">
            <w:rPr>
              <w:rFonts w:ascii="Calibri" w:hAnsi="Calibri"/>
              <w:b/>
              <w:bCs/>
            </w:rPr>
          </w:rPrChange>
        </w:rPr>
        <w:t xml:space="preserve">Fig. </w:t>
      </w:r>
      <w:proofErr w:type="gramStart"/>
      <w:r w:rsidRPr="005406CC">
        <w:rPr>
          <w:rFonts w:asciiTheme="majorHAnsi" w:hAnsiTheme="majorHAnsi"/>
          <w:b/>
          <w:bCs/>
          <w:rPrChange w:id="1098" w:author="Francois Ribalet" w:date="2015-08-19T09:15:00Z">
            <w:rPr>
              <w:rFonts w:ascii="Calibri" w:hAnsi="Calibri"/>
              <w:b/>
              <w:bCs/>
            </w:rPr>
          </w:rPrChange>
        </w:rPr>
        <w:t>2</w:t>
      </w:r>
      <w:r w:rsidRPr="005406CC">
        <w:rPr>
          <w:rFonts w:asciiTheme="majorHAnsi" w:hAnsiTheme="majorHAnsi"/>
          <w:rPrChange w:id="1099" w:author="Francois Ribalet" w:date="2015-08-19T09:15:00Z">
            <w:rPr>
              <w:rFonts w:ascii="Calibri" w:hAnsi="Calibri"/>
            </w:rPr>
          </w:rPrChange>
        </w:rPr>
        <w:t xml:space="preserve">  Time</w:t>
      </w:r>
      <w:proofErr w:type="gramEnd"/>
      <w:r w:rsidRPr="005406CC">
        <w:rPr>
          <w:rFonts w:asciiTheme="majorHAnsi" w:hAnsiTheme="majorHAnsi"/>
          <w:rPrChange w:id="1100" w:author="Francois Ribalet" w:date="2015-08-19T09:15:00Z">
            <w:rPr>
              <w:rFonts w:ascii="Calibri" w:hAnsi="Calibri"/>
            </w:rPr>
          </w:rPrChange>
        </w:rPr>
        <w:t xml:space="preserve"> series of environmental data from the sampling site including (a) temperature and salinity in surface waters, overlain with a low-pass filter represented by the grey and black lines, (b) post-low-</w:t>
      </w:r>
      <w:r w:rsidRPr="005406CC">
        <w:rPr>
          <w:rFonts w:asciiTheme="majorHAnsi" w:hAnsiTheme="majorHAnsi"/>
          <w:rPrChange w:id="1101" w:author="Francois Ribalet" w:date="2015-08-19T09:15:00Z">
            <w:rPr>
              <w:rFonts w:ascii="Calibri" w:hAnsi="Calibri"/>
            </w:rPr>
          </w:rPrChange>
        </w:rPr>
        <w:lastRenderedPageBreak/>
        <w:t xml:space="preserve">pass filtered PAR (?), and (c) measurements of ammonia, nitrate, and phosphate concentrations in surface waters. Temperature, salinity (a), and PAR measurements (b) were determined via moored sensors (?). Nutrient measurements (c) were taken from discrete water samples. </w:t>
      </w:r>
    </w:p>
    <w:p w14:paraId="477C4807" w14:textId="77777777" w:rsidR="00EA678B" w:rsidRPr="005406CC" w:rsidRDefault="00EA678B">
      <w:pPr>
        <w:spacing w:line="360" w:lineRule="auto"/>
        <w:rPr>
          <w:rFonts w:asciiTheme="majorHAnsi" w:hAnsiTheme="majorHAnsi"/>
          <w:rPrChange w:id="1102" w:author="Francois Ribalet" w:date="2015-08-19T09:15:00Z">
            <w:rPr/>
          </w:rPrChange>
        </w:rPr>
      </w:pPr>
    </w:p>
    <w:p w14:paraId="05E40027" w14:textId="77777777" w:rsidR="00EA678B" w:rsidRPr="005406CC" w:rsidRDefault="009753CF">
      <w:pPr>
        <w:spacing w:line="360" w:lineRule="auto"/>
        <w:rPr>
          <w:rFonts w:asciiTheme="majorHAnsi" w:hAnsiTheme="majorHAnsi"/>
          <w:rPrChange w:id="1103" w:author="Francois Ribalet" w:date="2015-08-19T09:15:00Z">
            <w:rPr/>
          </w:rPrChange>
        </w:rPr>
      </w:pPr>
      <w:r w:rsidRPr="005406CC">
        <w:rPr>
          <w:rFonts w:asciiTheme="majorHAnsi" w:hAnsiTheme="majorHAnsi"/>
          <w:b/>
          <w:bCs/>
          <w:rPrChange w:id="1104" w:author="Francois Ribalet" w:date="2015-08-19T09:15:00Z">
            <w:rPr>
              <w:rFonts w:ascii="Calibri" w:hAnsi="Calibri"/>
              <w:b/>
              <w:bCs/>
            </w:rPr>
          </w:rPrChange>
        </w:rPr>
        <w:t xml:space="preserve">Fig. </w:t>
      </w:r>
      <w:proofErr w:type="gramStart"/>
      <w:r w:rsidRPr="005406CC">
        <w:rPr>
          <w:rFonts w:asciiTheme="majorHAnsi" w:hAnsiTheme="majorHAnsi"/>
          <w:b/>
          <w:bCs/>
          <w:rPrChange w:id="1105" w:author="Francois Ribalet" w:date="2015-08-19T09:15:00Z">
            <w:rPr>
              <w:rFonts w:ascii="Calibri" w:hAnsi="Calibri"/>
              <w:b/>
              <w:bCs/>
            </w:rPr>
          </w:rPrChange>
        </w:rPr>
        <w:t>3</w:t>
      </w:r>
      <w:r w:rsidRPr="005406CC">
        <w:rPr>
          <w:rFonts w:asciiTheme="majorHAnsi" w:hAnsiTheme="majorHAnsi"/>
          <w:rPrChange w:id="1106" w:author="Francois Ribalet" w:date="2015-08-19T09:15:00Z">
            <w:rPr>
              <w:rFonts w:ascii="Calibri" w:hAnsi="Calibri"/>
            </w:rPr>
          </w:rPrChange>
        </w:rPr>
        <w:t xml:space="preserve">  Time</w:t>
      </w:r>
      <w:proofErr w:type="gramEnd"/>
      <w:r w:rsidRPr="005406CC">
        <w:rPr>
          <w:rFonts w:asciiTheme="majorHAnsi" w:hAnsiTheme="majorHAnsi"/>
          <w:rPrChange w:id="1107" w:author="Francois Ribalet" w:date="2015-08-19T09:15:00Z">
            <w:rPr>
              <w:rFonts w:ascii="Calibri" w:hAnsi="Calibri"/>
            </w:rPr>
          </w:rPrChange>
        </w:rPr>
        <w:t xml:space="preserve"> series of SeaFlow measurements of </w:t>
      </w:r>
      <w:proofErr w:type="spellStart"/>
      <w:r w:rsidRPr="005406CC">
        <w:rPr>
          <w:rFonts w:asciiTheme="majorHAnsi" w:hAnsiTheme="majorHAnsi"/>
          <w:rPrChange w:id="1108" w:author="Francois Ribalet" w:date="2015-08-19T09:15:00Z">
            <w:rPr>
              <w:rFonts w:ascii="Calibri" w:hAnsi="Calibri"/>
            </w:rPr>
          </w:rPrChange>
        </w:rPr>
        <w:t>cryptophyte</w:t>
      </w:r>
      <w:proofErr w:type="spellEnd"/>
      <w:r w:rsidRPr="005406CC">
        <w:rPr>
          <w:rFonts w:asciiTheme="majorHAnsi" w:hAnsiTheme="majorHAnsi"/>
          <w:rPrChange w:id="1109" w:author="Francois Ribalet" w:date="2015-08-19T09:15:00Z">
            <w:rPr>
              <w:rFonts w:ascii="Calibri" w:hAnsi="Calibri"/>
            </w:rPr>
          </w:rPrChange>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16E67B50" w14:textId="77777777" w:rsidR="00EA678B" w:rsidRPr="005406CC" w:rsidRDefault="00EA678B">
      <w:pPr>
        <w:spacing w:line="360" w:lineRule="auto"/>
        <w:rPr>
          <w:rFonts w:asciiTheme="majorHAnsi" w:hAnsiTheme="majorHAnsi"/>
          <w:rPrChange w:id="1110" w:author="Francois Ribalet" w:date="2015-08-19T09:15:00Z">
            <w:rPr/>
          </w:rPrChange>
        </w:rPr>
      </w:pPr>
    </w:p>
    <w:p w14:paraId="231566CF" w14:textId="77777777" w:rsidR="00EA678B" w:rsidRPr="005406CC" w:rsidRDefault="009753CF">
      <w:pPr>
        <w:spacing w:line="360" w:lineRule="auto"/>
        <w:rPr>
          <w:rFonts w:asciiTheme="majorHAnsi" w:hAnsiTheme="majorHAnsi"/>
          <w:rPrChange w:id="1111" w:author="Francois Ribalet" w:date="2015-08-19T09:15:00Z">
            <w:rPr/>
          </w:rPrChange>
        </w:rPr>
      </w:pPr>
      <w:r w:rsidRPr="005406CC">
        <w:rPr>
          <w:rFonts w:asciiTheme="majorHAnsi" w:hAnsiTheme="majorHAnsi"/>
          <w:b/>
          <w:bCs/>
          <w:rPrChange w:id="1112" w:author="Francois Ribalet" w:date="2015-08-19T09:15:00Z">
            <w:rPr>
              <w:rFonts w:ascii="Calibri" w:hAnsi="Calibri"/>
              <w:b/>
              <w:bCs/>
            </w:rPr>
          </w:rPrChange>
        </w:rPr>
        <w:t xml:space="preserve">Fig. </w:t>
      </w:r>
      <w:proofErr w:type="gramStart"/>
      <w:r w:rsidRPr="005406CC">
        <w:rPr>
          <w:rFonts w:asciiTheme="majorHAnsi" w:hAnsiTheme="majorHAnsi"/>
          <w:b/>
          <w:bCs/>
          <w:rPrChange w:id="1113" w:author="Francois Ribalet" w:date="2015-08-19T09:15:00Z">
            <w:rPr>
              <w:rFonts w:ascii="Calibri" w:hAnsi="Calibri"/>
              <w:b/>
              <w:bCs/>
            </w:rPr>
          </w:rPrChange>
        </w:rPr>
        <w:t>4</w:t>
      </w:r>
      <w:r w:rsidRPr="005406CC">
        <w:rPr>
          <w:rFonts w:asciiTheme="majorHAnsi" w:hAnsiTheme="majorHAnsi"/>
          <w:rPrChange w:id="1114" w:author="Francois Ribalet" w:date="2015-08-19T09:15:00Z">
            <w:rPr>
              <w:rFonts w:ascii="Calibri" w:hAnsi="Calibri"/>
            </w:rPr>
          </w:rPrChange>
        </w:rPr>
        <w:t xml:space="preserve">  Time</w:t>
      </w:r>
      <w:proofErr w:type="gramEnd"/>
      <w:r w:rsidRPr="005406CC">
        <w:rPr>
          <w:rFonts w:asciiTheme="majorHAnsi" w:hAnsiTheme="majorHAnsi"/>
          <w:rPrChange w:id="1115" w:author="Francois Ribalet" w:date="2015-08-19T09:15:00Z">
            <w:rPr>
              <w:rFonts w:ascii="Calibri" w:hAnsi="Calibri"/>
            </w:rPr>
          </w:rPrChange>
        </w:rPr>
        <w:t xml:space="preserve"> series of the model estimates of mean daily division rate for the </w:t>
      </w:r>
      <w:proofErr w:type="spellStart"/>
      <w:r w:rsidRPr="005406CC">
        <w:rPr>
          <w:rFonts w:asciiTheme="majorHAnsi" w:hAnsiTheme="majorHAnsi"/>
          <w:rPrChange w:id="1116" w:author="Francois Ribalet" w:date="2015-08-19T09:15:00Z">
            <w:rPr>
              <w:rFonts w:ascii="Calibri" w:hAnsi="Calibri"/>
            </w:rPr>
          </w:rPrChange>
        </w:rPr>
        <w:t>cryptophyte</w:t>
      </w:r>
      <w:proofErr w:type="spellEnd"/>
      <w:r w:rsidRPr="005406CC">
        <w:rPr>
          <w:rFonts w:asciiTheme="majorHAnsi" w:hAnsiTheme="majorHAnsi"/>
          <w:rPrChange w:id="1117" w:author="Francois Ribalet" w:date="2015-08-19T09:15:00Z">
            <w:rPr>
              <w:rFonts w:ascii="Calibri" w:hAnsi="Calibri"/>
            </w:rPr>
          </w:rPrChange>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0715D644" w14:textId="77777777" w:rsidR="00EA678B" w:rsidRPr="005406CC" w:rsidRDefault="00EA678B">
      <w:pPr>
        <w:spacing w:line="360" w:lineRule="auto"/>
        <w:rPr>
          <w:rFonts w:asciiTheme="majorHAnsi" w:hAnsiTheme="majorHAnsi"/>
          <w:rPrChange w:id="1118" w:author="Francois Ribalet" w:date="2015-08-19T09:15:00Z">
            <w:rPr/>
          </w:rPrChange>
        </w:rPr>
      </w:pPr>
    </w:p>
    <w:p w14:paraId="6BC9919E" w14:textId="77777777" w:rsidR="00EA678B" w:rsidRPr="005406CC" w:rsidRDefault="009753CF">
      <w:pPr>
        <w:spacing w:line="360" w:lineRule="auto"/>
        <w:rPr>
          <w:rFonts w:asciiTheme="majorHAnsi" w:hAnsiTheme="majorHAnsi"/>
          <w:rPrChange w:id="1119" w:author="Francois Ribalet" w:date="2015-08-19T09:15:00Z">
            <w:rPr/>
          </w:rPrChange>
        </w:rPr>
      </w:pPr>
      <w:r w:rsidRPr="005406CC">
        <w:rPr>
          <w:rFonts w:asciiTheme="majorHAnsi" w:hAnsiTheme="majorHAnsi"/>
          <w:b/>
          <w:bCs/>
          <w:rPrChange w:id="1120" w:author="Francois Ribalet" w:date="2015-08-19T09:15:00Z">
            <w:rPr>
              <w:rFonts w:ascii="Calibri" w:hAnsi="Calibri"/>
              <w:b/>
              <w:bCs/>
            </w:rPr>
          </w:rPrChange>
        </w:rPr>
        <w:t xml:space="preserve">Fig. </w:t>
      </w:r>
      <w:proofErr w:type="gramStart"/>
      <w:r w:rsidRPr="005406CC">
        <w:rPr>
          <w:rFonts w:asciiTheme="majorHAnsi" w:hAnsiTheme="majorHAnsi"/>
          <w:b/>
          <w:bCs/>
          <w:rPrChange w:id="1121" w:author="Francois Ribalet" w:date="2015-08-19T09:15:00Z">
            <w:rPr>
              <w:rFonts w:ascii="Calibri" w:hAnsi="Calibri"/>
              <w:b/>
              <w:bCs/>
            </w:rPr>
          </w:rPrChange>
        </w:rPr>
        <w:t>5</w:t>
      </w:r>
      <w:r w:rsidRPr="005406CC">
        <w:rPr>
          <w:rFonts w:asciiTheme="majorHAnsi" w:hAnsiTheme="majorHAnsi"/>
          <w:rPrChange w:id="1122" w:author="Francois Ribalet" w:date="2015-08-19T09:15:00Z">
            <w:rPr>
              <w:rFonts w:ascii="Calibri" w:hAnsi="Calibri"/>
            </w:rPr>
          </w:rPrChange>
        </w:rPr>
        <w:t xml:space="preserve">  Plots</w:t>
      </w:r>
      <w:proofErr w:type="gramEnd"/>
      <w:r w:rsidRPr="005406CC">
        <w:rPr>
          <w:rFonts w:asciiTheme="majorHAnsi" w:hAnsiTheme="majorHAnsi"/>
          <w:rPrChange w:id="1123" w:author="Francois Ribalet" w:date="2015-08-19T09:15:00Z">
            <w:rPr>
              <w:rFonts w:ascii="Calibri" w:hAnsi="Calibri"/>
            </w:rPr>
          </w:rPrChange>
        </w:rPr>
        <w:t xml:space="preserve"> of nitrate (a), phosphate (b), ammonia (c), and PAR (d) vs. the mean daily production rates of the </w:t>
      </w:r>
      <w:proofErr w:type="spellStart"/>
      <w:r w:rsidRPr="005406CC">
        <w:rPr>
          <w:rFonts w:asciiTheme="majorHAnsi" w:hAnsiTheme="majorHAnsi"/>
          <w:rPrChange w:id="1124" w:author="Francois Ribalet" w:date="2015-08-19T09:15:00Z">
            <w:rPr>
              <w:rFonts w:ascii="Calibri" w:hAnsi="Calibri"/>
            </w:rPr>
          </w:rPrChange>
        </w:rPr>
        <w:t>cryptophyte</w:t>
      </w:r>
      <w:proofErr w:type="spellEnd"/>
      <w:r w:rsidRPr="005406CC">
        <w:rPr>
          <w:rFonts w:asciiTheme="majorHAnsi" w:hAnsiTheme="majorHAnsi"/>
          <w:rPrChange w:id="1125" w:author="Francois Ribalet" w:date="2015-08-19T09:15:00Z">
            <w:rPr>
              <w:rFonts w:ascii="Calibri" w:hAnsi="Calibri"/>
            </w:rPr>
          </w:rPrChange>
        </w:rPr>
        <w:t xml:space="preserve"> population. </w:t>
      </w:r>
    </w:p>
    <w:p w14:paraId="2EE44CF7" w14:textId="77777777" w:rsidR="00EA678B" w:rsidRPr="005406CC" w:rsidRDefault="00EA678B">
      <w:pPr>
        <w:spacing w:line="360" w:lineRule="auto"/>
        <w:rPr>
          <w:rFonts w:asciiTheme="majorHAnsi" w:hAnsiTheme="majorHAnsi"/>
          <w:rPrChange w:id="1126" w:author="Francois Ribalet" w:date="2015-08-19T09:15:00Z">
            <w:rPr/>
          </w:rPrChange>
        </w:rPr>
      </w:pPr>
    </w:p>
    <w:p w14:paraId="07696F3C" w14:textId="77777777" w:rsidR="00EA678B" w:rsidRPr="005406CC" w:rsidRDefault="009753CF">
      <w:pPr>
        <w:spacing w:line="360" w:lineRule="auto"/>
        <w:rPr>
          <w:rFonts w:asciiTheme="majorHAnsi" w:hAnsiTheme="majorHAnsi"/>
          <w:rPrChange w:id="1127" w:author="Francois Ribalet" w:date="2015-08-19T09:15:00Z">
            <w:rPr/>
          </w:rPrChange>
        </w:rPr>
      </w:pPr>
      <w:r w:rsidRPr="005406CC">
        <w:rPr>
          <w:rFonts w:asciiTheme="majorHAnsi" w:hAnsiTheme="majorHAnsi"/>
          <w:b/>
          <w:bCs/>
          <w:rPrChange w:id="1128" w:author="Francois Ribalet" w:date="2015-08-19T09:15:00Z">
            <w:rPr>
              <w:rFonts w:ascii="Calibri" w:hAnsi="Calibri"/>
              <w:b/>
              <w:bCs/>
            </w:rPr>
          </w:rPrChange>
        </w:rPr>
        <w:t>Table 1.</w:t>
      </w:r>
      <w:r w:rsidRPr="005406CC">
        <w:rPr>
          <w:rFonts w:asciiTheme="majorHAnsi" w:hAnsiTheme="majorHAnsi"/>
          <w:rPrChange w:id="1129" w:author="Francois Ribalet" w:date="2015-08-19T09:15:00Z">
            <w:rPr>
              <w:rFonts w:ascii="Calibri" w:hAnsi="Calibri"/>
            </w:rPr>
          </w:rPrChange>
        </w:rPr>
        <w:t xml:space="preserve">  </w:t>
      </w:r>
      <w:r w:rsidRPr="005406CC">
        <w:rPr>
          <w:rFonts w:asciiTheme="majorHAnsi" w:hAnsiTheme="majorHAnsi"/>
          <w:i/>
          <w:iCs/>
          <w:rPrChange w:id="1130" w:author="Francois Ribalet" w:date="2015-08-19T09:15:00Z">
            <w:rPr>
              <w:rFonts w:ascii="Calibri" w:hAnsi="Calibri"/>
              <w:i/>
              <w:iCs/>
            </w:rPr>
          </w:rPrChange>
        </w:rPr>
        <w:t xml:space="preserve">M. </w:t>
      </w:r>
      <w:proofErr w:type="gramStart"/>
      <w:r w:rsidRPr="005406CC">
        <w:rPr>
          <w:rFonts w:asciiTheme="majorHAnsi" w:hAnsiTheme="majorHAnsi"/>
          <w:i/>
          <w:iCs/>
          <w:rPrChange w:id="1131" w:author="Francois Ribalet" w:date="2015-08-19T09:15:00Z">
            <w:rPr>
              <w:rFonts w:ascii="Calibri" w:hAnsi="Calibri"/>
              <w:i/>
              <w:iCs/>
            </w:rPr>
          </w:rPrChange>
        </w:rPr>
        <w:t>major</w:t>
      </w:r>
      <w:proofErr w:type="gramEnd"/>
      <w:r w:rsidRPr="005406CC">
        <w:rPr>
          <w:rFonts w:asciiTheme="majorHAnsi" w:hAnsiTheme="majorHAnsi"/>
          <w:rPrChange w:id="1132" w:author="Francois Ribalet" w:date="2015-08-19T09:15:00Z">
            <w:rPr>
              <w:rFonts w:ascii="Calibri" w:hAnsi="Calibri"/>
            </w:rPr>
          </w:rPrChange>
        </w:rPr>
        <w:t xml:space="preserve">, total </w:t>
      </w:r>
      <w:proofErr w:type="spellStart"/>
      <w:r w:rsidRPr="005406CC">
        <w:rPr>
          <w:rFonts w:asciiTheme="majorHAnsi" w:hAnsiTheme="majorHAnsi"/>
          <w:rPrChange w:id="1133" w:author="Francois Ribalet" w:date="2015-08-19T09:15:00Z">
            <w:rPr>
              <w:rFonts w:ascii="Calibri" w:hAnsi="Calibri"/>
            </w:rPr>
          </w:rPrChange>
        </w:rPr>
        <w:t>cryptophyte</w:t>
      </w:r>
      <w:proofErr w:type="spellEnd"/>
      <w:r w:rsidRPr="005406CC">
        <w:rPr>
          <w:rFonts w:asciiTheme="majorHAnsi" w:hAnsiTheme="majorHAnsi"/>
          <w:rPrChange w:id="1134" w:author="Francois Ribalet" w:date="2015-08-19T09:15:00Z">
            <w:rPr>
              <w:rFonts w:ascii="Calibri" w:hAnsi="Calibri"/>
            </w:rPr>
          </w:rPrChange>
        </w:rPr>
        <w:t xml:space="preserve"> weekly average, and </w:t>
      </w:r>
      <w:r w:rsidRPr="005406CC">
        <w:rPr>
          <w:rFonts w:asciiTheme="majorHAnsi" w:hAnsiTheme="majorHAnsi"/>
          <w:i/>
          <w:iCs/>
          <w:rPrChange w:id="1135" w:author="Francois Ribalet" w:date="2015-08-19T09:15:00Z">
            <w:rPr>
              <w:rFonts w:ascii="Calibri" w:hAnsi="Calibri"/>
              <w:i/>
              <w:iCs/>
            </w:rPr>
          </w:rPrChange>
        </w:rPr>
        <w:t xml:space="preserve">T. </w:t>
      </w:r>
      <w:proofErr w:type="spellStart"/>
      <w:r w:rsidRPr="005406CC">
        <w:rPr>
          <w:rFonts w:asciiTheme="majorHAnsi" w:hAnsiTheme="majorHAnsi"/>
          <w:i/>
          <w:iCs/>
          <w:rPrChange w:id="1136" w:author="Francois Ribalet" w:date="2015-08-19T09:15:00Z">
            <w:rPr>
              <w:rFonts w:ascii="Calibri" w:hAnsi="Calibri"/>
              <w:i/>
              <w:iCs/>
            </w:rPr>
          </w:rPrChange>
        </w:rPr>
        <w:t>amphioexa</w:t>
      </w:r>
      <w:proofErr w:type="spellEnd"/>
      <w:r w:rsidRPr="005406CC">
        <w:rPr>
          <w:rFonts w:asciiTheme="majorHAnsi" w:hAnsiTheme="majorHAnsi"/>
          <w:rPrChange w:id="1137" w:author="Francois Ribalet" w:date="2015-08-19T09:15:00Z">
            <w:rPr>
              <w:rFonts w:ascii="Calibri" w:hAnsi="Calibri"/>
            </w:rPr>
          </w:rPrChange>
        </w:rPr>
        <w:t xml:space="preserve"> abundances (cells mL</w:t>
      </w:r>
      <w:r w:rsidRPr="005406CC">
        <w:rPr>
          <w:rFonts w:asciiTheme="majorHAnsi" w:eastAsia="Calibri" w:hAnsiTheme="majorHAnsi" w:cs="Calibri"/>
          <w:rPrChange w:id="1138" w:author="Francois Ribalet" w:date="2015-08-19T09:15:00Z">
            <w:rPr>
              <w:rFonts w:ascii="Calibri" w:eastAsia="Calibri" w:hAnsi="Calibri" w:cs="Calibri"/>
            </w:rPr>
          </w:rPrChange>
        </w:rPr>
        <w:t xml:space="preserve">⁻¹ ), the estimated percent of </w:t>
      </w:r>
      <w:r w:rsidRPr="005406CC">
        <w:rPr>
          <w:rFonts w:asciiTheme="majorHAnsi" w:eastAsia="Calibri" w:hAnsiTheme="majorHAnsi" w:cs="Calibri"/>
          <w:i/>
          <w:iCs/>
          <w:rPrChange w:id="1139" w:author="Francois Ribalet" w:date="2015-08-19T09:15:00Z">
            <w:rPr>
              <w:rFonts w:ascii="Calibri" w:eastAsia="Calibri" w:hAnsi="Calibri" w:cs="Calibri"/>
              <w:i/>
              <w:iCs/>
            </w:rPr>
          </w:rPrChange>
        </w:rPr>
        <w:t xml:space="preserve">T. </w:t>
      </w:r>
      <w:proofErr w:type="spellStart"/>
      <w:r w:rsidRPr="005406CC">
        <w:rPr>
          <w:rFonts w:asciiTheme="majorHAnsi" w:eastAsia="Calibri" w:hAnsiTheme="majorHAnsi" w:cs="Calibri"/>
          <w:i/>
          <w:iCs/>
          <w:rPrChange w:id="1140" w:author="Francois Ribalet" w:date="2015-08-19T09:15:00Z">
            <w:rPr>
              <w:rFonts w:ascii="Calibri" w:eastAsia="Calibri" w:hAnsi="Calibri" w:cs="Calibri"/>
              <w:i/>
              <w:iCs/>
            </w:rPr>
          </w:rPrChange>
        </w:rPr>
        <w:t>amphioexa</w:t>
      </w:r>
      <w:proofErr w:type="spellEnd"/>
      <w:r w:rsidRPr="005406CC">
        <w:rPr>
          <w:rFonts w:asciiTheme="majorHAnsi" w:eastAsia="Calibri" w:hAnsiTheme="majorHAnsi" w:cs="Calibri"/>
          <w:rPrChange w:id="1141" w:author="Francois Ribalet" w:date="2015-08-19T09:15:00Z">
            <w:rPr>
              <w:rFonts w:ascii="Calibri" w:eastAsia="Calibri" w:hAnsi="Calibri" w:cs="Calibri"/>
            </w:rPr>
          </w:rPrChange>
        </w:rPr>
        <w:t xml:space="preserve"> as determined via </w:t>
      </w:r>
      <w:proofErr w:type="spellStart"/>
      <w:r w:rsidRPr="005406CC">
        <w:rPr>
          <w:rFonts w:asciiTheme="majorHAnsi" w:eastAsia="Calibri" w:hAnsiTheme="majorHAnsi" w:cs="Calibri"/>
          <w:rPrChange w:id="1142" w:author="Francois Ribalet" w:date="2015-08-19T09:15:00Z">
            <w:rPr>
              <w:rFonts w:ascii="Calibri" w:eastAsia="Calibri" w:hAnsi="Calibri" w:cs="Calibri"/>
            </w:rPr>
          </w:rPrChange>
        </w:rPr>
        <w:t>qPCR</w:t>
      </w:r>
      <w:proofErr w:type="spellEnd"/>
      <w:r w:rsidRPr="005406CC">
        <w:rPr>
          <w:rFonts w:asciiTheme="majorHAnsi" w:eastAsia="Calibri" w:hAnsiTheme="majorHAnsi" w:cs="Calibri"/>
          <w:rPrChange w:id="1143" w:author="Francois Ribalet" w:date="2015-08-19T09:15:00Z">
            <w:rPr>
              <w:rFonts w:ascii="Calibri" w:eastAsia="Calibri" w:hAnsi="Calibri" w:cs="Calibri"/>
            </w:rPr>
          </w:rPrChange>
        </w:rPr>
        <w:t xml:space="preserve">, and daily mean </w:t>
      </w:r>
      <w:proofErr w:type="spellStart"/>
      <w:r w:rsidRPr="005406CC">
        <w:rPr>
          <w:rFonts w:asciiTheme="majorHAnsi" w:eastAsia="Calibri" w:hAnsiTheme="majorHAnsi" w:cs="Calibri"/>
          <w:rPrChange w:id="1144" w:author="Francois Ribalet" w:date="2015-08-19T09:15:00Z">
            <w:rPr>
              <w:rFonts w:ascii="Calibri" w:eastAsia="Calibri" w:hAnsi="Calibri" w:cs="Calibri"/>
            </w:rPr>
          </w:rPrChange>
        </w:rPr>
        <w:t>cryptophyte</w:t>
      </w:r>
      <w:proofErr w:type="spellEnd"/>
      <w:r w:rsidRPr="005406CC">
        <w:rPr>
          <w:rFonts w:asciiTheme="majorHAnsi" w:eastAsia="Calibri" w:hAnsiTheme="majorHAnsi" w:cs="Calibri"/>
          <w:rPrChange w:id="1145" w:author="Francois Ribalet" w:date="2015-08-19T09:15:00Z">
            <w:rPr>
              <w:rFonts w:ascii="Calibri" w:eastAsia="Calibri" w:hAnsi="Calibri" w:cs="Calibri"/>
            </w:rPr>
          </w:rPrChange>
        </w:rPr>
        <w:t xml:space="preserve"> division rate. </w:t>
      </w:r>
      <w:r w:rsidRPr="005406CC">
        <w:rPr>
          <w:rFonts w:asciiTheme="majorHAnsi" w:eastAsia="Calibri" w:hAnsiTheme="majorHAnsi" w:cs="Calibri"/>
          <w:i/>
          <w:iCs/>
          <w:rPrChange w:id="1146" w:author="Francois Ribalet" w:date="2015-08-19T09:15:00Z">
            <w:rPr>
              <w:rFonts w:ascii="Calibri" w:eastAsia="Calibri" w:hAnsi="Calibri" w:cs="Calibri"/>
              <w:i/>
              <w:iCs/>
            </w:rPr>
          </w:rPrChange>
        </w:rPr>
        <w:t xml:space="preserve">T. </w:t>
      </w:r>
      <w:proofErr w:type="spellStart"/>
      <w:proofErr w:type="gramStart"/>
      <w:r w:rsidRPr="005406CC">
        <w:rPr>
          <w:rFonts w:asciiTheme="majorHAnsi" w:eastAsia="Calibri" w:hAnsiTheme="majorHAnsi" w:cs="Calibri"/>
          <w:i/>
          <w:iCs/>
          <w:rPrChange w:id="1147" w:author="Francois Ribalet" w:date="2015-08-19T09:15:00Z">
            <w:rPr>
              <w:rFonts w:ascii="Calibri" w:eastAsia="Calibri" w:hAnsi="Calibri" w:cs="Calibri"/>
              <w:i/>
              <w:iCs/>
            </w:rPr>
          </w:rPrChange>
        </w:rPr>
        <w:t>amphioexa</w:t>
      </w:r>
      <w:proofErr w:type="spellEnd"/>
      <w:proofErr w:type="gramEnd"/>
      <w:r w:rsidRPr="005406CC">
        <w:rPr>
          <w:rFonts w:asciiTheme="majorHAnsi" w:eastAsia="Calibri" w:hAnsiTheme="majorHAnsi" w:cs="Calibri"/>
          <w:rPrChange w:id="1148" w:author="Francois Ribalet" w:date="2015-08-19T09:15:00Z">
            <w:rPr>
              <w:rFonts w:ascii="Calibri" w:eastAsia="Calibri" w:hAnsi="Calibri" w:cs="Calibri"/>
            </w:rPr>
          </w:rPrChange>
        </w:rPr>
        <w:t xml:space="preserve"> abundances calculated using the estimated percent. </w:t>
      </w:r>
    </w:p>
    <w:p w14:paraId="72DCF98E" w14:textId="77777777" w:rsidR="00EA678B" w:rsidRPr="005406CC" w:rsidRDefault="00EA678B">
      <w:pPr>
        <w:tabs>
          <w:tab w:val="left" w:pos="5265"/>
        </w:tabs>
        <w:spacing w:line="360" w:lineRule="auto"/>
        <w:rPr>
          <w:rFonts w:asciiTheme="majorHAnsi" w:hAnsiTheme="majorHAnsi"/>
          <w:rPrChange w:id="1149" w:author="Francois Ribalet" w:date="2015-08-19T09:15:00Z">
            <w:rPr/>
          </w:rPrChange>
        </w:rPr>
      </w:pPr>
    </w:p>
    <w:sectPr w:rsidR="00EA678B" w:rsidRPr="005406CC">
      <w:pgSz w:w="12240" w:h="15840"/>
      <w:pgMar w:top="1134" w:right="1134" w:bottom="1134" w:left="1134" w:header="0" w:footer="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0" w:author="Francois Ribalet" w:date="2015-08-20T11:24:00Z" w:initials="FR">
    <w:p w14:paraId="1A7F220E" w14:textId="77777777" w:rsidR="00E96504" w:rsidRDefault="00E96504" w:rsidP="0017418D">
      <w:pPr>
        <w:pStyle w:val="CommentText"/>
      </w:pPr>
      <w:r>
        <w:rPr>
          <w:rStyle w:val="CommentReference"/>
        </w:rPr>
        <w:annotationRef/>
      </w:r>
      <w:r>
        <w:t>What does that mean exactly?</w:t>
      </w:r>
    </w:p>
  </w:comment>
  <w:comment w:id="65" w:author="Francois Ribalet" w:date="2015-08-18T13:43:00Z" w:initials="FR">
    <w:p w14:paraId="68D19100" w14:textId="2F230A2B" w:rsidR="00E96504" w:rsidRDefault="00E96504">
      <w:pPr>
        <w:pStyle w:val="CommentText"/>
      </w:pPr>
      <w:r>
        <w:rPr>
          <w:rStyle w:val="CommentReference"/>
        </w:rPr>
        <w:annotationRef/>
      </w:r>
      <w:r>
        <w:t>What does that mean exactly?</w:t>
      </w:r>
    </w:p>
  </w:comment>
  <w:comment w:id="141" w:author="Francois Ribalet" w:date="2015-08-19T08:56:00Z" w:initials="FR">
    <w:p w14:paraId="43DA05C8" w14:textId="568985A8" w:rsidR="00E96504" w:rsidRDefault="00E96504">
      <w:pPr>
        <w:pStyle w:val="CommentText"/>
      </w:pPr>
      <w:ins w:id="147" w:author="Francois Ribalet" w:date="2015-08-19T08:54:00Z">
        <w:r>
          <w:rPr>
            <w:rStyle w:val="CommentReference"/>
          </w:rPr>
          <w:annotationRef/>
        </w:r>
      </w:ins>
      <w:r>
        <w:t xml:space="preserve">Where does the </w:t>
      </w:r>
      <w:proofErr w:type="spellStart"/>
      <w:r>
        <w:t>crypotphyte</w:t>
      </w:r>
      <w:proofErr w:type="spellEnd"/>
      <w:r>
        <w:t xml:space="preserve"> comes from? Seawater, freshwater origin? Physical transport can really mess up our interpretation of cell abundance. Need to monitor abundance over a tidal cycles. THIS HAS NEVER BEEN DONE BEFOR. YOU NEED TO MAKE THIS CLEAR (but no need to use capital letters </w:t>
      </w:r>
      <w:r>
        <w:sym w:font="Wingdings" w:char="F04A"/>
      </w:r>
      <w:r>
        <w:t>)</w:t>
      </w:r>
    </w:p>
  </w:comment>
  <w:comment w:id="536" w:author="Francois Ribalet" w:date="2015-08-20T12:09:00Z" w:initials="FR">
    <w:p w14:paraId="56A56577" w14:textId="77777777" w:rsidR="00E96504" w:rsidRDefault="00E96504" w:rsidP="00290748">
      <w:pPr>
        <w:pStyle w:val="CommentText"/>
      </w:pPr>
      <w:r>
        <w:rPr>
          <w:rStyle w:val="CommentReference"/>
        </w:rPr>
        <w:annotationRef/>
      </w:r>
      <w:r>
        <w:t>What does that mean exactly?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871B4"/>
    <w:multiLevelType w:val="hybridMultilevel"/>
    <w:tmpl w:val="7FF2EEBE"/>
    <w:lvl w:ilvl="0" w:tplc="219EF3F4">
      <w:start w:val="5"/>
      <w:numFmt w:val="bullet"/>
      <w:lvlText w:val="-"/>
      <w:lvlJc w:val="left"/>
      <w:pPr>
        <w:ind w:left="1060" w:hanging="360"/>
      </w:pPr>
      <w:rPr>
        <w:rFonts w:ascii="Times New Roman" w:eastAsia="SimSun" w:hAnsi="Times New Roman" w:cs="Times New Roman"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78B"/>
    <w:rsid w:val="000C66BB"/>
    <w:rsid w:val="0017418D"/>
    <w:rsid w:val="001D4E8B"/>
    <w:rsid w:val="00290748"/>
    <w:rsid w:val="004048BB"/>
    <w:rsid w:val="005239A7"/>
    <w:rsid w:val="005406CC"/>
    <w:rsid w:val="00576BEA"/>
    <w:rsid w:val="005B3E98"/>
    <w:rsid w:val="005E49F1"/>
    <w:rsid w:val="0067040F"/>
    <w:rsid w:val="007866B8"/>
    <w:rsid w:val="007B600D"/>
    <w:rsid w:val="007F338E"/>
    <w:rsid w:val="00831E31"/>
    <w:rsid w:val="00884205"/>
    <w:rsid w:val="00885EE3"/>
    <w:rsid w:val="009004CB"/>
    <w:rsid w:val="0093286A"/>
    <w:rsid w:val="009753CF"/>
    <w:rsid w:val="009F63CE"/>
    <w:rsid w:val="00A5720C"/>
    <w:rsid w:val="00B774D5"/>
    <w:rsid w:val="00B82FAB"/>
    <w:rsid w:val="00BD19B2"/>
    <w:rsid w:val="00C33570"/>
    <w:rsid w:val="00CA3626"/>
    <w:rsid w:val="00D17053"/>
    <w:rsid w:val="00DC3D48"/>
    <w:rsid w:val="00E33FCC"/>
    <w:rsid w:val="00E51119"/>
    <w:rsid w:val="00E96504"/>
    <w:rsid w:val="00EA678B"/>
    <w:rsid w:val="00EE1A25"/>
    <w:rsid w:val="00F22289"/>
    <w:rsid w:val="00F2447D"/>
    <w:rsid w:val="00FF6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69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C3D48"/>
    <w:rPr>
      <w:sz w:val="18"/>
      <w:szCs w:val="18"/>
    </w:rPr>
  </w:style>
  <w:style w:type="paragraph" w:styleId="CommentText">
    <w:name w:val="annotation text"/>
    <w:basedOn w:val="Normal"/>
    <w:link w:val="CommentTextChar"/>
    <w:uiPriority w:val="99"/>
    <w:semiHidden/>
    <w:unhideWhenUsed/>
    <w:rsid w:val="00DC3D48"/>
  </w:style>
  <w:style w:type="character" w:customStyle="1" w:styleId="CommentTextChar">
    <w:name w:val="Comment Text Char"/>
    <w:basedOn w:val="DefaultParagraphFont"/>
    <w:link w:val="CommentText"/>
    <w:uiPriority w:val="99"/>
    <w:semiHidden/>
    <w:rsid w:val="00DC3D4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DC3D48"/>
    <w:rPr>
      <w:b/>
      <w:bCs/>
      <w:sz w:val="20"/>
      <w:szCs w:val="20"/>
    </w:rPr>
  </w:style>
  <w:style w:type="character" w:customStyle="1" w:styleId="CommentSubjectChar">
    <w:name w:val="Comment Subject Char"/>
    <w:basedOn w:val="CommentTextChar"/>
    <w:link w:val="CommentSubject"/>
    <w:uiPriority w:val="99"/>
    <w:semiHidden/>
    <w:rsid w:val="00DC3D48"/>
    <w:rPr>
      <w:rFonts w:ascii="Times New Roman" w:eastAsia="SimSun" w:hAnsi="Times New Roman" w:cs="Lucida Sans"/>
      <w:b/>
      <w:bCs/>
      <w:color w:val="00000A"/>
      <w:sz w:val="20"/>
      <w:szCs w:val="20"/>
      <w:lang w:eastAsia="zh-CN" w:bidi="hi-IN"/>
    </w:rPr>
  </w:style>
  <w:style w:type="paragraph" w:styleId="BalloonText">
    <w:name w:val="Balloon Text"/>
    <w:basedOn w:val="Normal"/>
    <w:link w:val="BalloonTextChar"/>
    <w:uiPriority w:val="99"/>
    <w:semiHidden/>
    <w:unhideWhenUsed/>
    <w:rsid w:val="00DC3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D48"/>
    <w:rPr>
      <w:rFonts w:ascii="Lucida Grande" w:eastAsia="SimSun" w:hAnsi="Lucida Grande" w:cs="Lucida Grande"/>
      <w:color w:val="00000A"/>
      <w:sz w:val="18"/>
      <w:szCs w:val="18"/>
      <w:lang w:eastAsia="zh-CN" w:bidi="hi-IN"/>
    </w:rPr>
  </w:style>
  <w:style w:type="paragraph" w:styleId="ListParagraph">
    <w:name w:val="List Paragraph"/>
    <w:basedOn w:val="Normal"/>
    <w:uiPriority w:val="34"/>
    <w:qFormat/>
    <w:rsid w:val="00FF66DE"/>
    <w:pPr>
      <w:ind w:left="720"/>
      <w:contextualSpacing/>
    </w:pPr>
  </w:style>
  <w:style w:type="paragraph" w:customStyle="1" w:styleId="MTDisplayEquation">
    <w:name w:val="MTDisplayEquation"/>
    <w:basedOn w:val="Normal"/>
    <w:rsid w:val="00F2447D"/>
    <w:pPr>
      <w:spacing w:line="360" w:lineRule="auto"/>
    </w:pPr>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C3D48"/>
    <w:rPr>
      <w:sz w:val="18"/>
      <w:szCs w:val="18"/>
    </w:rPr>
  </w:style>
  <w:style w:type="paragraph" w:styleId="CommentText">
    <w:name w:val="annotation text"/>
    <w:basedOn w:val="Normal"/>
    <w:link w:val="CommentTextChar"/>
    <w:uiPriority w:val="99"/>
    <w:semiHidden/>
    <w:unhideWhenUsed/>
    <w:rsid w:val="00DC3D48"/>
  </w:style>
  <w:style w:type="character" w:customStyle="1" w:styleId="CommentTextChar">
    <w:name w:val="Comment Text Char"/>
    <w:basedOn w:val="DefaultParagraphFont"/>
    <w:link w:val="CommentText"/>
    <w:uiPriority w:val="99"/>
    <w:semiHidden/>
    <w:rsid w:val="00DC3D48"/>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DC3D48"/>
    <w:rPr>
      <w:b/>
      <w:bCs/>
      <w:sz w:val="20"/>
      <w:szCs w:val="20"/>
    </w:rPr>
  </w:style>
  <w:style w:type="character" w:customStyle="1" w:styleId="CommentSubjectChar">
    <w:name w:val="Comment Subject Char"/>
    <w:basedOn w:val="CommentTextChar"/>
    <w:link w:val="CommentSubject"/>
    <w:uiPriority w:val="99"/>
    <w:semiHidden/>
    <w:rsid w:val="00DC3D48"/>
    <w:rPr>
      <w:rFonts w:ascii="Times New Roman" w:eastAsia="SimSun" w:hAnsi="Times New Roman" w:cs="Lucida Sans"/>
      <w:b/>
      <w:bCs/>
      <w:color w:val="00000A"/>
      <w:sz w:val="20"/>
      <w:szCs w:val="20"/>
      <w:lang w:eastAsia="zh-CN" w:bidi="hi-IN"/>
    </w:rPr>
  </w:style>
  <w:style w:type="paragraph" w:styleId="BalloonText">
    <w:name w:val="Balloon Text"/>
    <w:basedOn w:val="Normal"/>
    <w:link w:val="BalloonTextChar"/>
    <w:uiPriority w:val="99"/>
    <w:semiHidden/>
    <w:unhideWhenUsed/>
    <w:rsid w:val="00DC3D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D48"/>
    <w:rPr>
      <w:rFonts w:ascii="Lucida Grande" w:eastAsia="SimSun" w:hAnsi="Lucida Grande" w:cs="Lucida Grande"/>
      <w:color w:val="00000A"/>
      <w:sz w:val="18"/>
      <w:szCs w:val="18"/>
      <w:lang w:eastAsia="zh-CN" w:bidi="hi-IN"/>
    </w:rPr>
  </w:style>
  <w:style w:type="paragraph" w:styleId="ListParagraph">
    <w:name w:val="List Paragraph"/>
    <w:basedOn w:val="Normal"/>
    <w:uiPriority w:val="34"/>
    <w:qFormat/>
    <w:rsid w:val="00FF66DE"/>
    <w:pPr>
      <w:ind w:left="720"/>
      <w:contextualSpacing/>
    </w:pPr>
  </w:style>
  <w:style w:type="paragraph" w:customStyle="1" w:styleId="MTDisplayEquation">
    <w:name w:val="MTDisplayEquation"/>
    <w:basedOn w:val="Normal"/>
    <w:rsid w:val="00F2447D"/>
    <w:pPr>
      <w:spacing w:line="36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4862</Words>
  <Characters>27719</Characters>
  <Application>Microsoft Macintosh Word</Application>
  <DocSecurity>0</DocSecurity>
  <Lines>230</Lines>
  <Paragraphs>65</Paragraphs>
  <ScaleCrop>false</ScaleCrop>
  <Company>University of Washington</Company>
  <LinksUpToDate>false</LinksUpToDate>
  <CharactersWithSpaces>32516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Francois Ribalet</cp:lastModifiedBy>
  <cp:revision>19</cp:revision>
  <dcterms:created xsi:type="dcterms:W3CDTF">2015-08-18T20:47:00Z</dcterms:created>
  <dcterms:modified xsi:type="dcterms:W3CDTF">2015-08-20T21:12:00Z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