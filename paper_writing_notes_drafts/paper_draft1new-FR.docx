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6FBD54" w14:textId="77777777" w:rsidR="00C045F7" w:rsidRDefault="008145C1">
      <w:bookmarkStart w:id="0" w:name="_GoBack"/>
      <w:bookmarkEnd w:id="0"/>
      <w:r>
        <w:rPr>
          <w:rFonts w:ascii="Calibri" w:hAnsi="Calibri"/>
          <w:b/>
          <w:bCs/>
          <w:sz w:val="32"/>
          <w:szCs w:val="32"/>
        </w:rPr>
        <w:t>Paper Draft 1</w:t>
      </w:r>
    </w:p>
    <w:p w14:paraId="4BBF037A" w14:textId="77777777" w:rsidR="00C045F7" w:rsidRDefault="00C045F7"/>
    <w:p w14:paraId="79F52F7E" w14:textId="77777777" w:rsidR="00C045F7" w:rsidRDefault="008145C1">
      <w:r>
        <w:rPr>
          <w:rFonts w:ascii="Calibri" w:hAnsi="Calibri"/>
          <w:b/>
          <w:bCs/>
          <w:sz w:val="32"/>
          <w:szCs w:val="32"/>
        </w:rPr>
        <w:t xml:space="preserve">Working Title: </w:t>
      </w:r>
      <w:r>
        <w:rPr>
          <w:rFonts w:ascii="Calibri" w:hAnsi="Calibri"/>
        </w:rPr>
        <w:t xml:space="preserve">Dynamics of </w:t>
      </w:r>
      <w:proofErr w:type="spellStart"/>
      <w:r>
        <w:rPr>
          <w:rFonts w:ascii="Calibri" w:hAnsi="Calibri"/>
        </w:rPr>
        <w:t>cryptophyte</w:t>
      </w:r>
      <w:proofErr w:type="spellEnd"/>
      <w:r>
        <w:rPr>
          <w:rFonts w:ascii="Calibri" w:hAnsi="Calibri"/>
        </w:rPr>
        <w:t xml:space="preserve"> populations in the Columbia River Estuary </w:t>
      </w:r>
    </w:p>
    <w:p w14:paraId="4E2BDC40" w14:textId="77777777" w:rsidR="00C045F7" w:rsidRDefault="00C045F7"/>
    <w:p w14:paraId="03AD5740" w14:textId="77777777" w:rsidR="00C045F7" w:rsidRDefault="008145C1">
      <w:r>
        <w:rPr>
          <w:rFonts w:ascii="Calibri" w:hAnsi="Calibri"/>
          <w:b/>
          <w:bCs/>
          <w:sz w:val="32"/>
          <w:szCs w:val="32"/>
        </w:rPr>
        <w:t xml:space="preserve">Abstract </w:t>
      </w:r>
      <w:r>
        <w:rPr>
          <w:rFonts w:ascii="Calibri" w:hAnsi="Calibri"/>
        </w:rPr>
        <w:t xml:space="preserve">will happen eventually... </w:t>
      </w:r>
    </w:p>
    <w:p w14:paraId="2BF8D71E" w14:textId="77777777" w:rsidR="00C045F7" w:rsidRDefault="00C045F7"/>
    <w:p w14:paraId="04615B77" w14:textId="77777777" w:rsidR="002953F2" w:rsidRDefault="002953F2"/>
    <w:p w14:paraId="25FE953C" w14:textId="77777777" w:rsidR="00C045F7" w:rsidRDefault="008145C1">
      <w:r>
        <w:rPr>
          <w:rFonts w:ascii="Calibri" w:hAnsi="Calibri"/>
          <w:b/>
          <w:bCs/>
          <w:sz w:val="32"/>
          <w:szCs w:val="32"/>
        </w:rPr>
        <w:t xml:space="preserve">Introduction </w:t>
      </w:r>
    </w:p>
    <w:p w14:paraId="32AFF0B2" w14:textId="77777777" w:rsidR="00C045F7" w:rsidRDefault="00C045F7"/>
    <w:p w14:paraId="22B1A499" w14:textId="3EA85F4B" w:rsidR="00C045F7" w:rsidDel="00132DF2" w:rsidRDefault="008145C1">
      <w:pPr>
        <w:tabs>
          <w:tab w:val="left" w:pos="5265"/>
        </w:tabs>
        <w:spacing w:line="360" w:lineRule="auto"/>
        <w:rPr>
          <w:del w:id="1" w:author="Armbrust Lab" w:date="2015-08-13T13:07:00Z"/>
        </w:rPr>
      </w:pPr>
      <w:r>
        <w:rPr>
          <w:rFonts w:ascii="Calibri" w:hAnsi="Calibri"/>
        </w:rPr>
        <w:tab/>
        <w:t xml:space="preserve">Every year, in the late summer </w:t>
      </w:r>
      <w:ins w:id="2" w:author="Armbrust Lab" w:date="2015-08-13T12:51:00Z">
        <w:r w:rsidR="00356AA8">
          <w:rPr>
            <w:rFonts w:ascii="Calibri" w:hAnsi="Calibri"/>
          </w:rPr>
          <w:t xml:space="preserve">- </w:t>
        </w:r>
      </w:ins>
      <w:del w:id="3" w:author="Armbrust Lab" w:date="2015-08-13T12:51:00Z">
        <w:r w:rsidDel="00356AA8">
          <w:rPr>
            <w:rFonts w:ascii="Calibri" w:hAnsi="Calibri"/>
          </w:rPr>
          <w:delText xml:space="preserve">or </w:delText>
        </w:r>
      </w:del>
      <w:r>
        <w:rPr>
          <w:rFonts w:ascii="Calibri" w:hAnsi="Calibri"/>
        </w:rPr>
        <w:t xml:space="preserve">early fall, massive non-toxic red water blooms form in the Columbia River Estuary.  These blooms consist of both </w:t>
      </w:r>
      <w:proofErr w:type="spellStart"/>
      <w:r>
        <w:rPr>
          <w:rFonts w:ascii="Calibri" w:hAnsi="Calibri"/>
        </w:rPr>
        <w:t>cryptophyte</w:t>
      </w:r>
      <w:proofErr w:type="spellEnd"/>
      <w:r>
        <w:rPr>
          <w:rFonts w:ascii="Calibri" w:hAnsi="Calibri"/>
        </w:rPr>
        <w:t xml:space="preserve"> algae</w:t>
      </w:r>
      <w:ins w:id="4" w:author="Armbrust Lab" w:date="2015-08-13T12:54:00Z">
        <w:r w:rsidR="00356AA8">
          <w:rPr>
            <w:rFonts w:ascii="Calibri" w:hAnsi="Calibri"/>
          </w:rPr>
          <w:t xml:space="preserve"> prey</w:t>
        </w:r>
      </w:ins>
      <w:ins w:id="5" w:author="Armbrust Lab" w:date="2015-08-13T12:53:00Z">
        <w:r w:rsidR="00356AA8">
          <w:rPr>
            <w:rFonts w:ascii="Calibri" w:hAnsi="Calibri"/>
          </w:rPr>
          <w:t xml:space="preserve">, </w:t>
        </w:r>
        <w:proofErr w:type="spellStart"/>
        <w:r w:rsidR="00356AA8">
          <w:rPr>
            <w:rFonts w:ascii="Calibri" w:hAnsi="Calibri"/>
            <w:i/>
            <w:iCs/>
          </w:rPr>
          <w:t>Teleaulax</w:t>
        </w:r>
        <w:proofErr w:type="spellEnd"/>
        <w:r w:rsidR="00356AA8">
          <w:rPr>
            <w:rFonts w:ascii="Calibri" w:hAnsi="Calibri"/>
            <w:i/>
            <w:iCs/>
          </w:rPr>
          <w:t xml:space="preserve"> </w:t>
        </w:r>
        <w:proofErr w:type="spellStart"/>
        <w:r w:rsidR="00356AA8">
          <w:rPr>
            <w:rFonts w:ascii="Calibri" w:hAnsi="Calibri"/>
            <w:i/>
            <w:iCs/>
          </w:rPr>
          <w:t>amphioexa</w:t>
        </w:r>
        <w:proofErr w:type="spellEnd"/>
        <w:r w:rsidR="00356AA8">
          <w:rPr>
            <w:rFonts w:ascii="Calibri" w:hAnsi="Calibri"/>
            <w:i/>
            <w:iCs/>
          </w:rPr>
          <w:t>,</w:t>
        </w:r>
      </w:ins>
      <w:r>
        <w:rPr>
          <w:rFonts w:ascii="Calibri" w:hAnsi="Calibri"/>
        </w:rPr>
        <w:t xml:space="preserve"> and the mixotrophic ciliate</w:t>
      </w:r>
      <w:ins w:id="6" w:author="Armbrust Lab" w:date="2015-08-13T12:54:00Z">
        <w:r w:rsidR="00356AA8">
          <w:rPr>
            <w:rFonts w:ascii="Calibri" w:hAnsi="Calibri"/>
          </w:rPr>
          <w:t xml:space="preserve"> </w:t>
        </w:r>
      </w:ins>
      <w:ins w:id="7" w:author="Armbrust Lab" w:date="2015-08-13T13:00:00Z">
        <w:r w:rsidR="00356AA8">
          <w:rPr>
            <w:rFonts w:ascii="Calibri" w:hAnsi="Calibri"/>
          </w:rPr>
          <w:t>zooplankton</w:t>
        </w:r>
      </w:ins>
      <w:r>
        <w:rPr>
          <w:rFonts w:ascii="Calibri" w:hAnsi="Calibri"/>
        </w:rPr>
        <w:t xml:space="preserve">, </w:t>
      </w:r>
      <w:proofErr w:type="spellStart"/>
      <w:r>
        <w:rPr>
          <w:rFonts w:ascii="Calibri" w:hAnsi="Calibri"/>
          <w:i/>
          <w:iCs/>
        </w:rPr>
        <w:t>Mesodinium</w:t>
      </w:r>
      <w:proofErr w:type="spellEnd"/>
      <w:r>
        <w:rPr>
          <w:rFonts w:ascii="Calibri" w:hAnsi="Calibri"/>
          <w:i/>
          <w:iCs/>
        </w:rPr>
        <w:t xml:space="preserve"> major,</w:t>
      </w:r>
      <w:r>
        <w:rPr>
          <w:rFonts w:ascii="Calibri" w:hAnsi="Calibri"/>
        </w:rPr>
        <w:t xml:space="preserve"> previously referred to as </w:t>
      </w:r>
      <w:proofErr w:type="spellStart"/>
      <w:r>
        <w:rPr>
          <w:rFonts w:ascii="Calibri" w:hAnsi="Calibri"/>
          <w:i/>
          <w:iCs/>
        </w:rPr>
        <w:t>Mesodinium</w:t>
      </w:r>
      <w:proofErr w:type="spellEnd"/>
      <w:r>
        <w:rPr>
          <w:rFonts w:ascii="Calibri" w:hAnsi="Calibri"/>
          <w:i/>
          <w:iCs/>
        </w:rPr>
        <w:t xml:space="preserve"> </w:t>
      </w:r>
      <w:proofErr w:type="spellStart"/>
      <w:r>
        <w:rPr>
          <w:rFonts w:ascii="Calibri" w:hAnsi="Calibri"/>
          <w:i/>
          <w:iCs/>
        </w:rPr>
        <w:t>rubrum</w:t>
      </w:r>
      <w:proofErr w:type="spellEnd"/>
      <w:r>
        <w:rPr>
          <w:rFonts w:ascii="Calibri" w:hAnsi="Calibri"/>
        </w:rPr>
        <w:t xml:space="preserve"> (</w:t>
      </w:r>
      <w:r>
        <w:rPr>
          <w:rFonts w:ascii="Calibri" w:hAnsi="Calibri"/>
          <w:i/>
          <w:iCs/>
        </w:rPr>
        <w:t xml:space="preserve">= </w:t>
      </w:r>
      <w:proofErr w:type="spellStart"/>
      <w:r>
        <w:rPr>
          <w:rFonts w:ascii="Calibri" w:hAnsi="Calibri"/>
          <w:i/>
          <w:iCs/>
        </w:rPr>
        <w:t>Myrionecta</w:t>
      </w:r>
      <w:proofErr w:type="spellEnd"/>
      <w:r>
        <w:rPr>
          <w:rFonts w:ascii="Calibri" w:hAnsi="Calibri"/>
          <w:i/>
          <w:iCs/>
        </w:rPr>
        <w:t xml:space="preserve"> </w:t>
      </w:r>
      <w:proofErr w:type="spellStart"/>
      <w:r>
        <w:rPr>
          <w:rFonts w:ascii="Calibri" w:hAnsi="Calibri"/>
          <w:i/>
          <w:iCs/>
        </w:rPr>
        <w:t>rubra</w:t>
      </w:r>
      <w:proofErr w:type="spellEnd"/>
      <w:r>
        <w:rPr>
          <w:rFonts w:ascii="Calibri" w:hAnsi="Calibri"/>
        </w:rPr>
        <w:t>)</w:t>
      </w:r>
      <w:r>
        <w:rPr>
          <w:rFonts w:ascii="Calibri" w:hAnsi="Calibri"/>
          <w:i/>
          <w:iCs/>
        </w:rPr>
        <w:t xml:space="preserve"> </w:t>
      </w:r>
      <w:r>
        <w:rPr>
          <w:rFonts w:ascii="Calibri" w:hAnsi="Calibri"/>
        </w:rPr>
        <w:t>(</w:t>
      </w:r>
      <w:proofErr w:type="spellStart"/>
      <w:r>
        <w:rPr>
          <w:rFonts w:ascii="Calibri" w:hAnsi="Calibri"/>
        </w:rPr>
        <w:t>Lohmann</w:t>
      </w:r>
      <w:proofErr w:type="spellEnd"/>
      <w:r>
        <w:rPr>
          <w:rFonts w:ascii="Calibri" w:hAnsi="Calibri"/>
        </w:rPr>
        <w:t xml:space="preserve">, 1908; Jankowski, 1976). </w:t>
      </w:r>
      <w:del w:id="8" w:author="Armbrust Lab" w:date="2015-08-13T12:52:00Z">
        <w:r w:rsidRPr="00356AA8" w:rsidDel="00356AA8">
          <w:rPr>
            <w:rFonts w:ascii="Calibri" w:hAnsi="Calibri"/>
            <w:iCs/>
            <w:rPrChange w:id="9" w:author="Armbrust Lab" w:date="2015-08-13T12:53:00Z">
              <w:rPr>
                <w:rFonts w:ascii="Calibri" w:hAnsi="Calibri"/>
                <w:i/>
                <w:iCs/>
              </w:rPr>
            </w:rPrChange>
          </w:rPr>
          <w:delText>M. major</w:delText>
        </w:r>
        <w:r w:rsidRPr="00356AA8" w:rsidDel="00356AA8">
          <w:rPr>
            <w:rFonts w:ascii="Calibri" w:hAnsi="Calibri"/>
          </w:rPr>
          <w:delText xml:space="preserve"> and </w:delText>
        </w:r>
        <w:r w:rsidRPr="00356AA8" w:rsidDel="00356AA8">
          <w:rPr>
            <w:rFonts w:ascii="Calibri" w:hAnsi="Calibri"/>
            <w:iCs/>
            <w:rPrChange w:id="10" w:author="Armbrust Lab" w:date="2015-08-13T12:53:00Z">
              <w:rPr>
                <w:rFonts w:ascii="Calibri" w:hAnsi="Calibri"/>
                <w:i/>
                <w:iCs/>
              </w:rPr>
            </w:rPrChange>
          </w:rPr>
          <w:delText>M. rubrum</w:delText>
        </w:r>
      </w:del>
      <w:ins w:id="11" w:author="Armbrust Lab" w:date="2015-08-13T12:52:00Z">
        <w:r w:rsidR="00356AA8" w:rsidRPr="00356AA8">
          <w:rPr>
            <w:rFonts w:ascii="Calibri" w:hAnsi="Calibri"/>
            <w:iCs/>
            <w:rPrChange w:id="12" w:author="Armbrust Lab" w:date="2015-08-13T12:53:00Z">
              <w:rPr>
                <w:rFonts w:ascii="Calibri" w:hAnsi="Calibri"/>
                <w:i/>
                <w:iCs/>
              </w:rPr>
            </w:rPrChange>
          </w:rPr>
          <w:t xml:space="preserve">This ciliate </w:t>
        </w:r>
      </w:ins>
      <w:del w:id="13" w:author="Armbrust Lab" w:date="2015-08-13T12:52:00Z">
        <w:r w:rsidRPr="00356AA8" w:rsidDel="00356AA8">
          <w:rPr>
            <w:rFonts w:ascii="Calibri" w:hAnsi="Calibri"/>
          </w:rPr>
          <w:delText xml:space="preserve"> are</w:delText>
        </w:r>
      </w:del>
      <w:del w:id="14" w:author="Armbrust Lab" w:date="2015-08-13T12:56:00Z">
        <w:r w:rsidDel="00356AA8">
          <w:rPr>
            <w:rFonts w:ascii="Calibri" w:hAnsi="Calibri"/>
          </w:rPr>
          <w:delText xml:space="preserve"> among the marine microzooplankton that </w:delText>
        </w:r>
      </w:del>
      <w:r>
        <w:rPr>
          <w:rFonts w:ascii="Calibri" w:hAnsi="Calibri"/>
        </w:rPr>
        <w:t>ha</w:t>
      </w:r>
      <w:ins w:id="15" w:author="Armbrust Lab" w:date="2015-08-13T12:53:00Z">
        <w:r w:rsidR="00356AA8">
          <w:rPr>
            <w:rFonts w:ascii="Calibri" w:hAnsi="Calibri"/>
          </w:rPr>
          <w:t>s</w:t>
        </w:r>
      </w:ins>
      <w:del w:id="16" w:author="Armbrust Lab" w:date="2015-08-13T12:53:00Z">
        <w:r w:rsidDel="00356AA8">
          <w:rPr>
            <w:rFonts w:ascii="Calibri" w:hAnsi="Calibri"/>
          </w:rPr>
          <w:delText>ve</w:delText>
        </w:r>
      </w:del>
      <w:r>
        <w:rPr>
          <w:rFonts w:ascii="Calibri" w:hAnsi="Calibri"/>
        </w:rPr>
        <w:t xml:space="preserve"> been observed to harbor the plastids of their </w:t>
      </w:r>
      <w:proofErr w:type="spellStart"/>
      <w:r>
        <w:rPr>
          <w:rFonts w:ascii="Calibri" w:hAnsi="Calibri"/>
        </w:rPr>
        <w:t>cryptophyte</w:t>
      </w:r>
      <w:proofErr w:type="spellEnd"/>
      <w:r>
        <w:rPr>
          <w:rFonts w:ascii="Calibri" w:hAnsi="Calibri"/>
        </w:rPr>
        <w:t xml:space="preserve"> algae</w:t>
      </w:r>
      <w:del w:id="17" w:author="Armbrust Lab" w:date="2015-08-13T12:54:00Z">
        <w:r w:rsidDel="00356AA8">
          <w:rPr>
            <w:rFonts w:ascii="Calibri" w:hAnsi="Calibri"/>
          </w:rPr>
          <w:delText xml:space="preserve"> prey</w:delText>
        </w:r>
      </w:del>
      <w:ins w:id="18" w:author="Armbrust Lab" w:date="2015-08-13T12:54:00Z">
        <w:r w:rsidR="00356AA8">
          <w:rPr>
            <w:rFonts w:ascii="Calibri" w:hAnsi="Calibri"/>
          </w:rPr>
          <w:t xml:space="preserve">, </w:t>
        </w:r>
      </w:ins>
      <w:ins w:id="19" w:author="Armbrust Lab" w:date="2015-08-13T12:56:00Z">
        <w:r w:rsidR="00356AA8">
          <w:rPr>
            <w:rFonts w:ascii="Calibri" w:hAnsi="Calibri"/>
          </w:rPr>
          <w:t>conferring</w:t>
        </w:r>
      </w:ins>
      <w:ins w:id="20" w:author="Armbrust Lab" w:date="2015-08-13T12:54:00Z">
        <w:r w:rsidR="00356AA8">
          <w:rPr>
            <w:rFonts w:ascii="Calibri" w:hAnsi="Calibri"/>
          </w:rPr>
          <w:t xml:space="preserve"> </w:t>
        </w:r>
      </w:ins>
      <w:ins w:id="21" w:author="Armbrust Lab" w:date="2015-08-13T12:56:00Z">
        <w:r w:rsidR="00356AA8">
          <w:rPr>
            <w:rFonts w:ascii="Calibri" w:hAnsi="Calibri"/>
          </w:rPr>
          <w:t>th</w:t>
        </w:r>
      </w:ins>
      <w:ins w:id="22" w:author="Armbrust Lab" w:date="2015-08-13T12:59:00Z">
        <w:r w:rsidR="00356AA8">
          <w:rPr>
            <w:rFonts w:ascii="Calibri" w:hAnsi="Calibri"/>
          </w:rPr>
          <w:t xml:space="preserve">is </w:t>
        </w:r>
      </w:ins>
      <w:ins w:id="23" w:author="Armbrust Lab" w:date="2015-08-13T13:00:00Z">
        <w:r w:rsidR="00356AA8">
          <w:rPr>
            <w:rFonts w:ascii="Calibri" w:hAnsi="Calibri"/>
          </w:rPr>
          <w:t xml:space="preserve">zooplankton </w:t>
        </w:r>
      </w:ins>
      <w:ins w:id="24" w:author="Armbrust Lab" w:date="2015-08-13T12:56:00Z">
        <w:r w:rsidR="00356AA8">
          <w:rPr>
            <w:rFonts w:ascii="Calibri" w:hAnsi="Calibri"/>
          </w:rPr>
          <w:t xml:space="preserve">the ability to </w:t>
        </w:r>
      </w:ins>
      <w:ins w:id="25" w:author="Armbrust Lab" w:date="2015-08-13T12:57:00Z">
        <w:r w:rsidR="00356AA8">
          <w:rPr>
            <w:rFonts w:ascii="Calibri" w:hAnsi="Calibri"/>
          </w:rPr>
          <w:t>photosynthesize in addition to gr</w:t>
        </w:r>
      </w:ins>
      <w:ins w:id="26" w:author="Armbrust Lab" w:date="2015-08-13T13:00:00Z">
        <w:r w:rsidR="00356AA8">
          <w:rPr>
            <w:rFonts w:ascii="Calibri" w:hAnsi="Calibri"/>
          </w:rPr>
          <w:t>a</w:t>
        </w:r>
      </w:ins>
      <w:ins w:id="27" w:author="Armbrust Lab" w:date="2015-08-13T12:57:00Z">
        <w:r w:rsidR="00356AA8">
          <w:rPr>
            <w:rFonts w:ascii="Calibri" w:hAnsi="Calibri"/>
          </w:rPr>
          <w:t xml:space="preserve">zing to </w:t>
        </w:r>
      </w:ins>
      <w:del w:id="28" w:author="Armbrust Lab" w:date="2015-08-13T12:54:00Z">
        <w:r w:rsidDel="00356AA8">
          <w:rPr>
            <w:rFonts w:ascii="Calibri" w:hAnsi="Calibri"/>
          </w:rPr>
          <w:delText>, allowing these predators to function as mixotrophs</w:delText>
        </w:r>
      </w:del>
      <w:del w:id="29" w:author="Armbrust Lab" w:date="2015-08-13T12:58:00Z">
        <w:r w:rsidDel="00356AA8">
          <w:rPr>
            <w:rFonts w:ascii="Calibri" w:hAnsi="Calibri"/>
          </w:rPr>
          <w:delText xml:space="preserve">, </w:delText>
        </w:r>
      </w:del>
      <w:del w:id="30" w:author="Armbrust Lab" w:date="2015-08-13T12:54:00Z">
        <w:r w:rsidDel="00356AA8">
          <w:rPr>
            <w:rFonts w:ascii="Calibri" w:hAnsi="Calibri"/>
          </w:rPr>
          <w:delText xml:space="preserve">capable of </w:delText>
        </w:r>
      </w:del>
      <w:del w:id="31" w:author="Armbrust Lab" w:date="2015-08-13T12:56:00Z">
        <w:r w:rsidDel="00356AA8">
          <w:rPr>
            <w:rFonts w:ascii="Calibri" w:hAnsi="Calibri"/>
          </w:rPr>
          <w:delText>utiliz</w:delText>
        </w:r>
      </w:del>
      <w:del w:id="32" w:author="Armbrust Lab" w:date="2015-08-13T12:54:00Z">
        <w:r w:rsidDel="00356AA8">
          <w:rPr>
            <w:rFonts w:ascii="Calibri" w:hAnsi="Calibri"/>
          </w:rPr>
          <w:delText>ing</w:delText>
        </w:r>
      </w:del>
      <w:del w:id="33" w:author="Armbrust Lab" w:date="2015-08-13T12:56:00Z">
        <w:r w:rsidDel="00356AA8">
          <w:rPr>
            <w:rFonts w:ascii="Calibri" w:hAnsi="Calibri"/>
          </w:rPr>
          <w:delText xml:space="preserve"> both</w:delText>
        </w:r>
      </w:del>
      <w:del w:id="34" w:author="Armbrust Lab" w:date="2015-08-13T12:57:00Z">
        <w:r w:rsidDel="00356AA8">
          <w:rPr>
            <w:rFonts w:ascii="Calibri" w:hAnsi="Calibri"/>
          </w:rPr>
          <w:delText xml:space="preserve"> phagotrophic and photosynthetic mechanisms to</w:delText>
        </w:r>
      </w:del>
      <w:r>
        <w:rPr>
          <w:rFonts w:ascii="Calibri" w:hAnsi="Calibri"/>
        </w:rPr>
        <w:t xml:space="preserve"> acquire carbon (Crawford, 1989). </w:t>
      </w:r>
      <w:commentRangeStart w:id="35"/>
      <w:del w:id="36" w:author="Armbrust Lab" w:date="2015-08-13T13:07:00Z">
        <w:r w:rsidDel="00132DF2">
          <w:rPr>
            <w:rFonts w:ascii="Calibri" w:hAnsi="Calibri"/>
          </w:rPr>
          <w:delText xml:space="preserve">The specifics of the </w:delText>
        </w:r>
        <w:r w:rsidDel="00132DF2">
          <w:rPr>
            <w:rFonts w:ascii="Calibri" w:hAnsi="Calibri"/>
            <w:i/>
            <w:iCs/>
          </w:rPr>
          <w:delText>M. major</w:delText>
        </w:r>
        <w:r w:rsidDel="00132DF2">
          <w:rPr>
            <w:rFonts w:ascii="Calibri" w:hAnsi="Calibri"/>
          </w:rPr>
          <w:delText xml:space="preserve">-cryptophyte relationship though, have not yet been determined with certainty. It is unclear as to whether the cryptophytes inside </w:delText>
        </w:r>
        <w:r w:rsidDel="00132DF2">
          <w:rPr>
            <w:rFonts w:ascii="Calibri" w:hAnsi="Calibri"/>
            <w:i/>
            <w:iCs/>
          </w:rPr>
          <w:delText>M. major</w:delText>
        </w:r>
        <w:r w:rsidDel="00132DF2">
          <w:rPr>
            <w:rFonts w:ascii="Calibri" w:hAnsi="Calibri"/>
          </w:rPr>
          <w:delText xml:space="preserve"> remain endosymbionts (Hansen and Fenchel, 2006; Hansen et al., 2012), or if the organelles are being “stolen” from the cryptophytes, as in the processes of kleptoplasty and karyoklepty (Gustafson et al., 2000; Johnson et al., 2007). But without an </w:delText>
        </w:r>
        <w:r w:rsidDel="00132DF2">
          <w:rPr>
            <w:rFonts w:ascii="Calibri" w:hAnsi="Calibri"/>
            <w:i/>
            <w:iCs/>
          </w:rPr>
          <w:delText>M. major</w:delText>
        </w:r>
        <w:r w:rsidDel="00132DF2">
          <w:rPr>
            <w:rFonts w:ascii="Calibri" w:hAnsi="Calibri"/>
          </w:rPr>
          <w:delText xml:space="preserve"> isolate from the Columbia River Estuary to use in controlled laboratory experiments, investigations into the details of this specific predator-prey relationship remain limited to field studies on the bloom. </w:delText>
        </w:r>
        <w:commentRangeEnd w:id="35"/>
        <w:r w:rsidR="00356AA8" w:rsidDel="00132DF2">
          <w:rPr>
            <w:rStyle w:val="CommentReference"/>
          </w:rPr>
          <w:commentReference w:id="35"/>
        </w:r>
      </w:del>
    </w:p>
    <w:p w14:paraId="14044372" w14:textId="4C67A07E" w:rsidR="00C045F7" w:rsidDel="00132DF2" w:rsidRDefault="008145C1">
      <w:pPr>
        <w:tabs>
          <w:tab w:val="left" w:pos="5265"/>
        </w:tabs>
        <w:spacing w:line="360" w:lineRule="auto"/>
        <w:rPr>
          <w:del w:id="37" w:author="Armbrust Lab" w:date="2015-08-13T13:07:00Z"/>
        </w:rPr>
      </w:pPr>
      <w:del w:id="38" w:author="Armbrust Lab" w:date="2015-08-13T13:07:00Z">
        <w:r w:rsidDel="00132DF2">
          <w:rPr>
            <w:rFonts w:ascii="Calibri" w:hAnsi="Calibri"/>
          </w:rPr>
          <w:tab/>
        </w:r>
      </w:del>
      <w:r>
        <w:rPr>
          <w:rFonts w:ascii="Calibri" w:hAnsi="Calibri"/>
        </w:rPr>
        <w:t xml:space="preserve"> The Columbia River Estuary</w:t>
      </w:r>
      <w:ins w:id="39" w:author="Armbrust Lab" w:date="2015-08-13T13:08:00Z">
        <w:r w:rsidR="00132DF2">
          <w:rPr>
            <w:rFonts w:ascii="Calibri" w:hAnsi="Calibri"/>
          </w:rPr>
          <w:t xml:space="preserve"> (CRE)</w:t>
        </w:r>
      </w:ins>
      <w:r>
        <w:rPr>
          <w:rFonts w:ascii="Calibri" w:hAnsi="Calibri"/>
        </w:rPr>
        <w:t xml:space="preserve"> is highly influenced by both tidal forcing and the seasonality of freshwater discharge, which results in an extended summer saltwater intrusion (</w:t>
      </w:r>
      <w:proofErr w:type="spellStart"/>
      <w:r>
        <w:rPr>
          <w:rFonts w:ascii="Calibri" w:hAnsi="Calibri"/>
        </w:rPr>
        <w:t>Chawla</w:t>
      </w:r>
      <w:proofErr w:type="spellEnd"/>
      <w:r>
        <w:rPr>
          <w:rFonts w:ascii="Calibri" w:hAnsi="Calibri"/>
        </w:rPr>
        <w:t xml:space="preserve"> et al., 2008). This saltwater intrusion and subsequent temporary decrease in turbulence</w:t>
      </w:r>
      <w:del w:id="40" w:author="Armbrust Lab" w:date="2015-08-13T13:07:00Z">
        <w:r w:rsidDel="00132DF2">
          <w:rPr>
            <w:rFonts w:ascii="Calibri" w:hAnsi="Calibri"/>
          </w:rPr>
          <w:delText xml:space="preserve"> has recently been shown</w:delText>
        </w:r>
      </w:del>
      <w:r>
        <w:rPr>
          <w:rFonts w:ascii="Calibri" w:hAnsi="Calibri"/>
        </w:rPr>
        <w:t xml:space="preserve">, along with coinciding neap tides, </w:t>
      </w:r>
      <w:ins w:id="41" w:author="Armbrust Lab" w:date="2015-08-13T13:07:00Z">
        <w:r w:rsidR="00132DF2">
          <w:rPr>
            <w:rFonts w:ascii="Calibri" w:hAnsi="Calibri"/>
          </w:rPr>
          <w:t xml:space="preserve">has been shown </w:t>
        </w:r>
      </w:ins>
      <w:r>
        <w:rPr>
          <w:rFonts w:ascii="Calibri" w:hAnsi="Calibri"/>
        </w:rPr>
        <w:t xml:space="preserve">to correlate with the initiation of the yearly </w:t>
      </w:r>
      <w:proofErr w:type="spellStart"/>
      <w:r>
        <w:rPr>
          <w:rFonts w:ascii="Calibri" w:hAnsi="Calibri"/>
          <w:i/>
        </w:rPr>
        <w:t>Mesodinium</w:t>
      </w:r>
      <w:proofErr w:type="spellEnd"/>
      <w:r>
        <w:rPr>
          <w:rFonts w:ascii="Calibri" w:hAnsi="Calibri"/>
          <w:i/>
        </w:rPr>
        <w:t xml:space="preserve"> sp.</w:t>
      </w:r>
      <w:r>
        <w:rPr>
          <w:rFonts w:ascii="Calibri" w:hAnsi="Calibri"/>
        </w:rPr>
        <w:t xml:space="preserve"> bloom in the estuary (</w:t>
      </w:r>
      <w:proofErr w:type="spellStart"/>
      <w:r>
        <w:rPr>
          <w:rFonts w:ascii="Calibri" w:hAnsi="Calibri"/>
        </w:rPr>
        <w:t>Herfort</w:t>
      </w:r>
      <w:proofErr w:type="spellEnd"/>
      <w:r>
        <w:rPr>
          <w:rFonts w:ascii="Calibri" w:hAnsi="Calibri"/>
        </w:rPr>
        <w:t xml:space="preserve"> et al., 2011a). </w:t>
      </w:r>
      <w:commentRangeStart w:id="42"/>
      <w:del w:id="43" w:author="Armbrust Lab" w:date="2015-08-13T13:07:00Z">
        <w:r w:rsidDel="00132DF2">
          <w:rPr>
            <w:rFonts w:ascii="Calibri" w:hAnsi="Calibri"/>
          </w:rPr>
          <w:delText xml:space="preserve">But reasons for the timing, patchiness, and persistence of the bloom are still not yet fully understood. </w:delText>
        </w:r>
        <w:commentRangeEnd w:id="42"/>
        <w:r w:rsidR="00132DF2" w:rsidDel="00132DF2">
          <w:rPr>
            <w:rStyle w:val="CommentReference"/>
          </w:rPr>
          <w:commentReference w:id="42"/>
        </w:r>
      </w:del>
    </w:p>
    <w:p w14:paraId="029C394B" w14:textId="09D79C57" w:rsidR="00C045F7" w:rsidDel="00132DF2" w:rsidRDefault="008145C1">
      <w:pPr>
        <w:tabs>
          <w:tab w:val="left" w:pos="5265"/>
        </w:tabs>
        <w:spacing w:line="360" w:lineRule="auto"/>
        <w:rPr>
          <w:del w:id="44" w:author="Armbrust Lab" w:date="2015-08-13T13:10:00Z"/>
        </w:rPr>
      </w:pPr>
      <w:del w:id="45" w:author="Armbrust Lab" w:date="2015-08-13T13:07:00Z">
        <w:r w:rsidDel="00132DF2">
          <w:rPr>
            <w:rFonts w:ascii="Calibri" w:hAnsi="Calibri"/>
          </w:rPr>
          <w:tab/>
        </w:r>
      </w:del>
      <w:r>
        <w:rPr>
          <w:rFonts w:ascii="Calibri" w:hAnsi="Calibri"/>
        </w:rPr>
        <w:t xml:space="preserve">Past research on the </w:t>
      </w:r>
      <w:del w:id="46" w:author="Armbrust Lab" w:date="2015-08-13T13:08:00Z">
        <w:r w:rsidDel="00132DF2">
          <w:rPr>
            <w:rFonts w:ascii="Calibri" w:hAnsi="Calibri"/>
          </w:rPr>
          <w:delText xml:space="preserve">estuary </w:delText>
        </w:r>
      </w:del>
      <w:ins w:id="47" w:author="Armbrust Lab" w:date="2015-08-13T13:08:00Z">
        <w:r w:rsidR="00132DF2">
          <w:rPr>
            <w:rFonts w:ascii="Calibri" w:hAnsi="Calibri"/>
          </w:rPr>
          <w:t xml:space="preserve">CRE </w:t>
        </w:r>
      </w:ins>
      <w:r>
        <w:rPr>
          <w:rFonts w:ascii="Calibri" w:hAnsi="Calibri"/>
        </w:rPr>
        <w:t xml:space="preserve">has focused largely on understanding the dynamics of the </w:t>
      </w:r>
      <w:r>
        <w:rPr>
          <w:rFonts w:ascii="Calibri" w:hAnsi="Calibri"/>
          <w:i/>
          <w:iCs/>
        </w:rPr>
        <w:t>M. major</w:t>
      </w:r>
      <w:r>
        <w:rPr>
          <w:rFonts w:ascii="Calibri" w:hAnsi="Calibri"/>
        </w:rPr>
        <w:t xml:space="preserve">, </w:t>
      </w:r>
      <w:del w:id="48" w:author="Armbrust Lab" w:date="2015-08-13T13:08:00Z">
        <w:r w:rsidDel="00132DF2">
          <w:rPr>
            <w:rFonts w:ascii="Calibri" w:hAnsi="Calibri"/>
          </w:rPr>
          <w:delText>but i</w:delText>
        </w:r>
      </w:del>
      <w:ins w:id="49" w:author="Armbrust Lab" w:date="2015-08-13T13:08:00Z">
        <w:r w:rsidR="00132DF2">
          <w:rPr>
            <w:rFonts w:ascii="Calibri" w:hAnsi="Calibri"/>
          </w:rPr>
          <w:t xml:space="preserve">and it </w:t>
        </w:r>
      </w:ins>
      <w:del w:id="50" w:author="Armbrust Lab" w:date="2015-08-13T13:08:00Z">
        <w:r w:rsidDel="00132DF2">
          <w:rPr>
            <w:rFonts w:ascii="Calibri" w:hAnsi="Calibri"/>
          </w:rPr>
          <w:delText xml:space="preserve">t </w:delText>
        </w:r>
      </w:del>
      <w:r>
        <w:rPr>
          <w:rFonts w:ascii="Calibri" w:hAnsi="Calibri"/>
        </w:rPr>
        <w:t xml:space="preserve">has been hypothesized that the </w:t>
      </w:r>
      <w:proofErr w:type="spellStart"/>
      <w:r>
        <w:rPr>
          <w:rFonts w:ascii="Calibri" w:hAnsi="Calibri"/>
        </w:rPr>
        <w:t>cryptophytes</w:t>
      </w:r>
      <w:proofErr w:type="spellEnd"/>
      <w:r>
        <w:rPr>
          <w:rFonts w:ascii="Calibri" w:hAnsi="Calibri"/>
        </w:rPr>
        <w:t xml:space="preserve"> may be important in controlling the bloom, as they are both a source of prey and </w:t>
      </w:r>
      <w:ins w:id="51" w:author="Armbrust Lab" w:date="2015-08-13T13:08:00Z">
        <w:r w:rsidR="00132DF2">
          <w:rPr>
            <w:rFonts w:ascii="Calibri" w:hAnsi="Calibri"/>
          </w:rPr>
          <w:t xml:space="preserve">confers </w:t>
        </w:r>
      </w:ins>
      <w:r>
        <w:rPr>
          <w:rFonts w:ascii="Calibri" w:hAnsi="Calibri"/>
        </w:rPr>
        <w:t xml:space="preserve">photosynthetic ability to the ciliate. </w:t>
      </w:r>
      <w:del w:id="52" w:author="Armbrust Lab" w:date="2015-08-13T13:09:00Z">
        <w:r w:rsidDel="00132DF2">
          <w:rPr>
            <w:rFonts w:ascii="Calibri" w:hAnsi="Calibri"/>
          </w:rPr>
          <w:delText xml:space="preserve">Chloroplasts originating from the cryptophyte, </w:delText>
        </w:r>
        <w:r w:rsidDel="00132DF2">
          <w:rPr>
            <w:rFonts w:ascii="Calibri" w:hAnsi="Calibri"/>
            <w:i/>
            <w:iCs/>
          </w:rPr>
          <w:delText>Teleaulax amphioexa,</w:delText>
        </w:r>
        <w:r w:rsidDel="00132DF2">
          <w:rPr>
            <w:rFonts w:ascii="Calibri" w:hAnsi="Calibri"/>
          </w:rPr>
          <w:delText xml:space="preserve"> are found inside the </w:delText>
        </w:r>
        <w:r w:rsidDel="00132DF2">
          <w:rPr>
            <w:rFonts w:ascii="Calibri" w:hAnsi="Calibri"/>
            <w:i/>
            <w:iCs/>
          </w:rPr>
          <w:delText>M. major</w:delText>
        </w:r>
        <w:r w:rsidDel="00132DF2">
          <w:rPr>
            <w:rFonts w:ascii="Calibri" w:hAnsi="Calibri"/>
          </w:rPr>
          <w:delText xml:space="preserve"> in the Columbia River Estuary, conferring photosynthetic capabilities </w:delText>
        </w:r>
        <w:bookmarkStart w:id="53" w:name="__DdeLink__1397_60455303711"/>
        <w:r w:rsidDel="00132DF2">
          <w:rPr>
            <w:rFonts w:ascii="Calibri" w:hAnsi="Calibri"/>
          </w:rPr>
          <w:delText>(Herfort et al., 2011b)</w:delText>
        </w:r>
        <w:bookmarkEnd w:id="53"/>
        <w:r w:rsidDel="00132DF2">
          <w:rPr>
            <w:rFonts w:ascii="Calibri" w:hAnsi="Calibri"/>
          </w:rPr>
          <w:delText xml:space="preserve">. </w:delText>
        </w:r>
      </w:del>
      <w:r>
        <w:rPr>
          <w:rFonts w:ascii="Calibri" w:hAnsi="Calibri"/>
        </w:rPr>
        <w:t xml:space="preserve">Weekly counts of M. major and </w:t>
      </w:r>
      <w:proofErr w:type="spellStart"/>
      <w:r>
        <w:rPr>
          <w:rFonts w:ascii="Calibri" w:hAnsi="Calibri"/>
        </w:rPr>
        <w:t>cryptophyte</w:t>
      </w:r>
      <w:proofErr w:type="spellEnd"/>
      <w:r>
        <w:rPr>
          <w:rFonts w:ascii="Calibri" w:hAnsi="Calibri"/>
        </w:rPr>
        <w:t xml:space="preserve"> cells during a red tide bloom in 2011 showed that the abundance of small (&lt;5 um) “</w:t>
      </w:r>
      <w:proofErr w:type="spellStart"/>
      <w:r>
        <w:rPr>
          <w:rFonts w:ascii="Calibri" w:hAnsi="Calibri"/>
        </w:rPr>
        <w:t>Teleaulax</w:t>
      </w:r>
      <w:proofErr w:type="spellEnd"/>
      <w:r>
        <w:rPr>
          <w:rFonts w:ascii="Calibri" w:hAnsi="Calibri"/>
        </w:rPr>
        <w:t xml:space="preserve">-like” </w:t>
      </w:r>
      <w:proofErr w:type="spellStart"/>
      <w:r>
        <w:rPr>
          <w:rFonts w:ascii="Calibri" w:hAnsi="Calibri"/>
        </w:rPr>
        <w:t>cryptophytes</w:t>
      </w:r>
      <w:proofErr w:type="spellEnd"/>
      <w:r>
        <w:rPr>
          <w:rFonts w:ascii="Calibri" w:hAnsi="Calibri"/>
        </w:rPr>
        <w:t xml:space="preserve"> declined just prior to an increase in M. major abundance, suggesting active predation by M. major </w:t>
      </w:r>
      <w:del w:id="54" w:author="Armbrust Lab" w:date="2015-08-13T13:09:00Z">
        <w:r w:rsidDel="00132DF2">
          <w:rPr>
            <w:rFonts w:ascii="Calibri" w:hAnsi="Calibri"/>
          </w:rPr>
          <w:delText xml:space="preserve">or another zooplankton </w:delText>
        </w:r>
      </w:del>
      <w:r>
        <w:rPr>
          <w:rFonts w:ascii="Calibri" w:hAnsi="Calibri"/>
        </w:rPr>
        <w:t xml:space="preserve">(Peterson et al., 2012). Though free-living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are overall low in number during the red tide blooms (</w:t>
      </w:r>
      <w:proofErr w:type="spellStart"/>
      <w:r>
        <w:rPr>
          <w:rFonts w:ascii="Calibri" w:hAnsi="Calibri"/>
        </w:rPr>
        <w:t>Herfort</w:t>
      </w:r>
      <w:proofErr w:type="spellEnd"/>
      <w:r>
        <w:rPr>
          <w:rFonts w:ascii="Calibri" w:hAnsi="Calibri"/>
        </w:rPr>
        <w:t xml:space="preserve"> et al., 2011b), the presence and growth dynamics of these </w:t>
      </w:r>
      <w:proofErr w:type="spellStart"/>
      <w:r>
        <w:rPr>
          <w:rFonts w:ascii="Calibri" w:hAnsi="Calibri"/>
        </w:rPr>
        <w:t>cryptophytes</w:t>
      </w:r>
      <w:proofErr w:type="spellEnd"/>
      <w:r>
        <w:rPr>
          <w:rFonts w:ascii="Calibri" w:hAnsi="Calibri"/>
        </w:rPr>
        <w:t xml:space="preserve"> have the potential to be key factors in the </w:t>
      </w:r>
      <w:ins w:id="55" w:author="Armbrust Lab" w:date="2015-08-13T13:10:00Z">
        <w:r w:rsidR="00132DF2">
          <w:rPr>
            <w:rFonts w:ascii="Calibri" w:hAnsi="Calibri"/>
          </w:rPr>
          <w:t>population growth</w:t>
        </w:r>
      </w:ins>
      <w:del w:id="56" w:author="Armbrust Lab" w:date="2015-08-13T13:10:00Z">
        <w:r w:rsidDel="00132DF2">
          <w:rPr>
            <w:rFonts w:ascii="Calibri" w:hAnsi="Calibri"/>
          </w:rPr>
          <w:delText>proliferation</w:delText>
        </w:r>
      </w:del>
      <w:r>
        <w:rPr>
          <w:rFonts w:ascii="Calibri" w:hAnsi="Calibri"/>
        </w:rPr>
        <w:t xml:space="preserve"> of th</w:t>
      </w:r>
      <w:del w:id="57" w:author="Armbrust Lab" w:date="2015-08-13T13:10:00Z">
        <w:r w:rsidDel="00132DF2">
          <w:rPr>
            <w:rFonts w:ascii="Calibri" w:hAnsi="Calibri"/>
          </w:rPr>
          <w:delText>ei</w:delText>
        </w:r>
      </w:del>
      <w:ins w:id="58" w:author="Armbrust Lab" w:date="2015-08-13T13:10:00Z">
        <w:r w:rsidR="00132DF2">
          <w:rPr>
            <w:rFonts w:ascii="Calibri" w:hAnsi="Calibri"/>
          </w:rPr>
          <w:t>e</w:t>
        </w:r>
      </w:ins>
      <w:del w:id="59" w:author="Armbrust Lab" w:date="2015-08-13T13:10:00Z">
        <w:r w:rsidDel="00132DF2">
          <w:rPr>
            <w:rFonts w:ascii="Calibri" w:hAnsi="Calibri"/>
          </w:rPr>
          <w:delText>r</w:delText>
        </w:r>
      </w:del>
      <w:r>
        <w:rPr>
          <w:rFonts w:ascii="Calibri" w:hAnsi="Calibri"/>
        </w:rPr>
        <w:t xml:space="preserve"> ciliate </w:t>
      </w:r>
      <w:del w:id="60" w:author="Armbrust Lab" w:date="2015-08-13T13:10:00Z">
        <w:r w:rsidDel="00132DF2">
          <w:rPr>
            <w:rFonts w:ascii="Calibri" w:hAnsi="Calibri"/>
          </w:rPr>
          <w:delText>predator</w:delText>
        </w:r>
      </w:del>
      <w:ins w:id="61" w:author="Armbrust Lab" w:date="2015-08-13T13:10:00Z">
        <w:r w:rsidR="00132DF2">
          <w:rPr>
            <w:rFonts w:ascii="Calibri" w:hAnsi="Calibri"/>
          </w:rPr>
          <w:t>M. major</w:t>
        </w:r>
      </w:ins>
      <w:r>
        <w:rPr>
          <w:rFonts w:ascii="Calibri" w:hAnsi="Calibri"/>
        </w:rPr>
        <w:t xml:space="preserve">. </w:t>
      </w:r>
      <w:ins w:id="62" w:author="Armbrust Lab" w:date="2015-08-13T13:11:00Z">
        <w:r w:rsidR="00132DF2">
          <w:rPr>
            <w:rFonts w:ascii="Calibri" w:hAnsi="Calibri"/>
          </w:rPr>
          <w:t>To the best of our knowledge, t</w:t>
        </w:r>
      </w:ins>
    </w:p>
    <w:p w14:paraId="3E4EB3A9" w14:textId="64106A89" w:rsidR="00C045F7" w:rsidDel="007C61E0" w:rsidRDefault="008145C1">
      <w:pPr>
        <w:tabs>
          <w:tab w:val="left" w:pos="5265"/>
        </w:tabs>
        <w:spacing w:line="360" w:lineRule="auto"/>
        <w:rPr>
          <w:del w:id="63" w:author="Armbrust Lab" w:date="2015-08-13T13:15:00Z"/>
        </w:rPr>
        <w:pPrChange w:id="64" w:author="Armbrust Lab" w:date="2015-08-13T13:10:00Z">
          <w:pPr>
            <w:spacing w:line="360" w:lineRule="auto"/>
          </w:pPr>
        </w:pPrChange>
      </w:pPr>
      <w:del w:id="65" w:author="Armbrust Lab" w:date="2015-08-13T13:10:00Z">
        <w:r w:rsidDel="00132DF2">
          <w:tab/>
        </w:r>
      </w:del>
      <w:del w:id="66" w:author="Armbrust Lab" w:date="2015-08-13T13:11:00Z">
        <w:r w:rsidDel="00132DF2">
          <w:rPr>
            <w:rFonts w:ascii="Calibri" w:hAnsi="Calibri"/>
          </w:rPr>
          <w:delText>T</w:delText>
        </w:r>
      </w:del>
      <w:r>
        <w:rPr>
          <w:rFonts w:ascii="Calibri" w:hAnsi="Calibri"/>
        </w:rPr>
        <w:t xml:space="preserve">his </w:t>
      </w:r>
      <w:del w:id="67" w:author="Armbrust Lab" w:date="2015-08-13T13:10:00Z">
        <w:r w:rsidDel="00132DF2">
          <w:rPr>
            <w:rFonts w:ascii="Calibri" w:hAnsi="Calibri"/>
          </w:rPr>
          <w:delText xml:space="preserve">intent of this </w:delText>
        </w:r>
      </w:del>
      <w:r>
        <w:rPr>
          <w:rFonts w:ascii="Calibri" w:hAnsi="Calibri"/>
        </w:rPr>
        <w:t>study is t</w:t>
      </w:r>
      <w:ins w:id="68" w:author="Armbrust Lab" w:date="2015-08-13T13:11:00Z">
        <w:r w:rsidR="00132DF2">
          <w:rPr>
            <w:rFonts w:ascii="Calibri" w:hAnsi="Calibri"/>
          </w:rPr>
          <w:t>he</w:t>
        </w:r>
      </w:ins>
      <w:del w:id="69" w:author="Armbrust Lab" w:date="2015-08-13T13:11:00Z">
        <w:r w:rsidDel="00132DF2">
          <w:rPr>
            <w:rFonts w:ascii="Calibri" w:hAnsi="Calibri"/>
          </w:rPr>
          <w:delText>o</w:delText>
        </w:r>
      </w:del>
      <w:r>
        <w:rPr>
          <w:rFonts w:ascii="Calibri" w:hAnsi="Calibri"/>
        </w:rPr>
        <w:t xml:space="preserve"> </w:t>
      </w:r>
      <w:ins w:id="70" w:author="Armbrust Lab" w:date="2015-08-13T13:10:00Z">
        <w:r w:rsidR="00132DF2">
          <w:rPr>
            <w:rFonts w:ascii="Calibri" w:hAnsi="Calibri"/>
          </w:rPr>
          <w:t xml:space="preserve">first to </w:t>
        </w:r>
      </w:ins>
      <w:r>
        <w:rPr>
          <w:rFonts w:ascii="Calibri" w:hAnsi="Calibri"/>
        </w:rPr>
        <w:t xml:space="preserve">monitor the dynamics of the </w:t>
      </w:r>
      <w:ins w:id="71" w:author="Armbrust Lab" w:date="2015-08-13T13:12:00Z">
        <w:r w:rsidR="00132DF2">
          <w:rPr>
            <w:rFonts w:ascii="Calibri" w:hAnsi="Calibri"/>
          </w:rPr>
          <w:t xml:space="preserve">both </w:t>
        </w:r>
      </w:ins>
      <w:proofErr w:type="spellStart"/>
      <w:r>
        <w:rPr>
          <w:rFonts w:ascii="Calibri" w:hAnsi="Calibri"/>
        </w:rPr>
        <w:t>cryptophyte</w:t>
      </w:r>
      <w:proofErr w:type="spellEnd"/>
      <w:r>
        <w:rPr>
          <w:rFonts w:ascii="Calibri" w:hAnsi="Calibri"/>
        </w:rPr>
        <w:t xml:space="preserve"> </w:t>
      </w:r>
      <w:ins w:id="72" w:author="Armbrust Lab" w:date="2015-08-13T13:12:00Z">
        <w:r w:rsidR="00132DF2">
          <w:rPr>
            <w:rFonts w:ascii="Calibri" w:hAnsi="Calibri"/>
          </w:rPr>
          <w:t xml:space="preserve">and ciliate </w:t>
        </w:r>
      </w:ins>
      <w:r>
        <w:rPr>
          <w:rFonts w:ascii="Calibri" w:hAnsi="Calibri"/>
        </w:rPr>
        <w:t>populations in the Columbia River Estuary</w:t>
      </w:r>
      <w:del w:id="73" w:author="Armbrust Lab" w:date="2015-08-13T13:12:00Z">
        <w:r w:rsidDel="00132DF2">
          <w:rPr>
            <w:rFonts w:ascii="Calibri" w:hAnsi="Calibri"/>
          </w:rPr>
          <w:delText xml:space="preserve"> in an attempt to better understand their role the bloom</w:delText>
        </w:r>
      </w:del>
      <w:r>
        <w:rPr>
          <w:rFonts w:ascii="Calibri" w:hAnsi="Calibri"/>
        </w:rPr>
        <w:t xml:space="preserve">. </w:t>
      </w:r>
      <w:ins w:id="74" w:author="Armbrust Lab" w:date="2015-08-13T13:12:00Z">
        <w:r w:rsidR="00132DF2">
          <w:rPr>
            <w:rFonts w:ascii="Calibri" w:hAnsi="Calibri"/>
          </w:rPr>
          <w:t xml:space="preserve">More specifically, </w:t>
        </w:r>
      </w:ins>
      <w:del w:id="75" w:author="Armbrust Lab" w:date="2015-08-13T13:13:00Z">
        <w:r w:rsidDel="00132DF2">
          <w:rPr>
            <w:rFonts w:ascii="Calibri" w:hAnsi="Calibri"/>
          </w:rPr>
          <w:delText xml:space="preserve">The specific questions that </w:delText>
        </w:r>
      </w:del>
      <w:r>
        <w:rPr>
          <w:rFonts w:ascii="Calibri" w:hAnsi="Calibri"/>
        </w:rPr>
        <w:t xml:space="preserve">this study </w:t>
      </w:r>
      <w:ins w:id="76" w:author="Armbrust Lab" w:date="2015-08-13T13:15:00Z">
        <w:r w:rsidR="007C61E0">
          <w:rPr>
            <w:rFonts w:ascii="Calibri" w:hAnsi="Calibri"/>
          </w:rPr>
          <w:t xml:space="preserve">will ask these two interconnected questions: 1) </w:t>
        </w:r>
      </w:ins>
      <w:ins w:id="77" w:author="Armbrust Lab" w:date="2015-08-13T13:13:00Z">
        <w:r w:rsidR="00132DF2">
          <w:rPr>
            <w:rFonts w:ascii="Calibri" w:hAnsi="Calibri"/>
          </w:rPr>
          <w:t xml:space="preserve"> </w:t>
        </w:r>
      </w:ins>
      <w:del w:id="78" w:author="Armbrust Lab" w:date="2015-08-13T13:13:00Z">
        <w:r w:rsidDel="00132DF2">
          <w:rPr>
            <w:rFonts w:ascii="Calibri" w:hAnsi="Calibri"/>
          </w:rPr>
          <w:delText>will address include</w:delText>
        </w:r>
      </w:del>
      <w:del w:id="79" w:author="Armbrust Lab" w:date="2015-08-13T13:15:00Z">
        <w:r w:rsidDel="007C61E0">
          <w:rPr>
            <w:rFonts w:ascii="Calibri" w:hAnsi="Calibri"/>
          </w:rPr>
          <w:delText>:</w:delText>
        </w:r>
      </w:del>
    </w:p>
    <w:p w14:paraId="6C4F23D3" w14:textId="1059BBA6" w:rsidR="00C045F7" w:rsidDel="007C61E0" w:rsidRDefault="008145C1">
      <w:pPr>
        <w:tabs>
          <w:tab w:val="left" w:pos="5265"/>
        </w:tabs>
        <w:spacing w:line="360" w:lineRule="auto"/>
        <w:rPr>
          <w:del w:id="80" w:author="Armbrust Lab" w:date="2015-08-13T13:15:00Z"/>
        </w:rPr>
        <w:pPrChange w:id="81" w:author="Armbrust Lab" w:date="2015-08-13T13:15:00Z">
          <w:pPr>
            <w:spacing w:line="360" w:lineRule="auto"/>
          </w:pPr>
        </w:pPrChange>
      </w:pPr>
      <w:del w:id="82" w:author="Armbrust Lab" w:date="2015-08-13T13:15:00Z">
        <w:r w:rsidDel="007C61E0">
          <w:rPr>
            <w:rFonts w:ascii="Calibri" w:hAnsi="Calibri"/>
          </w:rPr>
          <w:tab/>
          <w:delText>-</w:delText>
        </w:r>
      </w:del>
      <w:r>
        <w:rPr>
          <w:rFonts w:ascii="Calibri" w:hAnsi="Calibri"/>
        </w:rPr>
        <w:t xml:space="preserve">What are the effects of environmental conditions, such as nutrient availability, temperature, </w:t>
      </w:r>
      <w:del w:id="83" w:author="Armbrust Lab" w:date="2015-08-13T13:15:00Z">
        <w:r w:rsidDel="007C61E0">
          <w:rPr>
            <w:rFonts w:ascii="Calibri" w:hAnsi="Calibri"/>
          </w:rPr>
          <w:tab/>
        </w:r>
      </w:del>
      <w:r>
        <w:rPr>
          <w:rFonts w:ascii="Calibri" w:hAnsi="Calibri"/>
        </w:rPr>
        <w:t xml:space="preserve">salinity, and light, on the </w:t>
      </w:r>
      <w:del w:id="84" w:author="Armbrust Lab" w:date="2015-08-13T13:16:00Z">
        <w:r w:rsidDel="007C61E0">
          <w:rPr>
            <w:rFonts w:ascii="Calibri" w:hAnsi="Calibri"/>
          </w:rPr>
          <w:delText xml:space="preserve">physiology </w:delText>
        </w:r>
      </w:del>
      <w:ins w:id="85" w:author="Armbrust Lab" w:date="2015-08-13T13:16:00Z">
        <w:r w:rsidR="007C61E0">
          <w:rPr>
            <w:rFonts w:ascii="Calibri" w:hAnsi="Calibri"/>
          </w:rPr>
          <w:t xml:space="preserve">growth </w:t>
        </w:r>
      </w:ins>
      <w:r>
        <w:rPr>
          <w:rFonts w:ascii="Calibri" w:hAnsi="Calibri"/>
        </w:rPr>
        <w:t xml:space="preserve">of the </w:t>
      </w:r>
      <w:proofErr w:type="spellStart"/>
      <w:r>
        <w:rPr>
          <w:rFonts w:ascii="Calibri" w:hAnsi="Calibri"/>
        </w:rPr>
        <w:t>cryptophyte</w:t>
      </w:r>
      <w:proofErr w:type="spellEnd"/>
      <w:r>
        <w:rPr>
          <w:rFonts w:ascii="Calibri" w:hAnsi="Calibri"/>
        </w:rPr>
        <w:t xml:space="preserve"> populations</w:t>
      </w:r>
      <w:del w:id="86" w:author="Armbrust Lab" w:date="2015-08-13T13:15:00Z">
        <w:r w:rsidDel="007C61E0">
          <w:rPr>
            <w:rFonts w:ascii="Calibri" w:hAnsi="Calibri"/>
          </w:rPr>
          <w:delText xml:space="preserve">, and how does their </w:delText>
        </w:r>
        <w:r w:rsidDel="007C61E0">
          <w:rPr>
            <w:rFonts w:ascii="Calibri" w:hAnsi="Calibri"/>
          </w:rPr>
          <w:tab/>
          <w:delText>physiology change over both tidal cycles, and the course of the bloom</w:delText>
        </w:r>
      </w:del>
      <w:r>
        <w:rPr>
          <w:rFonts w:ascii="Calibri" w:hAnsi="Calibri"/>
        </w:rPr>
        <w:t xml:space="preserve">? </w:t>
      </w:r>
      <w:ins w:id="87" w:author="Armbrust Lab" w:date="2015-08-13T13:15:00Z">
        <w:r w:rsidR="007C61E0">
          <w:rPr>
            <w:rFonts w:ascii="Calibri" w:hAnsi="Calibri"/>
          </w:rPr>
          <w:t xml:space="preserve"> and 2)</w:t>
        </w:r>
      </w:ins>
      <w:ins w:id="88" w:author="Armbrust Lab" w:date="2015-08-13T13:16:00Z">
        <w:r w:rsidR="007C61E0">
          <w:rPr>
            <w:rFonts w:ascii="Calibri" w:hAnsi="Calibri"/>
          </w:rPr>
          <w:t xml:space="preserve"> How the growth of the </w:t>
        </w:r>
        <w:proofErr w:type="spellStart"/>
        <w:r w:rsidR="007C61E0">
          <w:rPr>
            <w:rFonts w:ascii="Calibri" w:hAnsi="Calibri"/>
          </w:rPr>
          <w:t>cryptophyte</w:t>
        </w:r>
        <w:proofErr w:type="spellEnd"/>
        <w:r w:rsidR="007C61E0">
          <w:rPr>
            <w:rFonts w:ascii="Calibri" w:hAnsi="Calibri"/>
          </w:rPr>
          <w:t xml:space="preserve"> prey affect </w:t>
        </w:r>
      </w:ins>
    </w:p>
    <w:p w14:paraId="331E46CC" w14:textId="27457766" w:rsidR="00C045F7" w:rsidRDefault="008145C1">
      <w:pPr>
        <w:tabs>
          <w:tab w:val="left" w:pos="5265"/>
        </w:tabs>
        <w:spacing w:line="360" w:lineRule="auto"/>
        <w:pPrChange w:id="89" w:author="Armbrust Lab" w:date="2015-08-13T13:17:00Z">
          <w:pPr>
            <w:spacing w:line="360" w:lineRule="auto"/>
          </w:pPr>
        </w:pPrChange>
      </w:pPr>
      <w:del w:id="90" w:author="Armbrust Lab" w:date="2015-08-13T13:15:00Z">
        <w:r w:rsidDel="007C61E0">
          <w:rPr>
            <w:rFonts w:ascii="Calibri" w:hAnsi="Calibri"/>
          </w:rPr>
          <w:tab/>
          <w:delText>-</w:delText>
        </w:r>
      </w:del>
      <w:del w:id="91" w:author="Armbrust Lab" w:date="2015-08-13T13:17:00Z">
        <w:r w:rsidDel="007C61E0">
          <w:rPr>
            <w:rFonts w:ascii="Calibri" w:hAnsi="Calibri"/>
          </w:rPr>
          <w:delText>Is there a relationship between cryptophyte physiology and</w:delText>
        </w:r>
      </w:del>
      <w:r>
        <w:rPr>
          <w:rFonts w:ascii="Calibri" w:hAnsi="Calibri"/>
        </w:rPr>
        <w:t xml:space="preserve"> the dynamics of </w:t>
      </w:r>
      <w:r>
        <w:rPr>
          <w:rFonts w:ascii="Calibri" w:hAnsi="Calibri"/>
          <w:i/>
          <w:iCs/>
        </w:rPr>
        <w:t>M. major</w:t>
      </w:r>
      <w:r>
        <w:rPr>
          <w:rFonts w:ascii="Calibri" w:hAnsi="Calibri"/>
        </w:rPr>
        <w:t>?</w:t>
      </w:r>
    </w:p>
    <w:p w14:paraId="7B85782C" w14:textId="77777777" w:rsidR="00E803DA" w:rsidRDefault="008145C1">
      <w:pPr>
        <w:spacing w:line="360" w:lineRule="auto"/>
        <w:rPr>
          <w:ins w:id="92" w:author="Armbrust Lab" w:date="2015-08-13T13:26:00Z"/>
          <w:rFonts w:ascii="Calibri" w:hAnsi="Calibri"/>
        </w:rPr>
      </w:pPr>
      <w:r>
        <w:rPr>
          <w:rFonts w:ascii="Calibri" w:hAnsi="Calibri"/>
        </w:rPr>
        <w:lastRenderedPageBreak/>
        <w:tab/>
        <w:t>To answer these questions, we have monitored the abundances</w:t>
      </w:r>
      <w:ins w:id="93" w:author="Armbrust Lab" w:date="2015-08-13T13:19:00Z">
        <w:r w:rsidR="007C61E0">
          <w:rPr>
            <w:rFonts w:ascii="Calibri" w:hAnsi="Calibri"/>
          </w:rPr>
          <w:t xml:space="preserve"> and size distribution</w:t>
        </w:r>
      </w:ins>
      <w:r>
        <w:rPr>
          <w:rFonts w:ascii="Calibri" w:hAnsi="Calibri"/>
        </w:rPr>
        <w:t xml:space="preserve"> of a </w:t>
      </w:r>
      <w:proofErr w:type="spellStart"/>
      <w:r>
        <w:rPr>
          <w:rFonts w:ascii="Calibri" w:hAnsi="Calibri"/>
        </w:rPr>
        <w:t>cryptophyte</w:t>
      </w:r>
      <w:proofErr w:type="spellEnd"/>
      <w:r>
        <w:rPr>
          <w:rFonts w:ascii="Calibri" w:hAnsi="Calibri"/>
        </w:rPr>
        <w:t xml:space="preserve"> population continuously </w:t>
      </w:r>
      <w:ins w:id="94" w:author="Armbrust Lab" w:date="2015-08-13T13:18:00Z">
        <w:r w:rsidR="007C61E0">
          <w:rPr>
            <w:rFonts w:ascii="Calibri" w:hAnsi="Calibri"/>
          </w:rPr>
          <w:t xml:space="preserve">5 days a week for 4 weeks </w:t>
        </w:r>
      </w:ins>
      <w:del w:id="95" w:author="Armbrust Lab" w:date="2015-08-13T13:19:00Z">
        <w:r w:rsidDel="007C61E0">
          <w:rPr>
            <w:rFonts w:ascii="Calibri" w:hAnsi="Calibri"/>
          </w:rPr>
          <w:delText>during a red tide bloom in the Columbia River Estuary</w:delText>
        </w:r>
      </w:del>
      <w:del w:id="96" w:author="Armbrust Lab" w:date="2015-08-13T13:18:00Z">
        <w:r w:rsidDel="007C61E0">
          <w:rPr>
            <w:rFonts w:ascii="Calibri" w:hAnsi="Calibri"/>
          </w:rPr>
          <w:delText xml:space="preserve"> </w:delText>
        </w:r>
      </w:del>
      <w:ins w:id="97" w:author="Armbrust Lab" w:date="2015-08-13T13:18:00Z">
        <w:r w:rsidR="007C61E0">
          <w:rPr>
            <w:rFonts w:ascii="Calibri" w:hAnsi="Calibri"/>
          </w:rPr>
          <w:t>in September – October 2013</w:t>
        </w:r>
      </w:ins>
      <w:ins w:id="98" w:author="Armbrust Lab" w:date="2015-08-13T13:19:00Z">
        <w:r w:rsidR="007C61E0" w:rsidRPr="007C61E0">
          <w:rPr>
            <w:rFonts w:ascii="Calibri" w:hAnsi="Calibri"/>
          </w:rPr>
          <w:t xml:space="preserve"> </w:t>
        </w:r>
        <w:r w:rsidR="007C61E0">
          <w:rPr>
            <w:rFonts w:ascii="Calibri" w:hAnsi="Calibri"/>
          </w:rPr>
          <w:t xml:space="preserve">during a red tide bloom in the Columbia River Estuary. </w:t>
        </w:r>
      </w:ins>
      <w:ins w:id="99" w:author="Armbrust Lab" w:date="2015-08-13T13:20:00Z">
        <w:r w:rsidR="007C61E0">
          <w:rPr>
            <w:rFonts w:ascii="Calibri" w:hAnsi="Calibri"/>
          </w:rPr>
          <w:t>W</w:t>
        </w:r>
      </w:ins>
      <w:ins w:id="100" w:author="Armbrust Lab" w:date="2015-08-13T13:19:00Z">
        <w:r w:rsidR="007C61E0">
          <w:rPr>
            <w:rFonts w:ascii="Calibri" w:hAnsi="Calibri"/>
          </w:rPr>
          <w:t xml:space="preserve">e </w:t>
        </w:r>
      </w:ins>
      <w:del w:id="101" w:author="Armbrust Lab" w:date="2015-08-13T13:18:00Z">
        <w:r w:rsidDel="007C61E0">
          <w:rPr>
            <w:rFonts w:ascii="Calibri" w:hAnsi="Calibri"/>
          </w:rPr>
          <w:delText>from September-October 2013</w:delText>
        </w:r>
      </w:del>
      <w:del w:id="102" w:author="Armbrust Lab" w:date="2015-08-13T13:19:00Z">
        <w:r w:rsidDel="007C61E0">
          <w:rPr>
            <w:rFonts w:ascii="Calibri" w:hAnsi="Calibri"/>
          </w:rPr>
          <w:delText>, and have</w:delText>
        </w:r>
      </w:del>
      <w:r>
        <w:rPr>
          <w:rFonts w:ascii="Calibri" w:hAnsi="Calibri"/>
        </w:rPr>
        <w:t xml:space="preserve"> estimated </w:t>
      </w:r>
      <w:ins w:id="103" w:author="Armbrust Lab" w:date="2015-08-13T13:20:00Z">
        <w:r w:rsidR="007C61E0">
          <w:rPr>
            <w:rFonts w:ascii="Calibri" w:hAnsi="Calibri"/>
          </w:rPr>
          <w:t xml:space="preserve">daily-averaged </w:t>
        </w:r>
      </w:ins>
      <w:r>
        <w:rPr>
          <w:rFonts w:ascii="Calibri" w:hAnsi="Calibri"/>
        </w:rPr>
        <w:t xml:space="preserve">division rates of the combined populations of </w:t>
      </w:r>
      <w:proofErr w:type="spellStart"/>
      <w:r>
        <w:rPr>
          <w:rFonts w:ascii="Calibri" w:hAnsi="Calibri"/>
        </w:rPr>
        <w:t>cryptophytes</w:t>
      </w:r>
      <w:proofErr w:type="spellEnd"/>
      <w:r>
        <w:rPr>
          <w:rFonts w:ascii="Calibri" w:hAnsi="Calibri"/>
        </w:rPr>
        <w:t xml:space="preserve"> </w:t>
      </w:r>
      <w:ins w:id="104" w:author="Armbrust Lab" w:date="2015-08-13T13:20:00Z">
        <w:r w:rsidR="007C61E0">
          <w:rPr>
            <w:rFonts w:ascii="Calibri" w:hAnsi="Calibri"/>
          </w:rPr>
          <w:t xml:space="preserve">based on the size distribution </w:t>
        </w:r>
      </w:ins>
      <w:r>
        <w:rPr>
          <w:rFonts w:ascii="Calibri" w:hAnsi="Calibri"/>
        </w:rPr>
        <w:t>using a size structured division rate model</w:t>
      </w:r>
      <w:del w:id="105" w:author="Armbrust Lab" w:date="2015-08-13T13:21:00Z">
        <w:r w:rsidDel="007C61E0">
          <w:rPr>
            <w:rFonts w:ascii="Calibri" w:hAnsi="Calibri"/>
          </w:rPr>
          <w:delText xml:space="preserve"> from Sosik et al.</w:delText>
        </w:r>
      </w:del>
      <w:r>
        <w:rPr>
          <w:rFonts w:ascii="Calibri" w:hAnsi="Calibri"/>
        </w:rPr>
        <w:t xml:space="preserve"> (</w:t>
      </w:r>
      <w:proofErr w:type="spellStart"/>
      <w:ins w:id="106" w:author="Armbrust Lab" w:date="2015-08-13T13:21:00Z">
        <w:r w:rsidR="007C61E0">
          <w:rPr>
            <w:rFonts w:ascii="Calibri" w:hAnsi="Calibri"/>
          </w:rPr>
          <w:t>Sosik</w:t>
        </w:r>
        <w:proofErr w:type="spellEnd"/>
        <w:r w:rsidR="007C61E0">
          <w:rPr>
            <w:rFonts w:ascii="Calibri" w:hAnsi="Calibri"/>
          </w:rPr>
          <w:t xml:space="preserve"> et al. </w:t>
        </w:r>
      </w:ins>
      <w:r>
        <w:rPr>
          <w:rFonts w:ascii="Calibri" w:hAnsi="Calibri"/>
        </w:rPr>
        <w:t xml:space="preserve">2003). </w:t>
      </w:r>
    </w:p>
    <w:p w14:paraId="4D2211E7" w14:textId="4A60179C" w:rsidR="00E803DA" w:rsidRDefault="00E803DA">
      <w:pPr>
        <w:spacing w:line="360" w:lineRule="auto"/>
        <w:rPr>
          <w:ins w:id="107" w:author="Armbrust Lab" w:date="2015-08-13T13:26:00Z"/>
          <w:rFonts w:ascii="Calibri" w:hAnsi="Calibri"/>
        </w:rPr>
      </w:pPr>
      <w:ins w:id="108" w:author="Armbrust Lab" w:date="2015-08-13T13:26:00Z">
        <w:r w:rsidRPr="00E803DA">
          <w:rPr>
            <w:rFonts w:ascii="Calibri" w:hAnsi="Calibri"/>
            <w:highlight w:val="yellow"/>
            <w:rPrChange w:id="109" w:author="Armbrust Lab" w:date="2015-08-13T13:26:00Z">
              <w:rPr>
                <w:rFonts w:ascii="Calibri" w:hAnsi="Calibri"/>
              </w:rPr>
            </w:rPrChange>
          </w:rPr>
          <w:t>MODEL TESTED ON SYN AND PRO, NOT CRYPTO, SO LAB VALIDATION NEEDED.</w:t>
        </w:r>
      </w:ins>
    </w:p>
    <w:p w14:paraId="2B8EBE60" w14:textId="2F159A7E" w:rsidR="00C045F7" w:rsidRDefault="007C61E0">
      <w:pPr>
        <w:spacing w:line="360" w:lineRule="auto"/>
      </w:pPr>
      <w:ins w:id="110" w:author="Armbrust Lab" w:date="2015-08-13T13:21:00Z">
        <w:r>
          <w:rPr>
            <w:rFonts w:ascii="Calibri" w:hAnsi="Calibri"/>
          </w:rPr>
          <w:t xml:space="preserve">Daily </w:t>
        </w:r>
      </w:ins>
      <w:del w:id="111" w:author="Armbrust Lab" w:date="2015-08-13T13:21:00Z">
        <w:r w:rsidR="008145C1" w:rsidDel="007C61E0">
          <w:rPr>
            <w:rFonts w:ascii="Calibri" w:hAnsi="Calibri"/>
          </w:rPr>
          <w:delText>In addition,</w:delText>
        </w:r>
        <w:r w:rsidR="008145C1" w:rsidDel="007C61E0">
          <w:rPr>
            <w:rFonts w:ascii="Calibri" w:hAnsi="Calibri"/>
            <w:i/>
            <w:iCs/>
          </w:rPr>
          <w:delText xml:space="preserve"> </w:delText>
        </w:r>
      </w:del>
      <w:r w:rsidR="008145C1">
        <w:rPr>
          <w:rFonts w:ascii="Calibri" w:hAnsi="Calibri"/>
          <w:i/>
          <w:iCs/>
        </w:rPr>
        <w:t>M. major</w:t>
      </w:r>
      <w:r w:rsidR="008145C1">
        <w:rPr>
          <w:rFonts w:ascii="Calibri" w:hAnsi="Calibri"/>
        </w:rPr>
        <w:t xml:space="preserve"> abundances were determined using </w:t>
      </w:r>
      <w:proofErr w:type="spellStart"/>
      <w:r w:rsidR="008145C1">
        <w:rPr>
          <w:rFonts w:ascii="Calibri" w:hAnsi="Calibri"/>
        </w:rPr>
        <w:t>FlowCAM</w:t>
      </w:r>
      <w:proofErr w:type="spellEnd"/>
      <w:r w:rsidR="008145C1">
        <w:rPr>
          <w:rFonts w:ascii="Calibri" w:hAnsi="Calibri"/>
        </w:rPr>
        <w:t>,</w:t>
      </w:r>
      <w:ins w:id="112" w:author="Armbrust Lab" w:date="2015-08-13T13:22:00Z">
        <w:r>
          <w:rPr>
            <w:rFonts w:ascii="Calibri" w:hAnsi="Calibri"/>
          </w:rPr>
          <w:t xml:space="preserve"> while </w:t>
        </w:r>
      </w:ins>
      <w:del w:id="113" w:author="Armbrust Lab" w:date="2015-08-13T13:22:00Z">
        <w:r w:rsidR="008145C1" w:rsidDel="007C61E0">
          <w:rPr>
            <w:rFonts w:ascii="Calibri" w:hAnsi="Calibri"/>
          </w:rPr>
          <w:delText xml:space="preserve"> with daily counts of the ciliate</w:delText>
        </w:r>
      </w:del>
      <w:r w:rsidR="008145C1">
        <w:rPr>
          <w:rFonts w:ascii="Calibri" w:hAnsi="Calibri"/>
        </w:rPr>
        <w:t>.</w:t>
      </w:r>
      <w:del w:id="114" w:author="Armbrust Lab" w:date="2015-08-13T13:22:00Z">
        <w:r w:rsidR="008145C1" w:rsidDel="007C61E0">
          <w:rPr>
            <w:rFonts w:ascii="Calibri" w:hAnsi="Calibri"/>
          </w:rPr>
          <w:delText xml:space="preserve"> The </w:delText>
        </w:r>
      </w:del>
      <w:r w:rsidR="008145C1">
        <w:rPr>
          <w:rFonts w:ascii="Calibri" w:hAnsi="Calibri"/>
        </w:rPr>
        <w:t xml:space="preserve">abundances of </w:t>
      </w:r>
      <w:r w:rsidR="008145C1">
        <w:rPr>
          <w:rFonts w:ascii="Calibri" w:hAnsi="Calibri"/>
          <w:i/>
          <w:iCs/>
        </w:rPr>
        <w:t xml:space="preserve">T. </w:t>
      </w:r>
      <w:proofErr w:type="spellStart"/>
      <w:r w:rsidR="008145C1">
        <w:rPr>
          <w:rFonts w:ascii="Calibri" w:hAnsi="Calibri"/>
          <w:i/>
          <w:iCs/>
        </w:rPr>
        <w:t>amphioexa</w:t>
      </w:r>
      <w:proofErr w:type="spellEnd"/>
      <w:r w:rsidR="008145C1">
        <w:rPr>
          <w:rFonts w:ascii="Calibri" w:hAnsi="Calibri"/>
          <w:i/>
          <w:iCs/>
        </w:rPr>
        <w:t xml:space="preserve"> </w:t>
      </w:r>
      <w:r w:rsidR="008145C1">
        <w:rPr>
          <w:rFonts w:ascii="Calibri" w:hAnsi="Calibri"/>
        </w:rPr>
        <w:t xml:space="preserve">were estimated </w:t>
      </w:r>
      <w:del w:id="115" w:author="Armbrust Lab" w:date="2015-08-13T13:22:00Z">
        <w:r w:rsidR="008145C1" w:rsidDel="007C61E0">
          <w:rPr>
            <w:rFonts w:ascii="Calibri" w:hAnsi="Calibri"/>
          </w:rPr>
          <w:delText>weekly,</w:delText>
        </w:r>
      </w:del>
      <w:ins w:id="116" w:author="Armbrust Lab" w:date="2015-08-13T13:22:00Z">
        <w:r>
          <w:rPr>
            <w:rFonts w:ascii="Calibri" w:hAnsi="Calibri"/>
          </w:rPr>
          <w:t>once a week</w:t>
        </w:r>
      </w:ins>
      <w:r w:rsidR="008145C1">
        <w:rPr>
          <w:rFonts w:ascii="Calibri" w:hAnsi="Calibri"/>
        </w:rPr>
        <w:t xml:space="preserve"> using </w:t>
      </w:r>
      <w:proofErr w:type="spellStart"/>
      <w:r w:rsidR="008145C1">
        <w:rPr>
          <w:rFonts w:ascii="Calibri" w:hAnsi="Calibri"/>
        </w:rPr>
        <w:t>qPCR</w:t>
      </w:r>
      <w:proofErr w:type="spellEnd"/>
      <w:r w:rsidR="008145C1">
        <w:rPr>
          <w:rFonts w:ascii="Calibri" w:hAnsi="Calibri"/>
        </w:rPr>
        <w:t>.</w:t>
      </w:r>
      <w:ins w:id="117" w:author="Armbrust Lab" w:date="2015-08-13T13:22:00Z">
        <w:r>
          <w:rPr>
            <w:rFonts w:ascii="Calibri" w:hAnsi="Calibri"/>
          </w:rPr>
          <w:t xml:space="preserve"> </w:t>
        </w:r>
      </w:ins>
      <w:r w:rsidR="008145C1">
        <w:rPr>
          <w:rFonts w:ascii="Calibri" w:hAnsi="Calibri"/>
        </w:rPr>
        <w:t xml:space="preserve"> </w:t>
      </w:r>
    </w:p>
    <w:p w14:paraId="1E2A408B" w14:textId="05402662" w:rsidR="00C045F7" w:rsidRDefault="0016690E">
      <w:pPr>
        <w:spacing w:line="360" w:lineRule="auto"/>
      </w:pPr>
      <w:ins w:id="118" w:author="Armbrust Lab" w:date="2015-08-13T14:24:00Z">
        <w:r>
          <w:t xml:space="preserve">TELL WHY YOU measure M. major </w:t>
        </w:r>
      </w:ins>
      <w:ins w:id="119" w:author="Armbrust Lab" w:date="2015-08-13T14:25:00Z">
        <w:r>
          <w:t xml:space="preserve">T. </w:t>
        </w:r>
        <w:proofErr w:type="spellStart"/>
        <w:r>
          <w:t>amphioxea</w:t>
        </w:r>
        <w:proofErr w:type="spellEnd"/>
        <w:r>
          <w:t xml:space="preserve"> </w:t>
        </w:r>
      </w:ins>
      <w:ins w:id="120" w:author="Armbrust Lab" w:date="2015-08-13T14:24:00Z">
        <w:r>
          <w:t>abundance</w:t>
        </w:r>
      </w:ins>
      <w:ins w:id="121" w:author="Armbrust Lab" w:date="2015-08-13T14:25:00Z">
        <w:r>
          <w:t>…</w:t>
        </w:r>
      </w:ins>
    </w:p>
    <w:p w14:paraId="55FADBE7" w14:textId="77777777" w:rsidR="00C045F7" w:rsidRDefault="00C045F7">
      <w:pPr>
        <w:spacing w:line="360" w:lineRule="auto"/>
      </w:pPr>
    </w:p>
    <w:p w14:paraId="13D30ABB" w14:textId="77777777" w:rsidR="00C045F7" w:rsidRDefault="008145C1">
      <w:pPr>
        <w:spacing w:line="360" w:lineRule="auto"/>
      </w:pPr>
      <w:r>
        <w:rPr>
          <w:rFonts w:ascii="Calibri" w:hAnsi="Calibri"/>
          <w:b/>
          <w:bCs/>
          <w:sz w:val="32"/>
          <w:szCs w:val="32"/>
        </w:rPr>
        <w:t>Methods</w:t>
      </w:r>
    </w:p>
    <w:p w14:paraId="224F6B4C" w14:textId="77777777" w:rsidR="00C045F7" w:rsidRDefault="008145C1">
      <w:pPr>
        <w:spacing w:line="360" w:lineRule="auto"/>
      </w:pPr>
      <w:r>
        <w:rPr>
          <w:rFonts w:ascii="Calibri" w:hAnsi="Calibri"/>
          <w:b/>
          <w:bCs/>
        </w:rPr>
        <w:t>Study Area</w:t>
      </w:r>
    </w:p>
    <w:p w14:paraId="5BD40166" w14:textId="77777777" w:rsidR="00C045F7" w:rsidRDefault="008145C1">
      <w:pPr>
        <w:spacing w:line="360" w:lineRule="auto"/>
      </w:pPr>
      <w:r>
        <w:rPr>
          <w:rFonts w:ascii="Calibri" w:hAnsi="Calibri"/>
        </w:rPr>
        <w:tab/>
      </w:r>
      <w:commentRangeStart w:id="122"/>
      <w:r>
        <w:rPr>
          <w:rFonts w:ascii="Calibri" w:hAnsi="Calibri"/>
        </w:rPr>
        <w:t>The Columbia River Estuary, located between Washington and Oregon (</w:t>
      </w:r>
      <w:r>
        <w:rPr>
          <w:rFonts w:ascii="Calibri" w:hAnsi="Calibri"/>
          <w:b/>
          <w:bCs/>
        </w:rPr>
        <w:t>fig. 1</w:t>
      </w:r>
      <w:r>
        <w:rPr>
          <w:rFonts w:ascii="Calibri" w:hAnsi="Calibri"/>
        </w:rPr>
        <w:t xml:space="preserve">), is a turbid and often highly stratified system. It is characterized by its dynamic physical processes and strong influence from diurnal and semi-diurnal tides (Jay, 1984). The estuary also has a short residence time, with flushing in the range of 0.5-5 days (Neal, 1972). </w:t>
      </w:r>
      <w:commentRangeEnd w:id="122"/>
      <w:r w:rsidR="007C61E0">
        <w:rPr>
          <w:rStyle w:val="CommentReference"/>
        </w:rPr>
        <w:commentReference w:id="122"/>
      </w:r>
    </w:p>
    <w:p w14:paraId="52E3EB3D" w14:textId="77777777" w:rsidR="007C61E0" w:rsidRDefault="007C61E0">
      <w:pPr>
        <w:spacing w:line="360" w:lineRule="auto"/>
      </w:pPr>
    </w:p>
    <w:p w14:paraId="7FE177A2" w14:textId="77777777" w:rsidR="00C045F7" w:rsidRDefault="008145C1">
      <w:pPr>
        <w:spacing w:line="360" w:lineRule="auto"/>
      </w:pPr>
      <w:r>
        <w:rPr>
          <w:rFonts w:ascii="Calibri" w:hAnsi="Calibri"/>
          <w:b/>
          <w:bCs/>
        </w:rPr>
        <w:t xml:space="preserve">Sample Collection </w:t>
      </w:r>
    </w:p>
    <w:p w14:paraId="07B788A7" w14:textId="0EE866E7" w:rsidR="00C045F7" w:rsidRDefault="008145C1">
      <w:pPr>
        <w:spacing w:line="360" w:lineRule="auto"/>
      </w:pPr>
      <w:r>
        <w:rPr>
          <w:rFonts w:ascii="Calibri" w:hAnsi="Calibri"/>
        </w:rPr>
        <w:tab/>
        <w:t xml:space="preserve">A </w:t>
      </w:r>
      <w:proofErr w:type="spellStart"/>
      <w:r>
        <w:rPr>
          <w:rFonts w:ascii="Calibri" w:hAnsi="Calibri"/>
        </w:rPr>
        <w:t>SeaFlow</w:t>
      </w:r>
      <w:proofErr w:type="spellEnd"/>
      <w:r>
        <w:rPr>
          <w:rFonts w:ascii="Calibri" w:hAnsi="Calibri"/>
        </w:rPr>
        <w:t xml:space="preserve"> continuous flow cytometer (</w:t>
      </w:r>
      <w:proofErr w:type="spellStart"/>
      <w:r>
        <w:rPr>
          <w:rFonts w:ascii="Calibri" w:hAnsi="Calibri"/>
        </w:rPr>
        <w:t>Swalwell</w:t>
      </w:r>
      <w:proofErr w:type="spellEnd"/>
      <w:r>
        <w:rPr>
          <w:rFonts w:ascii="Calibri" w:hAnsi="Calibri"/>
        </w:rPr>
        <w:t xml:space="preserve"> et al., 2011) was stationed on a dock outside of Astoria, OR</w:t>
      </w:r>
      <w:ins w:id="123" w:author="Armbrust Lab" w:date="2015-08-13T13:27:00Z">
        <w:r w:rsidR="00E803DA" w:rsidRPr="00E803DA">
          <w:t xml:space="preserve"> </w:t>
        </w:r>
        <w:r w:rsidR="00E803DA">
          <w:t>Describe SATURN 03 station.</w:t>
        </w:r>
      </w:ins>
      <w:r>
        <w:rPr>
          <w:rFonts w:ascii="Calibri" w:hAnsi="Calibri"/>
        </w:rPr>
        <w:t xml:space="preserve"> (</w:t>
      </w:r>
      <w:r>
        <w:rPr>
          <w:rFonts w:ascii="Calibri" w:hAnsi="Calibri"/>
          <w:b/>
          <w:bCs/>
        </w:rPr>
        <w:t>fig. 1</w:t>
      </w:r>
      <w:r>
        <w:rPr>
          <w:rFonts w:ascii="Calibri" w:hAnsi="Calibri"/>
        </w:rPr>
        <w:t xml:space="preserve">) and set up to run continuous measurements of surface water for up to five days each week for four weeks in September-October 2013. </w:t>
      </w:r>
      <w:ins w:id="124" w:author="Armbrust Lab" w:date="2015-08-13T13:27:00Z">
        <w:r w:rsidR="00E803DA">
          <w:rPr>
            <w:rFonts w:ascii="Calibri" w:hAnsi="Calibri"/>
          </w:rPr>
          <w:t xml:space="preserve">Discrete flow </w:t>
        </w:r>
      </w:ins>
      <w:ins w:id="125" w:author="Armbrust Lab" w:date="2015-08-13T13:28:00Z">
        <w:r w:rsidR="00E803DA">
          <w:rPr>
            <w:rFonts w:ascii="Calibri" w:hAnsi="Calibri"/>
          </w:rPr>
          <w:t>cytometry</w:t>
        </w:r>
      </w:ins>
      <w:ins w:id="126" w:author="Armbrust Lab" w:date="2015-08-13T13:27:00Z">
        <w:r w:rsidR="00E803DA">
          <w:rPr>
            <w:rFonts w:ascii="Calibri" w:hAnsi="Calibri"/>
          </w:rPr>
          <w:t xml:space="preserve"> </w:t>
        </w:r>
      </w:ins>
      <w:ins w:id="127" w:author="Armbrust Lab" w:date="2015-08-13T13:28:00Z">
        <w:r w:rsidR="00E803DA">
          <w:rPr>
            <w:rFonts w:ascii="Calibri" w:hAnsi="Calibri"/>
          </w:rPr>
          <w:t xml:space="preserve">samples (1 ml fixed with XX% </w:t>
        </w:r>
        <w:proofErr w:type="spellStart"/>
        <w:r w:rsidR="00E803DA">
          <w:rPr>
            <w:rFonts w:ascii="Calibri" w:hAnsi="Calibri"/>
          </w:rPr>
          <w:t>Glutaraldehyde</w:t>
        </w:r>
        <w:proofErr w:type="spellEnd"/>
        <w:r w:rsidR="00E803DA">
          <w:rPr>
            <w:rFonts w:ascii="Calibri" w:hAnsi="Calibri"/>
          </w:rPr>
          <w:t xml:space="preserve">) (REF) were collected for cell sorting on the </w:t>
        </w:r>
        <w:proofErr w:type="spellStart"/>
        <w:r w:rsidR="00E803DA">
          <w:rPr>
            <w:rFonts w:ascii="Calibri" w:hAnsi="Calibri"/>
          </w:rPr>
          <w:t>cryptophyte</w:t>
        </w:r>
        <w:proofErr w:type="spellEnd"/>
        <w:r w:rsidR="00E803DA">
          <w:rPr>
            <w:rFonts w:ascii="Calibri" w:hAnsi="Calibri"/>
          </w:rPr>
          <w:t xml:space="preserve"> population</w:t>
        </w:r>
      </w:ins>
      <w:ins w:id="128" w:author="Armbrust Lab" w:date="2015-08-13T13:30:00Z">
        <w:r w:rsidR="00E803DA">
          <w:rPr>
            <w:rFonts w:ascii="Calibri" w:hAnsi="Calibri"/>
          </w:rPr>
          <w:t>, samples were stored in -</w:t>
        </w:r>
      </w:ins>
      <w:ins w:id="129" w:author="Armbrust Lab" w:date="2015-08-13T13:32:00Z">
        <w:r w:rsidR="00E803DA">
          <w:rPr>
            <w:rFonts w:ascii="Calibri" w:hAnsi="Calibri"/>
          </w:rPr>
          <w:t>2</w:t>
        </w:r>
      </w:ins>
      <w:ins w:id="130" w:author="Armbrust Lab" w:date="2015-08-13T13:30:00Z">
        <w:r w:rsidR="00E803DA">
          <w:rPr>
            <w:rFonts w:ascii="Calibri" w:hAnsi="Calibri"/>
          </w:rPr>
          <w:t>0 and analyzed X months later using Influx cell sorter (BD)</w:t>
        </w:r>
      </w:ins>
      <w:ins w:id="131" w:author="Armbrust Lab" w:date="2015-08-13T13:28:00Z">
        <w:r w:rsidR="00E803DA">
          <w:rPr>
            <w:rFonts w:ascii="Calibri" w:hAnsi="Calibri"/>
          </w:rPr>
          <w:t>.</w:t>
        </w:r>
      </w:ins>
      <w:del w:id="132" w:author="Armbrust Lab" w:date="2015-08-13T13:29:00Z">
        <w:r w:rsidDel="00E803DA">
          <w:rPr>
            <w:rFonts w:ascii="Calibri" w:hAnsi="Calibri"/>
          </w:rPr>
          <w:delText>1mL samples of whole water for (how do I specify “regular” flow cytometery from SeaFlow?) flow cytometry</w:delText>
        </w:r>
      </w:del>
      <w:r>
        <w:rPr>
          <w:rFonts w:ascii="Calibri" w:hAnsi="Calibri"/>
        </w:rPr>
        <w:t xml:space="preserve">, 45mL samples </w:t>
      </w:r>
      <w:ins w:id="133" w:author="Armbrust Lab" w:date="2015-08-13T13:29:00Z">
        <w:r w:rsidR="00E803DA">
          <w:rPr>
            <w:rFonts w:ascii="Calibri" w:hAnsi="Calibri"/>
          </w:rPr>
          <w:t xml:space="preserve">fixed with XX% </w:t>
        </w:r>
      </w:ins>
      <w:proofErr w:type="spellStart"/>
      <w:ins w:id="134" w:author="Armbrust Lab" w:date="2015-08-13T13:32:00Z">
        <w:r w:rsidR="00E803DA">
          <w:rPr>
            <w:rFonts w:ascii="Calibri" w:hAnsi="Calibri"/>
          </w:rPr>
          <w:t>glutara</w:t>
        </w:r>
      </w:ins>
      <w:ins w:id="135" w:author="Armbrust Lab" w:date="2015-08-13T13:29:00Z">
        <w:r w:rsidR="00E803DA">
          <w:rPr>
            <w:rFonts w:ascii="Calibri" w:hAnsi="Calibri"/>
          </w:rPr>
          <w:t>ldehyde</w:t>
        </w:r>
        <w:proofErr w:type="spellEnd"/>
        <w:r w:rsidR="00E803DA">
          <w:rPr>
            <w:rFonts w:ascii="Calibri" w:hAnsi="Calibri"/>
          </w:rPr>
          <w:t xml:space="preserve"> were collected for </w:t>
        </w:r>
      </w:ins>
      <w:del w:id="136" w:author="Armbrust Lab" w:date="2015-08-13T13:29:00Z">
        <w:r w:rsidDel="00E803DA">
          <w:rPr>
            <w:rFonts w:ascii="Calibri" w:hAnsi="Calibri"/>
          </w:rPr>
          <w:delText>for</w:delText>
        </w:r>
      </w:del>
      <w:r>
        <w:rPr>
          <w:rFonts w:ascii="Calibri" w:hAnsi="Calibri"/>
        </w:rPr>
        <w:t xml:space="preserve"> </w:t>
      </w:r>
      <w:r>
        <w:rPr>
          <w:rFonts w:ascii="Calibri" w:hAnsi="Calibri"/>
          <w:i/>
          <w:iCs/>
        </w:rPr>
        <w:t>M. major</w:t>
      </w:r>
      <w:r>
        <w:rPr>
          <w:rFonts w:ascii="Calibri" w:hAnsi="Calibri"/>
        </w:rPr>
        <w:t xml:space="preserve"> counts</w:t>
      </w:r>
      <w:ins w:id="137" w:author="Armbrust Lab" w:date="2015-08-13T13:32:00Z">
        <w:r w:rsidR="00E803DA">
          <w:rPr>
            <w:rFonts w:ascii="Calibri" w:hAnsi="Calibri"/>
          </w:rPr>
          <w:t>, stored at 4 C</w:t>
        </w:r>
      </w:ins>
      <w:r>
        <w:rPr>
          <w:rFonts w:ascii="Calibri" w:hAnsi="Calibri"/>
        </w:rPr>
        <w:t xml:space="preserve"> </w:t>
      </w:r>
      <w:del w:id="138" w:author="Armbrust Lab" w:date="2015-08-13T13:29:00Z">
        <w:r w:rsidDel="00E803DA">
          <w:rPr>
            <w:rFonts w:ascii="Calibri" w:hAnsi="Calibri"/>
          </w:rPr>
          <w:delText>via</w:delText>
        </w:r>
      </w:del>
      <w:del w:id="139" w:author="Armbrust Lab" w:date="2015-08-13T13:31:00Z">
        <w:r w:rsidDel="00E803DA">
          <w:rPr>
            <w:rFonts w:ascii="Calibri" w:hAnsi="Calibri"/>
          </w:rPr>
          <w:delText xml:space="preserve"> FlowCam</w:delText>
        </w:r>
      </w:del>
      <w:ins w:id="140" w:author="Armbrust Lab" w:date="2015-08-13T13:31:00Z">
        <w:r w:rsidR="00E803DA">
          <w:rPr>
            <w:rFonts w:ascii="Calibri" w:hAnsi="Calibri"/>
          </w:rPr>
          <w:t xml:space="preserve">and analyzed X months later using </w:t>
        </w:r>
        <w:proofErr w:type="spellStart"/>
        <w:r w:rsidR="00E803DA">
          <w:rPr>
            <w:rFonts w:ascii="Calibri" w:hAnsi="Calibri"/>
          </w:rPr>
          <w:t>FlowSCAM</w:t>
        </w:r>
        <w:proofErr w:type="spellEnd"/>
        <w:r w:rsidR="00E803DA">
          <w:rPr>
            <w:rFonts w:ascii="Calibri" w:hAnsi="Calibri"/>
          </w:rPr>
          <w:t xml:space="preserve"> (REF)</w:t>
        </w:r>
      </w:ins>
      <w:ins w:id="141" w:author="Armbrust Lab" w:date="2015-08-13T13:29:00Z">
        <w:r w:rsidR="00E803DA">
          <w:rPr>
            <w:rFonts w:ascii="Calibri" w:hAnsi="Calibri"/>
          </w:rPr>
          <w:t xml:space="preserve">. </w:t>
        </w:r>
      </w:ins>
      <w:del w:id="142" w:author="Armbrust Lab" w:date="2015-08-13T13:30:00Z">
        <w:r w:rsidDel="00E803DA">
          <w:rPr>
            <w:rFonts w:ascii="Calibri" w:hAnsi="Calibri"/>
          </w:rPr>
          <w:delText xml:space="preserve">, and </w:delText>
        </w:r>
      </w:del>
      <w:r>
        <w:rPr>
          <w:rFonts w:ascii="Calibri" w:hAnsi="Calibri"/>
        </w:rPr>
        <w:t>30mL surface water samples for nutrient analysis were taken in duplicate.</w:t>
      </w:r>
      <w:del w:id="143" w:author="Armbrust Lab" w:date="2015-08-13T13:32:00Z">
        <w:r w:rsidDel="00E803DA">
          <w:rPr>
            <w:rFonts w:ascii="Calibri" w:hAnsi="Calibri"/>
          </w:rPr>
          <w:delText xml:space="preserve"> The samples for flow cytometery and </w:delText>
        </w:r>
        <w:r w:rsidDel="00E803DA">
          <w:rPr>
            <w:rFonts w:ascii="Calibri" w:hAnsi="Calibri"/>
            <w:i/>
            <w:iCs/>
          </w:rPr>
          <w:delText>M. major</w:delText>
        </w:r>
        <w:r w:rsidDel="00E803DA">
          <w:rPr>
            <w:rFonts w:ascii="Calibri" w:hAnsi="Calibri"/>
          </w:rPr>
          <w:delText xml:space="preserve"> counts were taken at three depths, and preserved with 20μL and 1mL of 25% glut</w:delText>
        </w:r>
      </w:del>
      <w:del w:id="144" w:author="Armbrust Lab" w:date="2015-08-13T13:31:00Z">
        <w:r w:rsidDel="00E803DA">
          <w:rPr>
            <w:rFonts w:ascii="Calibri" w:hAnsi="Calibri"/>
          </w:rPr>
          <w:delText>er</w:delText>
        </w:r>
      </w:del>
      <w:del w:id="145" w:author="Armbrust Lab" w:date="2015-08-13T13:32:00Z">
        <w:r w:rsidDel="00E803DA">
          <w:rPr>
            <w:rFonts w:ascii="Calibri" w:hAnsi="Calibri"/>
          </w:rPr>
          <w:delText>aldehyde, respectively</w:delText>
        </w:r>
      </w:del>
      <w:r>
        <w:rPr>
          <w:rFonts w:ascii="Calibri" w:hAnsi="Calibri"/>
        </w:rPr>
        <w:t xml:space="preserve">. </w:t>
      </w:r>
      <w:ins w:id="146" w:author="Armbrust Lab" w:date="2015-08-13T13:33:00Z">
        <w:r w:rsidR="00E803DA">
          <w:rPr>
            <w:rFonts w:ascii="Calibri" w:hAnsi="Calibri"/>
          </w:rPr>
          <w:t xml:space="preserve">XXX ml of water was filtered once a week to determine </w:t>
        </w:r>
        <w:proofErr w:type="spellStart"/>
        <w:r w:rsidR="00E803DA">
          <w:rPr>
            <w:rFonts w:ascii="Calibri" w:hAnsi="Calibri"/>
          </w:rPr>
          <w:t>crypotphyte</w:t>
        </w:r>
        <w:proofErr w:type="spellEnd"/>
        <w:r w:rsidR="00E803DA">
          <w:rPr>
            <w:rFonts w:ascii="Calibri" w:hAnsi="Calibri"/>
          </w:rPr>
          <w:t xml:space="preserve"> community composition using </w:t>
        </w:r>
        <w:proofErr w:type="spellStart"/>
        <w:r w:rsidR="00E803DA">
          <w:rPr>
            <w:rFonts w:ascii="Calibri" w:hAnsi="Calibri"/>
          </w:rPr>
          <w:t>qPCR</w:t>
        </w:r>
        <w:proofErr w:type="spellEnd"/>
        <w:r w:rsidR="00E803DA">
          <w:rPr>
            <w:rFonts w:ascii="Calibri" w:hAnsi="Calibri"/>
          </w:rPr>
          <w:t xml:space="preserve">. All </w:t>
        </w:r>
      </w:ins>
      <w:ins w:id="147" w:author="Armbrust Lab" w:date="2015-08-13T13:34:00Z">
        <w:r w:rsidR="00E803DA">
          <w:rPr>
            <w:rFonts w:ascii="Calibri" w:hAnsi="Calibri"/>
          </w:rPr>
          <w:t>discrete</w:t>
        </w:r>
      </w:ins>
      <w:ins w:id="148" w:author="Armbrust Lab" w:date="2015-08-13T13:33:00Z">
        <w:r w:rsidR="00E803DA">
          <w:rPr>
            <w:rFonts w:ascii="Calibri" w:hAnsi="Calibri"/>
          </w:rPr>
          <w:t xml:space="preserve"> </w:t>
        </w:r>
      </w:ins>
      <w:ins w:id="149" w:author="Armbrust Lab" w:date="2015-08-13T13:34:00Z">
        <w:r w:rsidR="00E803DA">
          <w:rPr>
            <w:rFonts w:ascii="Calibri" w:hAnsi="Calibri"/>
          </w:rPr>
          <w:t>samples were collected around ‘slack’ tide</w:t>
        </w:r>
        <w:r w:rsidR="0012436D">
          <w:rPr>
            <w:rFonts w:ascii="Calibri" w:hAnsi="Calibri"/>
          </w:rPr>
          <w:t>.</w:t>
        </w:r>
      </w:ins>
      <w:del w:id="150" w:author="Armbrust Lab" w:date="2015-08-13T13:32:00Z">
        <w:r w:rsidDel="00E803DA">
          <w:rPr>
            <w:rFonts w:ascii="Calibri" w:hAnsi="Calibri"/>
          </w:rPr>
          <w:delText xml:space="preserve">The samples for flow cytometry and nutrient analysis were then stored at -20°C, the samples for </w:delText>
        </w:r>
        <w:r w:rsidDel="00E803DA">
          <w:rPr>
            <w:rFonts w:ascii="Calibri" w:hAnsi="Calibri"/>
            <w:i/>
            <w:iCs/>
          </w:rPr>
          <w:delText>M. major</w:delText>
        </w:r>
        <w:r w:rsidDel="00E803DA">
          <w:rPr>
            <w:rFonts w:ascii="Calibri" w:hAnsi="Calibri"/>
          </w:rPr>
          <w:delText xml:space="preserve"> counts refrigerated at 4°C.</w:delText>
        </w:r>
      </w:del>
    </w:p>
    <w:p w14:paraId="27021974" w14:textId="77777777" w:rsidR="00C045F7" w:rsidRDefault="00C045F7">
      <w:pPr>
        <w:spacing w:line="360" w:lineRule="auto"/>
        <w:rPr>
          <w:ins w:id="151" w:author="Armbrust Lab" w:date="2015-08-13T13:36:00Z"/>
        </w:rPr>
      </w:pPr>
    </w:p>
    <w:p w14:paraId="6481965C" w14:textId="77777777" w:rsidR="0012436D" w:rsidRDefault="0012436D" w:rsidP="0012436D">
      <w:pPr>
        <w:spacing w:line="360" w:lineRule="auto"/>
      </w:pPr>
      <w:moveToRangeStart w:id="152" w:author="Armbrust Lab" w:date="2015-08-13T13:36:00Z" w:name="move301092331"/>
      <w:proofErr w:type="spellStart"/>
      <w:moveTo w:id="153" w:author="Armbrust Lab" w:date="2015-08-13T13:36:00Z">
        <w:r>
          <w:rPr>
            <w:rFonts w:ascii="Calibri" w:hAnsi="Calibri"/>
            <w:b/>
            <w:bCs/>
          </w:rPr>
          <w:t>SeaFlow</w:t>
        </w:r>
        <w:proofErr w:type="spellEnd"/>
        <w:r>
          <w:rPr>
            <w:rFonts w:ascii="Calibri" w:hAnsi="Calibri"/>
            <w:b/>
            <w:bCs/>
          </w:rPr>
          <w:t xml:space="preserve"> Data Analysis </w:t>
        </w:r>
      </w:moveTo>
    </w:p>
    <w:p w14:paraId="34B6D120" w14:textId="5A722A2D" w:rsidR="0012436D" w:rsidRDefault="0012436D" w:rsidP="0012436D">
      <w:pPr>
        <w:spacing w:line="360" w:lineRule="auto"/>
        <w:rPr>
          <w:ins w:id="154" w:author="Armbrust Lab" w:date="2015-08-13T13:37:00Z"/>
          <w:rFonts w:ascii="Calibri" w:hAnsi="Calibri"/>
        </w:rPr>
      </w:pPr>
      <w:moveTo w:id="155" w:author="Armbrust Lab" w:date="2015-08-13T13:36:00Z">
        <w:r>
          <w:rPr>
            <w:rFonts w:ascii="Calibri" w:hAnsi="Calibri"/>
          </w:rPr>
          <w:tab/>
          <w:t xml:space="preserve">All </w:t>
        </w:r>
        <w:proofErr w:type="spellStart"/>
        <w:r>
          <w:rPr>
            <w:rFonts w:ascii="Calibri" w:hAnsi="Calibri"/>
          </w:rPr>
          <w:t>SeaFlow</w:t>
        </w:r>
        <w:proofErr w:type="spellEnd"/>
        <w:r>
          <w:rPr>
            <w:rFonts w:ascii="Calibri" w:hAnsi="Calibri"/>
          </w:rPr>
          <w:t xml:space="preserve"> data was analyzed using the R package, </w:t>
        </w:r>
        <w:proofErr w:type="spellStart"/>
        <w:r>
          <w:rPr>
            <w:rFonts w:ascii="Calibri" w:hAnsi="Calibri"/>
          </w:rPr>
          <w:t>popcycle</w:t>
        </w:r>
        <w:proofErr w:type="spellEnd"/>
        <w:r>
          <w:rPr>
            <w:rFonts w:ascii="Calibri" w:hAnsi="Calibri"/>
          </w:rPr>
          <w:t xml:space="preserve"> (</w:t>
        </w:r>
        <w:r>
          <w:fldChar w:fldCharType="begin"/>
        </w:r>
        <w:r>
          <w:instrText xml:space="preserve"> HYPERLINK "https://github.com/uwescience/popcycle" \h </w:instrText>
        </w:r>
        <w:r>
          <w:fldChar w:fldCharType="separate"/>
        </w:r>
        <w:r>
          <w:rPr>
            <w:rStyle w:val="InternetLink"/>
            <w:rFonts w:ascii="Calibri" w:hAnsi="Calibri"/>
          </w:rPr>
          <w:t>https://github.com/uwescience/popcycle</w:t>
        </w:r>
        <w:r>
          <w:rPr>
            <w:rStyle w:val="InternetLink"/>
            <w:rFonts w:ascii="Calibri" w:hAnsi="Calibri"/>
          </w:rPr>
          <w:fldChar w:fldCharType="end"/>
        </w:r>
        <w:r>
          <w:rPr>
            <w:rFonts w:ascii="Calibri" w:hAnsi="Calibri"/>
          </w:rPr>
          <w:t xml:space="preserve">). The </w:t>
        </w:r>
        <w:proofErr w:type="spellStart"/>
        <w:r>
          <w:rPr>
            <w:rFonts w:ascii="Calibri" w:hAnsi="Calibri"/>
          </w:rPr>
          <w:t>sds</w:t>
        </w:r>
        <w:proofErr w:type="spellEnd"/>
        <w:r>
          <w:rPr>
            <w:rFonts w:ascii="Calibri" w:hAnsi="Calibri"/>
          </w:rPr>
          <w:t xml:space="preserve"> file from </w:t>
        </w:r>
        <w:proofErr w:type="spellStart"/>
        <w:r>
          <w:rPr>
            <w:rFonts w:ascii="Calibri" w:hAnsi="Calibri"/>
          </w:rPr>
          <w:t>SeaFlow</w:t>
        </w:r>
        <w:proofErr w:type="spellEnd"/>
        <w:r>
          <w:rPr>
            <w:rFonts w:ascii="Calibri" w:hAnsi="Calibri"/>
          </w:rPr>
          <w:t xml:space="preserve"> was converted to an </w:t>
        </w:r>
        <w:proofErr w:type="spellStart"/>
        <w:r>
          <w:rPr>
            <w:rFonts w:ascii="Calibri" w:hAnsi="Calibri"/>
          </w:rPr>
          <w:t>sfl</w:t>
        </w:r>
        <w:proofErr w:type="spellEnd"/>
        <w:r>
          <w:rPr>
            <w:rFonts w:ascii="Calibri" w:hAnsi="Calibri"/>
          </w:rPr>
          <w:t xml:space="preserve"> format </w:t>
        </w:r>
        <w:r>
          <w:rPr>
            <w:rFonts w:ascii="Calibri" w:hAnsi="Calibri"/>
          </w:rPr>
          <w:lastRenderedPageBreak/>
          <w:t xml:space="preserve">in order to be compatible with the </w:t>
        </w:r>
        <w:proofErr w:type="spellStart"/>
        <w:r>
          <w:rPr>
            <w:rFonts w:ascii="Calibri" w:hAnsi="Calibri"/>
          </w:rPr>
          <w:t>popcycle</w:t>
        </w:r>
        <w:proofErr w:type="spellEnd"/>
        <w:r>
          <w:rPr>
            <w:rFonts w:ascii="Calibri" w:hAnsi="Calibri"/>
          </w:rPr>
          <w:t xml:space="preserve"> software. Background “noise” (detritus and other non-cell particles) in the </w:t>
        </w:r>
        <w:proofErr w:type="spellStart"/>
        <w:r>
          <w:rPr>
            <w:rFonts w:ascii="Calibri" w:hAnsi="Calibri"/>
          </w:rPr>
          <w:t>evt</w:t>
        </w:r>
        <w:proofErr w:type="spellEnd"/>
        <w:r>
          <w:rPr>
            <w:rFonts w:ascii="Calibri" w:hAnsi="Calibri"/>
          </w:rPr>
          <w:t xml:space="preserve"> files were filtered out using a notch of 0.8 and a width of 0.5 for the Columbia River Estuary field data. The same parameters were used for all </w:t>
        </w:r>
        <w:proofErr w:type="spellStart"/>
        <w:r>
          <w:rPr>
            <w:rFonts w:ascii="Calibri" w:hAnsi="Calibri"/>
          </w:rPr>
          <w:t>evt</w:t>
        </w:r>
        <w:proofErr w:type="spellEnd"/>
        <w:r>
          <w:rPr>
            <w:rFonts w:ascii="Calibri" w:hAnsi="Calibri"/>
          </w:rPr>
          <w:t xml:space="preserve"> files for the field data. Manual clustering of beads and “</w:t>
        </w:r>
        <w:proofErr w:type="spellStart"/>
        <w:r>
          <w:rPr>
            <w:rFonts w:ascii="Calibri" w:hAnsi="Calibri"/>
          </w:rPr>
          <w:t>cryptophyte</w:t>
        </w:r>
        <w:proofErr w:type="spellEnd"/>
        <w:r>
          <w:rPr>
            <w:rFonts w:ascii="Calibri" w:hAnsi="Calibri"/>
          </w:rPr>
          <w:t xml:space="preserve">” population was applied to a single time point file and then used for all files. Clustered particle counts were then compiled into a stats table located within the </w:t>
        </w:r>
        <w:proofErr w:type="spellStart"/>
        <w:r>
          <w:rPr>
            <w:rFonts w:ascii="Calibri" w:hAnsi="Calibri"/>
          </w:rPr>
          <w:t>popcycle</w:t>
        </w:r>
        <w:proofErr w:type="spellEnd"/>
        <w:r>
          <w:rPr>
            <w:rFonts w:ascii="Calibri" w:hAnsi="Calibri"/>
          </w:rPr>
          <w:t xml:space="preserve"> database. The same method was used for the laboratory experiment </w:t>
        </w:r>
        <w:proofErr w:type="spellStart"/>
        <w:r>
          <w:rPr>
            <w:rFonts w:ascii="Calibri" w:hAnsi="Calibri"/>
          </w:rPr>
          <w:t>SeaFlow</w:t>
        </w:r>
        <w:proofErr w:type="spellEnd"/>
        <w:r>
          <w:rPr>
            <w:rFonts w:ascii="Calibri" w:hAnsi="Calibri"/>
          </w:rPr>
          <w:t xml:space="preserve"> data, with a notch of 1 and a width of 0.5 applied to all </w:t>
        </w:r>
        <w:proofErr w:type="spellStart"/>
        <w:r>
          <w:rPr>
            <w:rFonts w:ascii="Calibri" w:hAnsi="Calibri"/>
          </w:rPr>
          <w:t>evt</w:t>
        </w:r>
        <w:proofErr w:type="spellEnd"/>
        <w:r>
          <w:rPr>
            <w:rFonts w:ascii="Calibri" w:hAnsi="Calibri"/>
          </w:rPr>
          <w:t xml:space="preserve"> files</w:t>
        </w:r>
      </w:moveTo>
      <w:moveToRangeEnd w:id="152"/>
    </w:p>
    <w:p w14:paraId="5757B6AD" w14:textId="77777777" w:rsidR="0012436D" w:rsidRDefault="0012436D" w:rsidP="0012436D">
      <w:pPr>
        <w:spacing w:line="360" w:lineRule="auto"/>
        <w:rPr>
          <w:ins w:id="156" w:author="Armbrust Lab" w:date="2015-08-13T13:36:00Z"/>
        </w:rPr>
      </w:pPr>
    </w:p>
    <w:p w14:paraId="6F8859A3" w14:textId="77777777" w:rsidR="0012436D" w:rsidRDefault="0012436D" w:rsidP="0012436D">
      <w:pPr>
        <w:spacing w:line="360" w:lineRule="auto"/>
      </w:pPr>
      <w:moveToRangeStart w:id="157" w:author="Armbrust Lab" w:date="2015-08-13T13:36:00Z" w:name="move301092318"/>
      <w:moveTo w:id="158" w:author="Armbrust Lab" w:date="2015-08-13T13:36:00Z">
        <w:r>
          <w:rPr>
            <w:rFonts w:ascii="Calibri" w:hAnsi="Calibri"/>
            <w:b/>
            <w:bCs/>
          </w:rPr>
          <w:t xml:space="preserve">Flow Cytometry Sorting – Light microscopy </w:t>
        </w:r>
      </w:moveTo>
    </w:p>
    <w:p w14:paraId="5CE3A545" w14:textId="77777777" w:rsidR="0012436D" w:rsidRDefault="0012436D" w:rsidP="0012436D">
      <w:pPr>
        <w:spacing w:line="360" w:lineRule="auto"/>
      </w:pPr>
      <w:moveTo w:id="159" w:author="Armbrust Lab" w:date="2015-08-13T13:36:00Z">
        <w:r>
          <w:rPr>
            <w:rFonts w:ascii="Calibri" w:hAnsi="Calibri"/>
          </w:rPr>
          <w:tab/>
          <w:t>A 1mL surface water sample was run on an Influx flow cytometer, and 100 cells from the gated population of supposed “</w:t>
        </w:r>
        <w:proofErr w:type="spellStart"/>
        <w:r>
          <w:rPr>
            <w:rFonts w:ascii="Calibri" w:hAnsi="Calibri"/>
          </w:rPr>
          <w:t>cryptophytes</w:t>
        </w:r>
        <w:proofErr w:type="spellEnd"/>
        <w:r>
          <w:rPr>
            <w:rFonts w:ascii="Calibri" w:hAnsi="Calibri"/>
          </w:rPr>
          <w:t xml:space="preserve">” were sorted onto a glass slide. The cells were then examined under a Nikon Eclipse 80i </w:t>
        </w:r>
        <w:proofErr w:type="spellStart"/>
        <w:r>
          <w:rPr>
            <w:rFonts w:ascii="Calibri" w:hAnsi="Calibri"/>
          </w:rPr>
          <w:t>epifluorescent</w:t>
        </w:r>
        <w:proofErr w:type="spellEnd"/>
        <w:r>
          <w:rPr>
            <w:rFonts w:ascii="Calibri" w:hAnsi="Calibri"/>
          </w:rPr>
          <w:t xml:space="preserve"> microscope at 20x magnification and photographed using a </w:t>
        </w:r>
        <w:proofErr w:type="spellStart"/>
        <w:r>
          <w:rPr>
            <w:rFonts w:ascii="Calibri" w:hAnsi="Calibri"/>
          </w:rPr>
          <w:t>Qimaging</w:t>
        </w:r>
        <w:proofErr w:type="spellEnd"/>
        <w:r>
          <w:rPr>
            <w:rFonts w:ascii="Calibri" w:hAnsi="Calibri"/>
          </w:rPr>
          <w:t xml:space="preserve"> </w:t>
        </w:r>
        <w:proofErr w:type="spellStart"/>
        <w:r>
          <w:rPr>
            <w:rFonts w:ascii="Calibri" w:hAnsi="Calibri"/>
          </w:rPr>
          <w:t>MicroPublisher</w:t>
        </w:r>
        <w:proofErr w:type="spellEnd"/>
        <w:r>
          <w:rPr>
            <w:rFonts w:ascii="Calibri" w:hAnsi="Calibri"/>
          </w:rPr>
          <w:t xml:space="preserve"> 3.3 RTV camera. The gated population was confirmed as consisting of </w:t>
        </w:r>
        <w:proofErr w:type="spellStart"/>
        <w:r>
          <w:rPr>
            <w:rFonts w:ascii="Calibri" w:hAnsi="Calibri"/>
          </w:rPr>
          <w:t>cryptophytes</w:t>
        </w:r>
        <w:proofErr w:type="spellEnd"/>
        <w:r>
          <w:rPr>
            <w:rFonts w:ascii="Calibri" w:hAnsi="Calibri"/>
          </w:rPr>
          <w:t xml:space="preserve"> after observations of the sorted cells revealed the orange </w:t>
        </w:r>
        <w:proofErr w:type="spellStart"/>
        <w:r>
          <w:rPr>
            <w:rFonts w:ascii="Calibri" w:hAnsi="Calibri"/>
          </w:rPr>
          <w:t>autofluorescence</w:t>
        </w:r>
        <w:proofErr w:type="spellEnd"/>
        <w:r>
          <w:rPr>
            <w:rFonts w:ascii="Calibri" w:hAnsi="Calibri"/>
          </w:rPr>
          <w:t xml:space="preserve">, characteristic of the </w:t>
        </w:r>
        <w:proofErr w:type="spellStart"/>
        <w:r>
          <w:rPr>
            <w:rFonts w:ascii="Calibri" w:hAnsi="Calibri"/>
          </w:rPr>
          <w:t>cryptophyte</w:t>
        </w:r>
        <w:proofErr w:type="spellEnd"/>
        <w:r>
          <w:rPr>
            <w:rFonts w:ascii="Calibri" w:hAnsi="Calibri"/>
          </w:rPr>
          <w:t xml:space="preserve"> group, when viewed under </w:t>
        </w:r>
        <w:proofErr w:type="spellStart"/>
        <w:r>
          <w:rPr>
            <w:rFonts w:ascii="Calibri" w:hAnsi="Calibri"/>
          </w:rPr>
          <w:t>epifluorescent</w:t>
        </w:r>
        <w:proofErr w:type="spellEnd"/>
        <w:r>
          <w:rPr>
            <w:rFonts w:ascii="Calibri" w:hAnsi="Calibri"/>
          </w:rPr>
          <w:t xml:space="preserve"> microscopy (image as supplemental data). The size of the cells viewed (&lt;5 </w:t>
        </w:r>
        <w:proofErr w:type="spellStart"/>
        <w:r>
          <w:rPr>
            <w:rFonts w:ascii="Calibri" w:hAnsi="Calibri"/>
          </w:rPr>
          <w:t>μm</w:t>
        </w:r>
        <w:proofErr w:type="spellEnd"/>
        <w:r>
          <w:rPr>
            <w:rFonts w:ascii="Calibri" w:hAnsi="Calibri"/>
          </w:rPr>
          <w:t xml:space="preserve">) agreed with past observations of </w:t>
        </w:r>
        <w:proofErr w:type="spellStart"/>
        <w:r>
          <w:rPr>
            <w:rFonts w:ascii="Calibri" w:hAnsi="Calibri"/>
          </w:rPr>
          <w:t>cryptophytes</w:t>
        </w:r>
        <w:proofErr w:type="spellEnd"/>
        <w:r>
          <w:rPr>
            <w:rFonts w:ascii="Calibri" w:hAnsi="Calibri"/>
          </w:rPr>
          <w:t xml:space="preserve"> in the Columbia River Estuary (Peterson et al., 2012) and were teardrop-shaped. </w:t>
        </w:r>
      </w:moveTo>
    </w:p>
    <w:p w14:paraId="5B5E08C5" w14:textId="77777777" w:rsidR="0012436D" w:rsidRDefault="0012436D" w:rsidP="0012436D">
      <w:pPr>
        <w:spacing w:line="360" w:lineRule="auto"/>
      </w:pPr>
      <w:moveToRangeStart w:id="160" w:author="Armbrust Lab" w:date="2015-08-13T13:37:00Z" w:name="move301092357"/>
      <w:moveToRangeEnd w:id="157"/>
      <w:moveTo w:id="161" w:author="Armbrust Lab" w:date="2015-08-13T13:37:00Z">
        <w:r>
          <w:rPr>
            <w:rFonts w:ascii="Calibri" w:hAnsi="Calibri"/>
          </w:rPr>
          <w:tab/>
        </w:r>
      </w:moveTo>
    </w:p>
    <w:p w14:paraId="418348AE" w14:textId="77777777" w:rsidR="0012436D" w:rsidRDefault="0012436D" w:rsidP="0012436D">
      <w:pPr>
        <w:spacing w:line="360" w:lineRule="auto"/>
      </w:pPr>
      <w:moveTo w:id="162" w:author="Armbrust Lab" w:date="2015-08-13T13:37:00Z">
        <w:r>
          <w:rPr>
            <w:rFonts w:ascii="Calibri" w:hAnsi="Calibri"/>
            <w:b/>
            <w:bCs/>
          </w:rPr>
          <w:t>Size-structured Division Rate Model</w:t>
        </w:r>
      </w:moveTo>
    </w:p>
    <w:p w14:paraId="64881041" w14:textId="77777777" w:rsidR="0012436D" w:rsidRDefault="0012436D" w:rsidP="0012436D">
      <w:pPr>
        <w:spacing w:line="360" w:lineRule="auto"/>
      </w:pPr>
      <w:moveTo w:id="163" w:author="Armbrust Lab" w:date="2015-08-13T13:37:00Z">
        <w:r>
          <w:rPr>
            <w:rFonts w:ascii="Calibri" w:hAnsi="Calibri"/>
          </w:rPr>
          <w:t xml:space="preserve">FR writes this </w:t>
        </w:r>
      </w:moveTo>
    </w:p>
    <w:p w14:paraId="52E46DAC" w14:textId="77777777" w:rsidR="0012436D" w:rsidRDefault="0012436D" w:rsidP="0012436D">
      <w:pPr>
        <w:spacing w:line="360" w:lineRule="auto"/>
      </w:pPr>
      <w:moveTo w:id="164" w:author="Armbrust Lab" w:date="2015-08-13T13:37:00Z">
        <w:r>
          <w:rPr>
            <w:rFonts w:ascii="Calibri" w:hAnsi="Calibri"/>
          </w:rPr>
          <w:tab/>
          <w:t xml:space="preserve">-based off of model from </w:t>
        </w:r>
        <w:proofErr w:type="spellStart"/>
        <w:r>
          <w:rPr>
            <w:rFonts w:ascii="Calibri" w:hAnsi="Calibri"/>
          </w:rPr>
          <w:t>Sosik</w:t>
        </w:r>
        <w:proofErr w:type="spellEnd"/>
        <w:r>
          <w:rPr>
            <w:rFonts w:ascii="Calibri" w:hAnsi="Calibri"/>
          </w:rPr>
          <w:t xml:space="preserve"> et al., 2003</w:t>
        </w:r>
      </w:moveTo>
    </w:p>
    <w:p w14:paraId="20503415" w14:textId="77777777" w:rsidR="0012436D" w:rsidRDefault="0012436D" w:rsidP="0012436D">
      <w:pPr>
        <w:spacing w:line="360" w:lineRule="auto"/>
      </w:pPr>
      <w:moveTo w:id="165" w:author="Armbrust Lab" w:date="2015-08-13T13:37:00Z">
        <w:r>
          <w:rPr>
            <w:rFonts w:ascii="Calibri" w:hAnsi="Calibri"/>
          </w:rPr>
          <w:tab/>
          <w:t>-”matrix population model” based on light and cell size</w:t>
        </w:r>
      </w:moveTo>
    </w:p>
    <w:p w14:paraId="3FEABFE1" w14:textId="77777777" w:rsidR="0012436D" w:rsidDel="0012436D" w:rsidRDefault="0012436D" w:rsidP="0012436D">
      <w:pPr>
        <w:spacing w:line="360" w:lineRule="auto"/>
        <w:rPr>
          <w:del w:id="166" w:author="Armbrust Lab" w:date="2015-08-13T13:37:00Z"/>
        </w:rPr>
      </w:pPr>
      <w:moveTo w:id="167" w:author="Armbrust Lab" w:date="2015-08-13T13:37:00Z">
        <w:r>
          <w:rPr>
            <w:rFonts w:ascii="Calibri" w:hAnsi="Calibri"/>
          </w:rPr>
          <w:tab/>
          <w:t>-assumptions of the model</w:t>
        </w:r>
        <w:r>
          <w:rPr>
            <w:rFonts w:ascii="Calibri" w:hAnsi="Calibri"/>
          </w:rPr>
          <w:tab/>
          <w:t xml:space="preserve"> </w:t>
        </w:r>
      </w:moveTo>
    </w:p>
    <w:moveToRangeEnd w:id="160"/>
    <w:p w14:paraId="4BD2C2CF" w14:textId="77777777" w:rsidR="0012436D" w:rsidRDefault="0012436D">
      <w:pPr>
        <w:spacing w:line="360" w:lineRule="auto"/>
        <w:rPr>
          <w:ins w:id="168" w:author="Armbrust Lab" w:date="2015-08-13T13:37:00Z"/>
        </w:rPr>
      </w:pPr>
    </w:p>
    <w:p w14:paraId="5B07F565" w14:textId="77777777" w:rsidR="0012436D" w:rsidRDefault="0012436D">
      <w:pPr>
        <w:spacing w:line="360" w:lineRule="auto"/>
      </w:pPr>
    </w:p>
    <w:p w14:paraId="1697461E" w14:textId="1BCB162B" w:rsidR="00C045F7" w:rsidRDefault="008145C1">
      <w:pPr>
        <w:spacing w:line="360" w:lineRule="auto"/>
      </w:pPr>
      <w:r>
        <w:rPr>
          <w:rFonts w:ascii="Calibri" w:hAnsi="Calibri"/>
          <w:b/>
          <w:bCs/>
        </w:rPr>
        <w:t xml:space="preserve">Division Rate Lab Verification  </w:t>
      </w:r>
      <w:ins w:id="169" w:author="Armbrust Lab" w:date="2015-08-13T13:35:00Z">
        <w:r w:rsidR="0012436D">
          <w:rPr>
            <w:rFonts w:ascii="Calibri" w:hAnsi="Calibri"/>
            <w:b/>
            <w:bCs/>
          </w:rPr>
          <w:t>LOOK AT THE SUPPL INFO FROM MY PAPE</w:t>
        </w:r>
        <w:r w:rsidR="0016690E">
          <w:rPr>
            <w:rFonts w:ascii="Calibri" w:hAnsi="Calibri"/>
            <w:b/>
            <w:bCs/>
          </w:rPr>
          <w:t xml:space="preserve">R TO </w:t>
        </w:r>
      </w:ins>
      <w:ins w:id="170" w:author="Armbrust Lab" w:date="2015-08-13T14:26:00Z">
        <w:r w:rsidR="0016690E">
          <w:rPr>
            <w:rFonts w:ascii="Calibri" w:hAnsi="Calibri"/>
            <w:b/>
            <w:bCs/>
          </w:rPr>
          <w:t>GET A FEEL OF</w:t>
        </w:r>
      </w:ins>
      <w:ins w:id="171" w:author="Armbrust Lab" w:date="2015-08-13T13:35:00Z">
        <w:r w:rsidR="0016690E">
          <w:rPr>
            <w:rFonts w:ascii="Calibri" w:hAnsi="Calibri"/>
            <w:b/>
            <w:bCs/>
          </w:rPr>
          <w:t xml:space="preserve"> THE DETAILS THAT </w:t>
        </w:r>
      </w:ins>
      <w:ins w:id="172" w:author="Armbrust Lab" w:date="2015-08-13T14:27:00Z">
        <w:r w:rsidR="0016690E">
          <w:rPr>
            <w:rFonts w:ascii="Calibri" w:hAnsi="Calibri"/>
            <w:b/>
            <w:bCs/>
          </w:rPr>
          <w:t>ARE</w:t>
        </w:r>
      </w:ins>
      <w:ins w:id="173" w:author="Armbrust Lab" w:date="2015-08-13T13:35:00Z">
        <w:r w:rsidR="0016690E">
          <w:rPr>
            <w:rFonts w:ascii="Calibri" w:hAnsi="Calibri"/>
            <w:b/>
            <w:bCs/>
          </w:rPr>
          <w:t xml:space="preserve"> REQUIRED FOR A SCIENTIFIC PAPER</w:t>
        </w:r>
      </w:ins>
      <w:ins w:id="174" w:author="Armbrust Lab" w:date="2015-08-13T13:36:00Z">
        <w:r w:rsidR="0012436D">
          <w:rPr>
            <w:rFonts w:ascii="Calibri" w:hAnsi="Calibri"/>
            <w:b/>
            <w:bCs/>
          </w:rPr>
          <w:t>.</w:t>
        </w:r>
      </w:ins>
    </w:p>
    <w:p w14:paraId="4469B19C" w14:textId="77777777" w:rsidR="00C045F7" w:rsidRDefault="008145C1">
      <w:pPr>
        <w:spacing w:line="360" w:lineRule="auto"/>
      </w:pPr>
      <w:r>
        <w:rPr>
          <w:rFonts w:ascii="Calibri" w:hAnsi="Calibri"/>
        </w:rPr>
        <w:tab/>
        <w:t xml:space="preserve">For verification of the division rates found using the size-structured growth model, cultures of the </w:t>
      </w:r>
      <w:proofErr w:type="spellStart"/>
      <w:r>
        <w:rPr>
          <w:rFonts w:ascii="Calibri" w:hAnsi="Calibri"/>
        </w:rPr>
        <w:t>cryptophyte</w:t>
      </w:r>
      <w:proofErr w:type="spellEnd"/>
      <w:r>
        <w:rPr>
          <w:rFonts w:ascii="Calibri" w:hAnsi="Calibri"/>
        </w:rPr>
        <w:t xml:space="preserve">, </w:t>
      </w:r>
      <w:proofErr w:type="spellStart"/>
      <w:r>
        <w:rPr>
          <w:rFonts w:ascii="Calibri" w:hAnsi="Calibri"/>
          <w:i/>
          <w:iCs/>
        </w:rPr>
        <w:t>Rhodomonas</w:t>
      </w:r>
      <w:proofErr w:type="spellEnd"/>
      <w:r>
        <w:rPr>
          <w:rFonts w:ascii="Calibri" w:hAnsi="Calibri"/>
          <w:i/>
          <w:iCs/>
        </w:rPr>
        <w:t xml:space="preserve"> sp</w:t>
      </w:r>
      <w:r>
        <w:rPr>
          <w:rFonts w:ascii="Calibri" w:hAnsi="Calibri"/>
        </w:rPr>
        <w:t xml:space="preserve">. (CCMP 755), were grown in flasks at 13 </w:t>
      </w:r>
      <w:bookmarkStart w:id="175" w:name="__DdeLink__1831_1098803516"/>
      <w:bookmarkStart w:id="176" w:name="__DdeLink__1936_918047637"/>
      <w:r>
        <w:rPr>
          <w:rFonts w:ascii="Calibri" w:hAnsi="Calibri"/>
        </w:rPr>
        <w:t>°C</w:t>
      </w:r>
      <w:bookmarkEnd w:id="175"/>
      <w:bookmarkEnd w:id="176"/>
      <w:r>
        <w:rPr>
          <w:rFonts w:ascii="Calibri" w:hAnsi="Calibri"/>
        </w:rPr>
        <w:t xml:space="preserve"> in f/2 seawater media under a (16:8 </w:t>
      </w:r>
      <w:proofErr w:type="spellStart"/>
      <w:r>
        <w:rPr>
          <w:rFonts w:ascii="Calibri" w:hAnsi="Calibri"/>
        </w:rPr>
        <w:t>hr</w:t>
      </w:r>
      <w:proofErr w:type="spellEnd"/>
      <w:r>
        <w:rPr>
          <w:rFonts w:ascii="Calibri" w:hAnsi="Calibri"/>
        </w:rPr>
        <w:t xml:space="preserve">) light-dark cycle. The abundances of daily 1mL samples of </w:t>
      </w:r>
      <w:proofErr w:type="spellStart"/>
      <w:r>
        <w:rPr>
          <w:rFonts w:ascii="Calibri" w:hAnsi="Calibri"/>
        </w:rPr>
        <w:t>Rhodomonas</w:t>
      </w:r>
      <w:proofErr w:type="spellEnd"/>
      <w:r>
        <w:rPr>
          <w:rFonts w:ascii="Calibri" w:hAnsi="Calibri"/>
        </w:rPr>
        <w:t xml:space="preserve"> sp. were determined via cell counts using a </w:t>
      </w:r>
      <w:proofErr w:type="spellStart"/>
      <w:r>
        <w:rPr>
          <w:rFonts w:ascii="Calibri" w:hAnsi="Calibri"/>
        </w:rPr>
        <w:t>Sedgewick</w:t>
      </w:r>
      <w:proofErr w:type="spellEnd"/>
      <w:r>
        <w:rPr>
          <w:rFonts w:ascii="Calibri" w:hAnsi="Calibri"/>
        </w:rPr>
        <w:t>-Rafter slide. Growth rates were calculated using blah equation (insert equation here).</w:t>
      </w:r>
    </w:p>
    <w:p w14:paraId="25CF76CE" w14:textId="77777777" w:rsidR="00C045F7" w:rsidRDefault="008145C1">
      <w:pPr>
        <w:spacing w:line="360" w:lineRule="auto"/>
      </w:pPr>
      <w:r>
        <w:rPr>
          <w:rFonts w:ascii="Calibri" w:hAnsi="Calibri"/>
        </w:rPr>
        <w:lastRenderedPageBreak/>
        <w:tab/>
        <w:t xml:space="preserve">A single replicate of the </w:t>
      </w:r>
      <w:proofErr w:type="spellStart"/>
      <w:r>
        <w:rPr>
          <w:rFonts w:ascii="Calibri" w:hAnsi="Calibri"/>
          <w:i/>
          <w:iCs/>
        </w:rPr>
        <w:t>Rhodomonas</w:t>
      </w:r>
      <w:proofErr w:type="spellEnd"/>
      <w:r>
        <w:rPr>
          <w:rFonts w:ascii="Calibri" w:hAnsi="Calibri"/>
          <w:i/>
          <w:iCs/>
        </w:rPr>
        <w:t xml:space="preserve"> sp.</w:t>
      </w:r>
      <w:r>
        <w:rPr>
          <w:rFonts w:ascii="Calibri" w:hAnsi="Calibri"/>
        </w:rPr>
        <w:t xml:space="preserve"> cultures was brought to a volume of 20L in a Nalgene carboy with a concentration of 50 cells/mL and mixed using a magnetic carboy </w:t>
      </w:r>
      <w:proofErr w:type="spellStart"/>
      <w:r>
        <w:rPr>
          <w:rFonts w:ascii="Calibri" w:hAnsi="Calibri"/>
        </w:rPr>
        <w:t>stirbar</w:t>
      </w:r>
      <w:proofErr w:type="spellEnd"/>
      <w:r>
        <w:rPr>
          <w:rFonts w:ascii="Calibri" w:hAnsi="Calibri"/>
        </w:rPr>
        <w:t xml:space="preserve">. </w:t>
      </w:r>
      <w:proofErr w:type="spellStart"/>
      <w:r>
        <w:rPr>
          <w:rFonts w:ascii="Calibri" w:hAnsi="Calibri"/>
        </w:rPr>
        <w:t>SeaFlow</w:t>
      </w:r>
      <w:proofErr w:type="spellEnd"/>
      <w:r>
        <w:rPr>
          <w:rFonts w:ascii="Calibri" w:hAnsi="Calibri"/>
        </w:rPr>
        <w:t xml:space="preserve"> was run on the culture under a (16:8) light-dark cycle for 4 days. During the first day running </w:t>
      </w:r>
      <w:proofErr w:type="spellStart"/>
      <w:r>
        <w:rPr>
          <w:rFonts w:ascii="Calibri" w:hAnsi="Calibri"/>
        </w:rPr>
        <w:t>SeaFlow</w:t>
      </w:r>
      <w:proofErr w:type="spellEnd"/>
      <w:r>
        <w:rPr>
          <w:rFonts w:ascii="Calibri" w:hAnsi="Calibri"/>
        </w:rPr>
        <w:t xml:space="preserve">, 1mL triplicate samples of the </w:t>
      </w:r>
      <w:proofErr w:type="spellStart"/>
      <w:r>
        <w:rPr>
          <w:rFonts w:ascii="Calibri" w:hAnsi="Calibri"/>
          <w:i/>
          <w:iCs/>
        </w:rPr>
        <w:t>Rhodomonas</w:t>
      </w:r>
      <w:proofErr w:type="spellEnd"/>
      <w:r>
        <w:rPr>
          <w:rFonts w:ascii="Calibri" w:hAnsi="Calibri"/>
          <w:i/>
          <w:iCs/>
        </w:rPr>
        <w:t xml:space="preserve"> sp.</w:t>
      </w:r>
      <w:r>
        <w:rPr>
          <w:rFonts w:ascii="Calibri" w:hAnsi="Calibri"/>
        </w:rPr>
        <w:t xml:space="preserve"> culture were taken every 2 hours for 28 hours, preserved with 20μL of 50% </w:t>
      </w:r>
      <w:proofErr w:type="spellStart"/>
      <w:r>
        <w:rPr>
          <w:rFonts w:ascii="Calibri" w:hAnsi="Calibri"/>
        </w:rPr>
        <w:t>gluteraldehyde</w:t>
      </w:r>
      <w:proofErr w:type="spellEnd"/>
      <w:r>
        <w:rPr>
          <w:rFonts w:ascii="Calibri" w:hAnsi="Calibri"/>
        </w:rPr>
        <w:t xml:space="preserve">, flash frozen, and stored at -80 °C for cell cycle analysis. </w:t>
      </w:r>
    </w:p>
    <w:p w14:paraId="230D7B1A" w14:textId="77777777" w:rsidR="00C045F7" w:rsidRDefault="008145C1">
      <w:pPr>
        <w:spacing w:line="360" w:lineRule="auto"/>
      </w:pPr>
      <w:r>
        <w:rPr>
          <w:rFonts w:ascii="Calibri" w:hAnsi="Calibri"/>
        </w:rPr>
        <w:tab/>
        <w:t xml:space="preserve">The 1mL samples of </w:t>
      </w:r>
      <w:proofErr w:type="spellStart"/>
      <w:r>
        <w:rPr>
          <w:rFonts w:ascii="Calibri" w:hAnsi="Calibri"/>
          <w:i/>
          <w:iCs/>
        </w:rPr>
        <w:t>Rhodomonas</w:t>
      </w:r>
      <w:proofErr w:type="spellEnd"/>
      <w:r>
        <w:rPr>
          <w:rFonts w:ascii="Calibri" w:hAnsi="Calibri"/>
          <w:i/>
          <w:iCs/>
        </w:rPr>
        <w:t xml:space="preserve"> sp.</w:t>
      </w:r>
      <w:r>
        <w:rPr>
          <w:rFonts w:ascii="Calibri" w:hAnsi="Calibri"/>
        </w:rPr>
        <w:t xml:space="preserve"> were later thawed over ice, and run on an Influx flow cytometer...</w:t>
      </w:r>
    </w:p>
    <w:p w14:paraId="57386C1C" w14:textId="77777777" w:rsidR="00C045F7" w:rsidRDefault="008145C1">
      <w:pPr>
        <w:spacing w:line="360" w:lineRule="auto"/>
      </w:pPr>
      <w:r>
        <w:rPr>
          <w:rFonts w:ascii="Calibri" w:hAnsi="Calibri"/>
        </w:rPr>
        <w:tab/>
        <w:t xml:space="preserve">-I might need some help with describing the cell cycle analysis (mostly the processing of the </w:t>
      </w:r>
      <w:r>
        <w:rPr>
          <w:rFonts w:ascii="Calibri" w:hAnsi="Calibri"/>
        </w:rPr>
        <w:tab/>
        <w:t xml:space="preserve">flow </w:t>
      </w:r>
      <w:proofErr w:type="spellStart"/>
      <w:r>
        <w:rPr>
          <w:rFonts w:ascii="Calibri" w:hAnsi="Calibri"/>
        </w:rPr>
        <w:t>cytometery</w:t>
      </w:r>
      <w:proofErr w:type="spellEnd"/>
      <w:r>
        <w:rPr>
          <w:rFonts w:ascii="Calibri" w:hAnsi="Calibri"/>
        </w:rPr>
        <w:t xml:space="preserve"> data) </w:t>
      </w:r>
    </w:p>
    <w:p w14:paraId="2A985BF2" w14:textId="77777777" w:rsidR="00C045F7" w:rsidRDefault="00C045F7">
      <w:pPr>
        <w:spacing w:line="360" w:lineRule="auto"/>
      </w:pPr>
    </w:p>
    <w:p w14:paraId="320C0A5D" w14:textId="77777777" w:rsidR="00C045F7" w:rsidRDefault="008145C1">
      <w:pPr>
        <w:spacing w:line="360" w:lineRule="auto"/>
      </w:pPr>
      <w:r>
        <w:rPr>
          <w:rFonts w:ascii="Calibri" w:hAnsi="Calibri"/>
          <w:b/>
          <w:bCs/>
          <w:i/>
          <w:iCs/>
        </w:rPr>
        <w:t>M. major</w:t>
      </w:r>
      <w:r>
        <w:rPr>
          <w:rFonts w:ascii="Calibri" w:hAnsi="Calibri"/>
          <w:b/>
          <w:bCs/>
        </w:rPr>
        <w:t xml:space="preserve"> Enumeration </w:t>
      </w:r>
    </w:p>
    <w:p w14:paraId="12F65526" w14:textId="77777777" w:rsidR="00C045F7" w:rsidRDefault="008145C1">
      <w:pPr>
        <w:spacing w:line="360" w:lineRule="auto"/>
      </w:pPr>
      <w:r>
        <w:rPr>
          <w:rFonts w:ascii="Calibri" w:hAnsi="Calibri"/>
        </w:rPr>
        <w:t xml:space="preserve">TP writes this </w:t>
      </w:r>
    </w:p>
    <w:p w14:paraId="0F2D5199" w14:textId="77777777" w:rsidR="00C045F7" w:rsidRDefault="00C045F7">
      <w:pPr>
        <w:spacing w:line="360" w:lineRule="auto"/>
      </w:pPr>
    </w:p>
    <w:p w14:paraId="58A0164C" w14:textId="77777777" w:rsidR="00C045F7" w:rsidRDefault="008145C1">
      <w:pPr>
        <w:spacing w:line="360" w:lineRule="auto"/>
      </w:pPr>
      <w:proofErr w:type="spellStart"/>
      <w:r>
        <w:rPr>
          <w:rFonts w:ascii="Calibri" w:hAnsi="Calibri"/>
          <w:b/>
          <w:bCs/>
        </w:rPr>
        <w:t>qPCR</w:t>
      </w:r>
      <w:proofErr w:type="spellEnd"/>
      <w:r>
        <w:rPr>
          <w:rFonts w:ascii="Calibri" w:hAnsi="Calibri"/>
          <w:b/>
          <w:bCs/>
        </w:rPr>
        <w:t xml:space="preserve"> for </w:t>
      </w:r>
      <w:proofErr w:type="spellStart"/>
      <w:r>
        <w:rPr>
          <w:rFonts w:ascii="Calibri" w:hAnsi="Calibri"/>
          <w:b/>
          <w:bCs/>
          <w:i/>
          <w:iCs/>
        </w:rPr>
        <w:t>Teleaulax</w:t>
      </w:r>
      <w:proofErr w:type="spellEnd"/>
      <w:r>
        <w:rPr>
          <w:rFonts w:ascii="Calibri" w:hAnsi="Calibri"/>
          <w:b/>
          <w:bCs/>
        </w:rPr>
        <w:t xml:space="preserve"> abundance</w:t>
      </w:r>
    </w:p>
    <w:p w14:paraId="108458E6" w14:textId="77777777" w:rsidR="00C045F7" w:rsidRDefault="008145C1">
      <w:pPr>
        <w:spacing w:line="360" w:lineRule="auto"/>
      </w:pPr>
      <w:r>
        <w:rPr>
          <w:rFonts w:ascii="Calibri" w:hAnsi="Calibri"/>
        </w:rPr>
        <w:t>KM writes this</w:t>
      </w:r>
    </w:p>
    <w:p w14:paraId="405329A0" w14:textId="77777777" w:rsidR="00C045F7" w:rsidRDefault="00C045F7">
      <w:pPr>
        <w:spacing w:line="360" w:lineRule="auto"/>
      </w:pPr>
    </w:p>
    <w:p w14:paraId="5170B032" w14:textId="5C42F6DB" w:rsidR="00C045F7" w:rsidDel="0012436D" w:rsidRDefault="008145C1">
      <w:pPr>
        <w:spacing w:line="360" w:lineRule="auto"/>
      </w:pPr>
      <w:moveFromRangeStart w:id="177" w:author="Armbrust Lab" w:date="2015-08-13T13:36:00Z" w:name="move301092318"/>
      <w:moveFrom w:id="178" w:author="Armbrust Lab" w:date="2015-08-13T13:36:00Z">
        <w:r w:rsidDel="0012436D">
          <w:rPr>
            <w:rFonts w:ascii="Calibri" w:hAnsi="Calibri"/>
            <w:b/>
            <w:bCs/>
          </w:rPr>
          <w:t xml:space="preserve">Flow Cytometry Sorting – Light microscopy </w:t>
        </w:r>
      </w:moveFrom>
    </w:p>
    <w:p w14:paraId="6B245C88" w14:textId="7D5548B2" w:rsidR="00C045F7" w:rsidDel="0012436D" w:rsidRDefault="008145C1">
      <w:pPr>
        <w:spacing w:line="360" w:lineRule="auto"/>
      </w:pPr>
      <w:moveFrom w:id="179" w:author="Armbrust Lab" w:date="2015-08-13T13:36:00Z">
        <w:r w:rsidDel="0012436D">
          <w:rPr>
            <w:rFonts w:ascii="Calibri" w:hAnsi="Calibri"/>
          </w:rPr>
          <w:tab/>
          <w:t>A 1mL surface water sample was run on an Influx flow cytometer, and 100 cells from the gated population of supposed “cryptophytes” were sorted onto a glass slide. The cells were then examined under a Nikon Eclipse 80i epifluorescent microscope at 20x magnification and photographed using a Qimaging MicroPublisher 3.3 RTV camera. The gated population was confirmed as consisting of cryptophytes after observations of the sorted cells revealed the orange autofluorescence, characteristic of the cryptophyte group, when viewed under epifluorescent microsc</w:t>
        </w:r>
        <w:r w:rsidR="002953F2" w:rsidDel="0012436D">
          <w:rPr>
            <w:rFonts w:ascii="Calibri" w:hAnsi="Calibri"/>
          </w:rPr>
          <w:t>opy (image as supplemental data</w:t>
        </w:r>
        <w:r w:rsidDel="0012436D">
          <w:rPr>
            <w:rFonts w:ascii="Calibri" w:hAnsi="Calibri"/>
          </w:rPr>
          <w:t xml:space="preserve">). The size of the cells viewed (&lt;5 μm) agreed with past observations of cryptophytes in the Columbia River Estuary (Peterson et al., 2012) and were teardrop-shaped. </w:t>
        </w:r>
      </w:moveFrom>
    </w:p>
    <w:moveFromRangeEnd w:id="177"/>
    <w:p w14:paraId="6CFEBC99" w14:textId="77777777" w:rsidR="00C045F7" w:rsidDel="0012436D" w:rsidRDefault="00C045F7">
      <w:pPr>
        <w:spacing w:line="360" w:lineRule="auto"/>
        <w:rPr>
          <w:del w:id="180" w:author="Armbrust Lab" w:date="2015-08-13T13:36:00Z"/>
        </w:rPr>
      </w:pPr>
    </w:p>
    <w:p w14:paraId="039628B4" w14:textId="77777777" w:rsidR="00C045F7" w:rsidRDefault="008145C1">
      <w:pPr>
        <w:spacing w:line="360" w:lineRule="auto"/>
      </w:pPr>
      <w:r>
        <w:rPr>
          <w:rFonts w:ascii="Calibri" w:hAnsi="Calibri"/>
          <w:b/>
          <w:bCs/>
        </w:rPr>
        <w:t xml:space="preserve">Nutrient Analysis </w:t>
      </w:r>
    </w:p>
    <w:p w14:paraId="32A44341" w14:textId="77777777" w:rsidR="00C045F7" w:rsidRDefault="008145C1">
      <w:pPr>
        <w:spacing w:line="360" w:lineRule="auto"/>
      </w:pPr>
      <w:r>
        <w:rPr>
          <w:rFonts w:ascii="Calibri" w:hAnsi="Calibri"/>
        </w:rPr>
        <w:t xml:space="preserve">JN writes this </w:t>
      </w:r>
    </w:p>
    <w:p w14:paraId="62B4E17D" w14:textId="77777777" w:rsidR="00C045F7" w:rsidRDefault="00C045F7">
      <w:pPr>
        <w:spacing w:line="360" w:lineRule="auto"/>
      </w:pPr>
    </w:p>
    <w:p w14:paraId="503B602F" w14:textId="189072FF" w:rsidR="00C045F7" w:rsidDel="0012436D" w:rsidRDefault="008145C1">
      <w:pPr>
        <w:spacing w:line="360" w:lineRule="auto"/>
      </w:pPr>
      <w:moveFromRangeStart w:id="181" w:author="Armbrust Lab" w:date="2015-08-13T13:36:00Z" w:name="move301092331"/>
      <w:moveFrom w:id="182" w:author="Armbrust Lab" w:date="2015-08-13T13:36:00Z">
        <w:r w:rsidDel="0012436D">
          <w:rPr>
            <w:rFonts w:ascii="Calibri" w:hAnsi="Calibri"/>
            <w:b/>
            <w:bCs/>
          </w:rPr>
          <w:t xml:space="preserve">SeaFlow Data Analysis </w:t>
        </w:r>
      </w:moveFrom>
    </w:p>
    <w:p w14:paraId="10E5DADF" w14:textId="69DBEA42" w:rsidR="00C045F7" w:rsidRDefault="008145C1">
      <w:pPr>
        <w:spacing w:line="360" w:lineRule="auto"/>
      </w:pPr>
      <w:moveFrom w:id="183" w:author="Armbrust Lab" w:date="2015-08-13T13:36:00Z">
        <w:r w:rsidDel="0012436D">
          <w:rPr>
            <w:rFonts w:ascii="Calibri" w:hAnsi="Calibri"/>
          </w:rPr>
          <w:tab/>
          <w:t>All SeaFlow data was analyzed using the R package, popcycle (</w:t>
        </w:r>
        <w:r w:rsidR="00356AA8" w:rsidDel="0012436D">
          <w:fldChar w:fldCharType="begin"/>
        </w:r>
        <w:r w:rsidR="00356AA8" w:rsidDel="0012436D">
          <w:instrText xml:space="preserve"> HYPERLINK "https://github.com/uwescience/popcycle" \h </w:instrText>
        </w:r>
        <w:r w:rsidR="00356AA8" w:rsidDel="0012436D">
          <w:fldChar w:fldCharType="separate"/>
        </w:r>
        <w:r w:rsidDel="0012436D">
          <w:rPr>
            <w:rStyle w:val="InternetLink"/>
            <w:rFonts w:ascii="Calibri" w:hAnsi="Calibri"/>
          </w:rPr>
          <w:t>https://github.com/uwescience/popcycle</w:t>
        </w:r>
        <w:r w:rsidR="00356AA8" w:rsidDel="0012436D">
          <w:rPr>
            <w:rStyle w:val="InternetLink"/>
            <w:rFonts w:ascii="Calibri" w:hAnsi="Calibri"/>
          </w:rPr>
          <w:fldChar w:fldCharType="end"/>
        </w:r>
        <w:r w:rsidDel="0012436D">
          <w:rPr>
            <w:rFonts w:ascii="Calibri" w:hAnsi="Calibri"/>
          </w:rPr>
          <w:t>). The sds file from SeaFlow was converted to an sfl format in order to be compatible with the popcycle software. Background “noise” (detritus and other non-cell particles) in the evt files were filtered out using a notch of 0.8 and a width of 0.5 for the Columbia River Estuary field data. The same parameters were used for all evt files for the field data. Manual clustering of beads and “cryptophyte” population was applied to a single time point file and then used for all files. Clustered particle counts were then compiled into a stats table located within the popcycle database. The same method was used for the laboratory experiment SeaFlow data, with a notch of 1 and a width of 0.5 applied to all evt files</w:t>
        </w:r>
      </w:moveFrom>
      <w:moveFromRangeEnd w:id="181"/>
      <w:r>
        <w:rPr>
          <w:rFonts w:ascii="Calibri" w:hAnsi="Calibri"/>
        </w:rPr>
        <w:t xml:space="preserve">. </w:t>
      </w:r>
    </w:p>
    <w:p w14:paraId="5D0A50C9" w14:textId="6BFB8F5E" w:rsidR="00C045F7" w:rsidDel="0012436D" w:rsidRDefault="008145C1">
      <w:pPr>
        <w:spacing w:line="360" w:lineRule="auto"/>
      </w:pPr>
      <w:moveFromRangeStart w:id="184" w:author="Armbrust Lab" w:date="2015-08-13T13:37:00Z" w:name="move301092357"/>
      <w:moveFrom w:id="185" w:author="Armbrust Lab" w:date="2015-08-13T13:37:00Z">
        <w:r w:rsidDel="0012436D">
          <w:rPr>
            <w:rFonts w:ascii="Calibri" w:hAnsi="Calibri"/>
          </w:rPr>
          <w:tab/>
        </w:r>
      </w:moveFrom>
    </w:p>
    <w:p w14:paraId="6FCA1C90" w14:textId="27B0DD08" w:rsidR="00C045F7" w:rsidDel="0012436D" w:rsidRDefault="008145C1">
      <w:pPr>
        <w:spacing w:line="360" w:lineRule="auto"/>
      </w:pPr>
      <w:moveFrom w:id="186" w:author="Armbrust Lab" w:date="2015-08-13T13:37:00Z">
        <w:r w:rsidDel="0012436D">
          <w:rPr>
            <w:rFonts w:ascii="Calibri" w:hAnsi="Calibri"/>
            <w:b/>
            <w:bCs/>
          </w:rPr>
          <w:t>Size-structured Division Rate Model</w:t>
        </w:r>
      </w:moveFrom>
    </w:p>
    <w:p w14:paraId="37B6AF95" w14:textId="241DFD0E" w:rsidR="00C045F7" w:rsidDel="0012436D" w:rsidRDefault="008145C1">
      <w:pPr>
        <w:spacing w:line="360" w:lineRule="auto"/>
      </w:pPr>
      <w:moveFrom w:id="187" w:author="Armbrust Lab" w:date="2015-08-13T13:37:00Z">
        <w:r w:rsidDel="0012436D">
          <w:rPr>
            <w:rFonts w:ascii="Calibri" w:hAnsi="Calibri"/>
          </w:rPr>
          <w:t xml:space="preserve">FR writes this </w:t>
        </w:r>
      </w:moveFrom>
    </w:p>
    <w:p w14:paraId="767AB6ED" w14:textId="64CE7F18" w:rsidR="00C045F7" w:rsidDel="0012436D" w:rsidRDefault="008145C1">
      <w:pPr>
        <w:spacing w:line="360" w:lineRule="auto"/>
      </w:pPr>
      <w:moveFrom w:id="188" w:author="Armbrust Lab" w:date="2015-08-13T13:37:00Z">
        <w:r w:rsidDel="0012436D">
          <w:rPr>
            <w:rFonts w:ascii="Calibri" w:hAnsi="Calibri"/>
          </w:rPr>
          <w:tab/>
          <w:t>-based off of model from Sosik et al., 2003</w:t>
        </w:r>
      </w:moveFrom>
    </w:p>
    <w:p w14:paraId="5CC88D18" w14:textId="0599CAC6" w:rsidR="00C045F7" w:rsidDel="0012436D" w:rsidRDefault="008145C1">
      <w:pPr>
        <w:spacing w:line="360" w:lineRule="auto"/>
      </w:pPr>
      <w:moveFrom w:id="189" w:author="Armbrust Lab" w:date="2015-08-13T13:37:00Z">
        <w:r w:rsidDel="0012436D">
          <w:rPr>
            <w:rFonts w:ascii="Calibri" w:hAnsi="Calibri"/>
          </w:rPr>
          <w:tab/>
          <w:t>-”matrix population model” based on light and cell size</w:t>
        </w:r>
      </w:moveFrom>
    </w:p>
    <w:p w14:paraId="14D9BA3F" w14:textId="68C48CBA" w:rsidR="00C045F7" w:rsidDel="0012436D" w:rsidRDefault="008145C1">
      <w:pPr>
        <w:spacing w:line="360" w:lineRule="auto"/>
      </w:pPr>
      <w:moveFrom w:id="190" w:author="Armbrust Lab" w:date="2015-08-13T13:37:00Z">
        <w:r w:rsidDel="0012436D">
          <w:rPr>
            <w:rFonts w:ascii="Calibri" w:hAnsi="Calibri"/>
          </w:rPr>
          <w:tab/>
          <w:t>-assumptions of the model</w:t>
        </w:r>
        <w:r w:rsidDel="0012436D">
          <w:rPr>
            <w:rFonts w:ascii="Calibri" w:hAnsi="Calibri"/>
          </w:rPr>
          <w:tab/>
          <w:t xml:space="preserve"> </w:t>
        </w:r>
      </w:moveFrom>
    </w:p>
    <w:moveFromRangeEnd w:id="184"/>
    <w:p w14:paraId="7FCAC545" w14:textId="77777777" w:rsidR="00C045F7" w:rsidRDefault="00C045F7">
      <w:pPr>
        <w:spacing w:line="360" w:lineRule="auto"/>
      </w:pPr>
    </w:p>
    <w:p w14:paraId="20FEE5B9" w14:textId="77777777" w:rsidR="00C045F7" w:rsidRDefault="00C045F7">
      <w:pPr>
        <w:spacing w:line="360" w:lineRule="auto"/>
      </w:pPr>
    </w:p>
    <w:p w14:paraId="6DBFB535" w14:textId="77777777" w:rsidR="00C045F7" w:rsidRDefault="008145C1">
      <w:pPr>
        <w:spacing w:line="360" w:lineRule="auto"/>
      </w:pPr>
      <w:commentRangeStart w:id="191"/>
      <w:r>
        <w:rPr>
          <w:rFonts w:ascii="Calibri" w:hAnsi="Calibri"/>
          <w:b/>
          <w:bCs/>
          <w:sz w:val="32"/>
          <w:szCs w:val="32"/>
        </w:rPr>
        <w:lastRenderedPageBreak/>
        <w:t xml:space="preserve">Results </w:t>
      </w:r>
      <w:commentRangeEnd w:id="191"/>
      <w:r w:rsidR="00E535C1">
        <w:rPr>
          <w:rStyle w:val="CommentReference"/>
        </w:rPr>
        <w:commentReference w:id="191"/>
      </w:r>
    </w:p>
    <w:p w14:paraId="6E97ABA3" w14:textId="77777777" w:rsidR="00C045F7" w:rsidRDefault="008145C1">
      <w:pPr>
        <w:spacing w:line="360" w:lineRule="auto"/>
      </w:pPr>
      <w:r>
        <w:rPr>
          <w:rFonts w:ascii="Calibri" w:hAnsi="Calibri"/>
          <w:b/>
          <w:bCs/>
        </w:rPr>
        <w:t>Lab Verification</w:t>
      </w:r>
    </w:p>
    <w:p w14:paraId="4BA06FF2" w14:textId="77777777" w:rsidR="00C045F7" w:rsidRDefault="008145C1">
      <w:pPr>
        <w:spacing w:line="360" w:lineRule="auto"/>
      </w:pPr>
      <w:r>
        <w:rPr>
          <w:rFonts w:ascii="Calibri" w:hAnsi="Calibri"/>
        </w:rPr>
        <w:tab/>
        <w:t xml:space="preserve">The hourly division rates estimated using both cell cycle analysis and the model ranged from 0.012 to 0.042 divisions per hour. The estimates for each method appear to follow the same general trend and are closely coupled throughout the time course, with the exception of the first few hours of the experiment (supplemental fig). The average daily division rates estimated using the two methods were blah for the cell cycle analysis and blah for the model. </w:t>
      </w:r>
    </w:p>
    <w:p w14:paraId="64F367C2" w14:textId="77777777" w:rsidR="00C045F7" w:rsidRDefault="00C045F7">
      <w:pPr>
        <w:spacing w:line="360" w:lineRule="auto"/>
      </w:pPr>
    </w:p>
    <w:p w14:paraId="68E07D4D" w14:textId="77777777" w:rsidR="00C045F7" w:rsidRDefault="008145C1">
      <w:pPr>
        <w:spacing w:line="360" w:lineRule="auto"/>
      </w:pPr>
      <w:r>
        <w:rPr>
          <w:rFonts w:ascii="Calibri" w:hAnsi="Calibri"/>
          <w:b/>
          <w:bCs/>
        </w:rPr>
        <w:t>Environmental Data</w:t>
      </w:r>
    </w:p>
    <w:p w14:paraId="46AE868A" w14:textId="591E2139" w:rsidR="00C86F2C" w:rsidRDefault="008145C1">
      <w:pPr>
        <w:spacing w:line="360" w:lineRule="auto"/>
        <w:rPr>
          <w:ins w:id="192" w:author="Armbrust Lab" w:date="2015-08-13T13:38:00Z"/>
          <w:rFonts w:ascii="Calibri" w:hAnsi="Calibri"/>
          <w:b/>
          <w:bCs/>
        </w:rPr>
      </w:pPr>
      <w:r>
        <w:rPr>
          <w:rFonts w:ascii="Calibri" w:hAnsi="Calibri"/>
          <w:b/>
          <w:bCs/>
        </w:rPr>
        <w:tab/>
      </w:r>
      <w:ins w:id="193" w:author="Armbrust Lab" w:date="2015-08-13T13:38:00Z">
        <w:r w:rsidR="00C86F2C">
          <w:rPr>
            <w:rFonts w:ascii="Calibri" w:hAnsi="Calibri"/>
            <w:b/>
            <w:bCs/>
          </w:rPr>
          <w:t>FIRST DESCRIBE THE DATA</w:t>
        </w:r>
      </w:ins>
      <w:ins w:id="194" w:author="Armbrust Lab" w:date="2015-08-13T14:27:00Z">
        <w:r w:rsidR="0016690E">
          <w:rPr>
            <w:rFonts w:ascii="Calibri" w:hAnsi="Calibri"/>
            <w:b/>
            <w:bCs/>
          </w:rPr>
          <w:t xml:space="preserve"> AND IT CHANGE OVER THE CORUSE OF HE SURVEY</w:t>
        </w:r>
      </w:ins>
      <w:ins w:id="195" w:author="Armbrust Lab" w:date="2015-08-13T13:38:00Z">
        <w:r w:rsidR="00C86F2C">
          <w:rPr>
            <w:rFonts w:ascii="Calibri" w:hAnsi="Calibri"/>
            <w:b/>
            <w:bCs/>
          </w:rPr>
          <w:t xml:space="preserve">, THEN TALK ABOUT CORRELATION. </w:t>
        </w:r>
      </w:ins>
    </w:p>
    <w:p w14:paraId="0733EE88" w14:textId="6D7E90A6" w:rsidR="00C045F7" w:rsidRDefault="008145C1">
      <w:pPr>
        <w:spacing w:line="360" w:lineRule="auto"/>
      </w:pPr>
      <w:r>
        <w:rPr>
          <w:rFonts w:ascii="Calibri" w:hAnsi="Calibri"/>
        </w:rPr>
        <w:t>Surface water temperature and salinity (</w:t>
      </w:r>
      <w:r>
        <w:rPr>
          <w:rFonts w:ascii="Calibri" w:hAnsi="Calibri"/>
          <w:b/>
          <w:bCs/>
        </w:rPr>
        <w:t>fig. 2, a</w:t>
      </w:r>
      <w:r>
        <w:rPr>
          <w:rFonts w:ascii="Calibri" w:hAnsi="Calibri"/>
        </w:rPr>
        <w:t xml:space="preserve">) appear to be anti-correlated and oscillate with the tidal cycle. High tide is characterized by an influx of colder, more saline water, and low tide by an increase in warmer freshwater. In the first and third weeks of the time course, the average surface water salinity is higher and the temperature lower than the rest of the time course. Week </w:t>
      </w:r>
      <w:ins w:id="196" w:author="Armbrust Lab" w:date="2015-08-13T13:39:00Z">
        <w:r w:rsidR="00C86F2C">
          <w:rPr>
            <w:rFonts w:ascii="Calibri" w:hAnsi="Calibri"/>
          </w:rPr>
          <w:t>4</w:t>
        </w:r>
      </w:ins>
      <w:del w:id="197" w:author="Armbrust Lab" w:date="2015-08-13T13:39:00Z">
        <w:r w:rsidDel="00C86F2C">
          <w:rPr>
            <w:rFonts w:ascii="Calibri" w:hAnsi="Calibri"/>
          </w:rPr>
          <w:delText>f</w:delText>
        </w:r>
      </w:del>
      <w:del w:id="198" w:author="Armbrust Lab" w:date="2015-08-13T13:38:00Z">
        <w:r w:rsidDel="00C86F2C">
          <w:rPr>
            <w:rFonts w:ascii="Calibri" w:hAnsi="Calibri"/>
          </w:rPr>
          <w:delText>our</w:delText>
        </w:r>
      </w:del>
      <w:r>
        <w:rPr>
          <w:rFonts w:ascii="Calibri" w:hAnsi="Calibri"/>
        </w:rPr>
        <w:t xml:space="preserve"> had both the lowest surface water salinity and lowest temperature, compared to the other weeks. (</w:t>
      </w:r>
      <w:commentRangeStart w:id="199"/>
      <w:r>
        <w:rPr>
          <w:rFonts w:ascii="Calibri" w:hAnsi="Calibri"/>
        </w:rPr>
        <w:t>Compare these values for temperature and salinity to data from past red tides?)</w:t>
      </w:r>
      <w:commentRangeEnd w:id="199"/>
      <w:r w:rsidR="00C86F2C">
        <w:rPr>
          <w:rStyle w:val="CommentReference"/>
        </w:rPr>
        <w:commentReference w:id="199"/>
      </w:r>
    </w:p>
    <w:p w14:paraId="6E529F09" w14:textId="4A4955EA" w:rsidR="00C045F7" w:rsidRDefault="008145C1">
      <w:pPr>
        <w:spacing w:line="360" w:lineRule="auto"/>
      </w:pPr>
      <w:r>
        <w:tab/>
      </w:r>
      <w:r>
        <w:rPr>
          <w:rFonts w:ascii="Calibri" w:hAnsi="Calibri"/>
        </w:rPr>
        <w:t xml:space="preserve">During the </w:t>
      </w:r>
      <w:commentRangeStart w:id="200"/>
      <w:r>
        <w:rPr>
          <w:rFonts w:ascii="Calibri" w:hAnsi="Calibri"/>
        </w:rPr>
        <w:t>time course</w:t>
      </w:r>
      <w:commentRangeEnd w:id="200"/>
      <w:r w:rsidR="00C86F2C">
        <w:rPr>
          <w:rStyle w:val="CommentReference"/>
        </w:rPr>
        <w:commentReference w:id="200"/>
      </w:r>
      <w:r>
        <w:rPr>
          <w:rFonts w:ascii="Calibri" w:hAnsi="Calibri"/>
        </w:rPr>
        <w:t xml:space="preserve">, the daily </w:t>
      </w:r>
      <w:del w:id="201" w:author="Armbrust Lab" w:date="2015-08-13T13:41:00Z">
        <w:r w:rsidDel="00C86F2C">
          <w:rPr>
            <w:rFonts w:ascii="Calibri" w:hAnsi="Calibri"/>
          </w:rPr>
          <w:delText xml:space="preserve">maximum </w:delText>
        </w:r>
      </w:del>
      <w:r>
        <w:rPr>
          <w:rFonts w:ascii="Calibri" w:hAnsi="Calibri"/>
        </w:rPr>
        <w:t xml:space="preserve">PAR </w:t>
      </w:r>
      <w:ins w:id="202" w:author="Armbrust Lab" w:date="2015-08-13T13:42:00Z">
        <w:r w:rsidR="00C86F2C">
          <w:rPr>
            <w:rFonts w:ascii="Calibri" w:hAnsi="Calibri"/>
          </w:rPr>
          <w:t xml:space="preserve"> </w:t>
        </w:r>
      </w:ins>
      <w:r>
        <w:rPr>
          <w:rFonts w:ascii="Calibri" w:hAnsi="Calibri"/>
        </w:rPr>
        <w:t>fell between 116.6-802.9 (units) (</w:t>
      </w:r>
      <w:r>
        <w:rPr>
          <w:rFonts w:ascii="Calibri" w:hAnsi="Calibri"/>
          <w:b/>
          <w:bCs/>
        </w:rPr>
        <w:t>fig. 2, b</w:t>
      </w:r>
      <w:r>
        <w:rPr>
          <w:rFonts w:ascii="Calibri" w:hAnsi="Calibri"/>
        </w:rPr>
        <w:t>).</w:t>
      </w:r>
      <w:ins w:id="203" w:author="Armbrust Lab" w:date="2015-08-13T13:42:00Z">
        <w:r w:rsidR="00C86F2C">
          <w:rPr>
            <w:rFonts w:ascii="Calibri" w:hAnsi="Calibri"/>
          </w:rPr>
          <w:t xml:space="preserve"> A 5 fold change of daily PAR was observed during the survey. Week X was the lowest, week X was the highest</w:t>
        </w:r>
      </w:ins>
      <w:ins w:id="204" w:author="Armbrust Lab" w:date="2015-08-13T13:43:00Z">
        <w:r w:rsidR="00C86F2C">
          <w:rPr>
            <w:rFonts w:ascii="Calibri" w:hAnsi="Calibri"/>
          </w:rPr>
          <w:t>, with values up to XXX</w:t>
        </w:r>
      </w:ins>
      <w:ins w:id="205" w:author="Armbrust Lab" w:date="2015-08-13T13:42:00Z">
        <w:r w:rsidR="00C86F2C">
          <w:rPr>
            <w:rFonts w:ascii="Calibri" w:hAnsi="Calibri"/>
          </w:rPr>
          <w:t>, something like that. DESCRIBE THE FIGURE!!!!</w:t>
        </w:r>
      </w:ins>
      <w:r>
        <w:rPr>
          <w:rFonts w:ascii="Calibri" w:hAnsi="Calibri"/>
        </w:rPr>
        <w:t xml:space="preserve"> </w:t>
      </w:r>
      <w:del w:id="206" w:author="Armbrust Lab" w:date="2015-08-13T13:42:00Z">
        <w:r w:rsidDel="00C86F2C">
          <w:rPr>
            <w:rFonts w:ascii="Calibri" w:hAnsi="Calibri"/>
          </w:rPr>
          <w:delText>The average daily PAR was between 28.9-177</w:delText>
        </w:r>
      </w:del>
      <w:r>
        <w:rPr>
          <w:rFonts w:ascii="Calibri" w:hAnsi="Calibri"/>
        </w:rPr>
        <w:t xml:space="preserve">. </w:t>
      </w:r>
    </w:p>
    <w:p w14:paraId="72AC0EFB" w14:textId="77777777" w:rsidR="00C045F7" w:rsidRDefault="008145C1">
      <w:pPr>
        <w:spacing w:line="360" w:lineRule="auto"/>
      </w:pPr>
      <w:r>
        <w:rPr>
          <w:rFonts w:ascii="Calibri" w:hAnsi="Calibri"/>
        </w:rPr>
        <w:tab/>
        <w:t xml:space="preserve">Surface water </w:t>
      </w:r>
      <w:commentRangeStart w:id="207"/>
      <w:r>
        <w:rPr>
          <w:rFonts w:ascii="Calibri" w:hAnsi="Calibri"/>
        </w:rPr>
        <w:t xml:space="preserve">concentrations of ammonium ranged from 2.3 μM-74.4 </w:t>
      </w:r>
      <w:proofErr w:type="spellStart"/>
      <w:r>
        <w:rPr>
          <w:rFonts w:ascii="Calibri" w:hAnsi="Calibri"/>
        </w:rPr>
        <w:t>μM</w:t>
      </w:r>
      <w:proofErr w:type="spellEnd"/>
      <w:r>
        <w:rPr>
          <w:rFonts w:ascii="Calibri" w:hAnsi="Calibri"/>
        </w:rPr>
        <w:t xml:space="preserve">, concentrations of nitrate from 3.5 μM-16.1 </w:t>
      </w:r>
      <w:proofErr w:type="spellStart"/>
      <w:r>
        <w:rPr>
          <w:rFonts w:ascii="Calibri" w:hAnsi="Calibri"/>
        </w:rPr>
        <w:t>μM</w:t>
      </w:r>
      <w:proofErr w:type="spellEnd"/>
      <w:r>
        <w:rPr>
          <w:rFonts w:ascii="Calibri" w:hAnsi="Calibri"/>
        </w:rPr>
        <w:t xml:space="preserve">, and of phosphate from 0.4μM-1.5 </w:t>
      </w:r>
      <w:bookmarkStart w:id="208" w:name="__DdeLink__1566_1453569631"/>
      <w:proofErr w:type="spellStart"/>
      <w:r>
        <w:rPr>
          <w:rFonts w:ascii="Calibri" w:hAnsi="Calibri"/>
        </w:rPr>
        <w:t>μM</w:t>
      </w:r>
      <w:bookmarkEnd w:id="208"/>
      <w:proofErr w:type="spellEnd"/>
      <w:r>
        <w:rPr>
          <w:rFonts w:ascii="Calibri" w:hAnsi="Calibri"/>
        </w:rPr>
        <w:t xml:space="preserve"> (fig. 2, c). </w:t>
      </w:r>
      <w:commentRangeEnd w:id="207"/>
      <w:r w:rsidR="00C86F2C">
        <w:rPr>
          <w:rStyle w:val="CommentReference"/>
        </w:rPr>
        <w:commentReference w:id="207"/>
      </w:r>
      <w:r>
        <w:rPr>
          <w:rFonts w:ascii="Calibri" w:hAnsi="Calibri"/>
        </w:rPr>
        <w:t>Changes in phosphate and nitrate appeared to be coupled throughout the first three weeks of the time course. A peak in the surface water concentrations of all nutrients occurred on 9/16.</w:t>
      </w:r>
    </w:p>
    <w:p w14:paraId="4DC7B6FB" w14:textId="77777777" w:rsidR="00C045F7" w:rsidRDefault="008145C1">
      <w:pPr>
        <w:spacing w:line="360" w:lineRule="auto"/>
      </w:pPr>
      <w:r>
        <w:rPr>
          <w:rFonts w:ascii="Calibri" w:hAnsi="Calibri"/>
        </w:rPr>
        <w:tab/>
      </w:r>
    </w:p>
    <w:p w14:paraId="01C3A882" w14:textId="77777777" w:rsidR="00C045F7" w:rsidRDefault="008145C1">
      <w:pPr>
        <w:spacing w:line="360" w:lineRule="auto"/>
      </w:pPr>
      <w:r>
        <w:rPr>
          <w:rFonts w:ascii="Calibri" w:hAnsi="Calibri"/>
          <w:b/>
          <w:bCs/>
        </w:rPr>
        <w:t>Abundances</w:t>
      </w:r>
    </w:p>
    <w:p w14:paraId="4A24373A" w14:textId="66569E04" w:rsidR="00C045F7" w:rsidRDefault="008145C1">
      <w:pPr>
        <w:spacing w:line="360" w:lineRule="auto"/>
      </w:pPr>
      <w:r>
        <w:rPr>
          <w:rFonts w:ascii="Calibri" w:hAnsi="Calibri"/>
        </w:rPr>
        <w:tab/>
        <w:t xml:space="preserve">Data from </w:t>
      </w:r>
      <w:proofErr w:type="spellStart"/>
      <w:r>
        <w:rPr>
          <w:rFonts w:ascii="Calibri" w:hAnsi="Calibri"/>
        </w:rPr>
        <w:t>SeaFlow</w:t>
      </w:r>
      <w:proofErr w:type="spellEnd"/>
      <w:r>
        <w:rPr>
          <w:rFonts w:ascii="Calibri" w:hAnsi="Calibri"/>
        </w:rPr>
        <w:t xml:space="preserve"> showed the abundances of the surface water </w:t>
      </w:r>
      <w:proofErr w:type="spellStart"/>
      <w:r>
        <w:rPr>
          <w:rFonts w:ascii="Calibri" w:hAnsi="Calibri"/>
        </w:rPr>
        <w:t>cryptophytes</w:t>
      </w:r>
      <w:proofErr w:type="spellEnd"/>
      <w:r>
        <w:rPr>
          <w:rFonts w:ascii="Calibri" w:hAnsi="Calibri"/>
        </w:rPr>
        <w:t xml:space="preserve"> to be between &lt;0.01x10</w:t>
      </w:r>
      <w:r>
        <w:rPr>
          <w:rFonts w:ascii="Calibri" w:eastAsia="Calibri" w:hAnsi="Calibri" w:cs="Calibri"/>
        </w:rPr>
        <w:t xml:space="preserve">⁶ </w:t>
      </w:r>
      <w:r>
        <w:rPr>
          <w:rFonts w:ascii="Calibri" w:hAnsi="Calibri"/>
        </w:rPr>
        <w:t>- 19.2x10</w:t>
      </w:r>
      <w:r>
        <w:rPr>
          <w:rFonts w:ascii="Calibri" w:eastAsia="Calibri" w:hAnsi="Calibri" w:cs="Calibri"/>
        </w:rPr>
        <w:t>⁶ cells L⁻¹</w:t>
      </w:r>
      <w:r>
        <w:rPr>
          <w:rFonts w:ascii="Calibri" w:hAnsi="Calibri"/>
        </w:rPr>
        <w:t xml:space="preserve"> throughout the time course, with some of the highest concentrations occurring within the first week (</w:t>
      </w:r>
      <w:r>
        <w:rPr>
          <w:rFonts w:ascii="Calibri" w:hAnsi="Calibri"/>
          <w:b/>
          <w:bCs/>
        </w:rPr>
        <w:t>fig. 3, a</w:t>
      </w:r>
      <w:r>
        <w:rPr>
          <w:rFonts w:ascii="Calibri" w:hAnsi="Calibri"/>
        </w:rPr>
        <w:t xml:space="preserve">). </w:t>
      </w:r>
      <w:ins w:id="209" w:author="Armbrust Lab" w:date="2015-08-13T13:47:00Z">
        <w:r w:rsidR="00E535C1">
          <w:rPr>
            <w:rFonts w:ascii="Calibri" w:hAnsi="Calibri"/>
          </w:rPr>
          <w:t>MORE DES</w:t>
        </w:r>
      </w:ins>
      <w:ins w:id="210" w:author="Armbrust Lab" w:date="2015-08-13T14:27:00Z">
        <w:r w:rsidR="0016690E">
          <w:rPr>
            <w:rFonts w:ascii="Calibri" w:hAnsi="Calibri"/>
          </w:rPr>
          <w:t>C</w:t>
        </w:r>
      </w:ins>
      <w:ins w:id="211" w:author="Armbrust Lab" w:date="2015-08-13T13:47:00Z">
        <w:r w:rsidR="00E535C1">
          <w:rPr>
            <w:rFonts w:ascii="Calibri" w:hAnsi="Calibri"/>
          </w:rPr>
          <w:t>R</w:t>
        </w:r>
      </w:ins>
      <w:ins w:id="212" w:author="Armbrust Lab" w:date="2015-08-13T14:27:00Z">
        <w:r w:rsidR="0016690E">
          <w:rPr>
            <w:rFonts w:ascii="Calibri" w:hAnsi="Calibri"/>
          </w:rPr>
          <w:t>I</w:t>
        </w:r>
      </w:ins>
      <w:ins w:id="213" w:author="Armbrust Lab" w:date="2015-08-13T13:47:00Z">
        <w:r w:rsidR="00E535C1">
          <w:rPr>
            <w:rFonts w:ascii="Calibri" w:hAnsi="Calibri"/>
          </w:rPr>
          <w:t>PTION</w:t>
        </w:r>
      </w:ins>
      <w:ins w:id="214" w:author="Armbrust Lab" w:date="2015-08-13T14:27:00Z">
        <w:r w:rsidR="0016690E">
          <w:rPr>
            <w:rFonts w:ascii="Calibri" w:hAnsi="Calibri"/>
          </w:rPr>
          <w:t>!!!!</w:t>
        </w:r>
      </w:ins>
      <w:ins w:id="215" w:author="Armbrust Lab" w:date="2015-08-13T13:47:00Z">
        <w:r w:rsidR="00E535C1">
          <w:rPr>
            <w:rFonts w:ascii="Calibri" w:hAnsi="Calibri"/>
          </w:rPr>
          <w:t xml:space="preserve">. </w:t>
        </w:r>
      </w:ins>
      <w:proofErr w:type="spellStart"/>
      <w:r>
        <w:rPr>
          <w:rFonts w:ascii="Calibri" w:hAnsi="Calibri"/>
        </w:rPr>
        <w:t>Cryptophyte</w:t>
      </w:r>
      <w:proofErr w:type="spellEnd"/>
      <w:r>
        <w:rPr>
          <w:rFonts w:ascii="Calibri" w:hAnsi="Calibri"/>
        </w:rPr>
        <w:t xml:space="preserve"> abundance did not appear to be correlated with tidal cycle, though oscillations in abundance did occur within individual </w:t>
      </w:r>
      <w:r>
        <w:rPr>
          <w:rFonts w:ascii="Calibri" w:hAnsi="Calibri"/>
        </w:rPr>
        <w:lastRenderedPageBreak/>
        <w:t xml:space="preserve">days. </w:t>
      </w:r>
    </w:p>
    <w:p w14:paraId="6A678828" w14:textId="77777777" w:rsidR="00C045F7" w:rsidRDefault="00C045F7">
      <w:pPr>
        <w:spacing w:line="360" w:lineRule="auto"/>
      </w:pPr>
    </w:p>
    <w:p w14:paraId="20DF6071" w14:textId="77777777" w:rsidR="00C045F7" w:rsidRDefault="008145C1">
      <w:pPr>
        <w:spacing w:line="360" w:lineRule="auto"/>
      </w:pPr>
      <w:r>
        <w:rPr>
          <w:rFonts w:ascii="Calibri" w:hAnsi="Calibri"/>
          <w:b/>
          <w:bCs/>
        </w:rPr>
        <w:t>Division Rate</w:t>
      </w:r>
    </w:p>
    <w:p w14:paraId="348396D5" w14:textId="77777777" w:rsidR="00C045F7" w:rsidRDefault="008145C1">
      <w:pPr>
        <w:spacing w:line="360" w:lineRule="auto"/>
      </w:pPr>
      <w:r>
        <w:rPr>
          <w:rFonts w:ascii="Calibri" w:hAnsi="Calibri"/>
        </w:rPr>
        <w:tab/>
        <w:t xml:space="preserve">Model estimates of the mean daily division rate of the surface water </w:t>
      </w:r>
      <w:proofErr w:type="spellStart"/>
      <w:r>
        <w:rPr>
          <w:rFonts w:ascii="Calibri" w:hAnsi="Calibri"/>
        </w:rPr>
        <w:t>cryptophytes</w:t>
      </w:r>
      <w:proofErr w:type="spellEnd"/>
      <w:r>
        <w:rPr>
          <w:rFonts w:ascii="Calibri" w:hAnsi="Calibri"/>
        </w:rPr>
        <w:t xml:space="preserve"> ranged from 0.023 to 9.78 (units?) (</w:t>
      </w:r>
      <w:r>
        <w:rPr>
          <w:rFonts w:ascii="Calibri" w:hAnsi="Calibri"/>
          <w:b/>
          <w:bCs/>
        </w:rPr>
        <w:t>fig. 4</w:t>
      </w:r>
      <w:r>
        <w:rPr>
          <w:rFonts w:ascii="Calibri" w:hAnsi="Calibri"/>
        </w:rPr>
        <w:t>), with weeks three (</w:t>
      </w:r>
      <w:r>
        <w:rPr>
          <w:rFonts w:ascii="Calibri" w:hAnsi="Calibri"/>
          <w:b/>
          <w:bCs/>
        </w:rPr>
        <w:t>fig. 4, c</w:t>
      </w:r>
      <w:r>
        <w:rPr>
          <w:rFonts w:ascii="Calibri" w:hAnsi="Calibri"/>
        </w:rPr>
        <w:t>) and four (</w:t>
      </w:r>
      <w:r>
        <w:rPr>
          <w:rFonts w:ascii="Calibri" w:hAnsi="Calibri"/>
          <w:b/>
          <w:bCs/>
        </w:rPr>
        <w:t>fig. 4, b</w:t>
      </w:r>
      <w:r>
        <w:rPr>
          <w:rFonts w:ascii="Calibri" w:hAnsi="Calibri"/>
        </w:rPr>
        <w:t xml:space="preserve">) exhibiting dramatically increased rates as compared to the first two weeks. </w:t>
      </w:r>
    </w:p>
    <w:p w14:paraId="373E43AB" w14:textId="77777777" w:rsidR="00C045F7" w:rsidRDefault="008145C1">
      <w:pPr>
        <w:spacing w:line="360" w:lineRule="auto"/>
      </w:pPr>
      <w:r>
        <w:rPr>
          <w:rFonts w:ascii="Calibri" w:hAnsi="Calibri"/>
        </w:rPr>
        <w:tab/>
        <w:t>The model estimates of the mean daily division rates did not have a significant correlation with any of the surface water nutrient concentrations or mean PAR (</w:t>
      </w:r>
      <w:r>
        <w:rPr>
          <w:rFonts w:ascii="Calibri" w:hAnsi="Calibri"/>
          <w:b/>
          <w:bCs/>
        </w:rPr>
        <w:t>fig. 5</w:t>
      </w:r>
      <w:r>
        <w:rPr>
          <w:rFonts w:ascii="Calibri" w:hAnsi="Calibri"/>
        </w:rPr>
        <w:t xml:space="preserve">), </w:t>
      </w:r>
      <w:commentRangeStart w:id="216"/>
      <w:r>
        <w:rPr>
          <w:rFonts w:ascii="Calibri" w:hAnsi="Calibri"/>
        </w:rPr>
        <w:t xml:space="preserve">though it is important to note that nutrient concentrations were determined from single time point samples, whereas division rate was continuous. </w:t>
      </w:r>
      <w:commentRangeEnd w:id="216"/>
      <w:r w:rsidR="00E535C1">
        <w:rPr>
          <w:rStyle w:val="CommentReference"/>
        </w:rPr>
        <w:commentReference w:id="216"/>
      </w:r>
      <w:r>
        <w:rPr>
          <w:rFonts w:ascii="Calibri" w:hAnsi="Calibri"/>
        </w:rPr>
        <w:t xml:space="preserve">Additionally, there was no relationship between </w:t>
      </w:r>
      <w:proofErr w:type="spellStart"/>
      <w:r>
        <w:rPr>
          <w:rFonts w:ascii="Calibri" w:hAnsi="Calibri"/>
        </w:rPr>
        <w:t>cryptophyte</w:t>
      </w:r>
      <w:proofErr w:type="spellEnd"/>
      <w:r>
        <w:rPr>
          <w:rFonts w:ascii="Calibri" w:hAnsi="Calibri"/>
        </w:rPr>
        <w:t xml:space="preserve"> abundance and division rate, pointing to the importance of loss processes (both physical and biological). </w:t>
      </w:r>
    </w:p>
    <w:p w14:paraId="6AB6CC3D" w14:textId="77777777" w:rsidR="00C045F7" w:rsidRDefault="00C045F7">
      <w:pPr>
        <w:spacing w:line="360" w:lineRule="auto"/>
      </w:pPr>
    </w:p>
    <w:p w14:paraId="01C62731" w14:textId="23F8FCF6" w:rsidR="00C045F7" w:rsidRDefault="008145C1">
      <w:pPr>
        <w:spacing w:line="360" w:lineRule="auto"/>
      </w:pPr>
      <w:r>
        <w:rPr>
          <w:rFonts w:ascii="Calibri" w:hAnsi="Calibri"/>
        </w:rPr>
        <w:t xml:space="preserve"> </w:t>
      </w:r>
      <w:r>
        <w:rPr>
          <w:rFonts w:ascii="Calibri" w:hAnsi="Calibri"/>
          <w:b/>
          <w:bCs/>
          <w:i/>
          <w:iCs/>
        </w:rPr>
        <w:t xml:space="preserve">M. major </w:t>
      </w:r>
      <w:r>
        <w:rPr>
          <w:rFonts w:ascii="Calibri" w:hAnsi="Calibri"/>
          <w:b/>
          <w:bCs/>
        </w:rPr>
        <w:t>Counts</w:t>
      </w:r>
      <w:ins w:id="217" w:author="Armbrust Lab" w:date="2015-08-13T14:28:00Z">
        <w:r w:rsidR="0016690E">
          <w:rPr>
            <w:rFonts w:ascii="Calibri" w:hAnsi="Calibri"/>
            <w:b/>
            <w:bCs/>
          </w:rPr>
          <w:t xml:space="preserve"> MORE </w:t>
        </w:r>
      </w:ins>
    </w:p>
    <w:p w14:paraId="29DA2CEA" w14:textId="77777777" w:rsidR="00C045F7" w:rsidRDefault="008145C1">
      <w:pPr>
        <w:spacing w:line="360" w:lineRule="auto"/>
      </w:pPr>
      <w:r>
        <w:rPr>
          <w:rFonts w:ascii="Calibri" w:hAnsi="Calibri"/>
        </w:rPr>
        <w:tab/>
        <w:t xml:space="preserve">Abundances of </w:t>
      </w:r>
      <w:r>
        <w:rPr>
          <w:rFonts w:ascii="Calibri" w:hAnsi="Calibri"/>
          <w:i/>
          <w:iCs/>
        </w:rPr>
        <w:t>M. major</w:t>
      </w:r>
      <w:r>
        <w:rPr>
          <w:rFonts w:ascii="Calibri" w:hAnsi="Calibri"/>
        </w:rPr>
        <w:t xml:space="preserve"> ranged from between 21-323 cells </w:t>
      </w:r>
      <w:r>
        <w:rPr>
          <w:rFonts w:ascii="Calibri" w:eastAsia="Calibri" w:hAnsi="Calibri" w:cs="Calibri"/>
        </w:rPr>
        <w:t>mL</w:t>
      </w:r>
      <w:bookmarkStart w:id="218" w:name="__DdeLink__1200_1455561233"/>
      <w:r>
        <w:rPr>
          <w:rFonts w:ascii="Calibri" w:eastAsia="Calibri" w:hAnsi="Calibri" w:cs="Calibri"/>
        </w:rPr>
        <w:t>⁻¹</w:t>
      </w:r>
      <w:bookmarkEnd w:id="218"/>
      <w:r>
        <w:rPr>
          <w:rFonts w:ascii="Calibri" w:eastAsia="Calibri" w:hAnsi="Calibri" w:cs="Calibri"/>
        </w:rPr>
        <w:t xml:space="preserve">, with the some of the highest values occurring during weeks 2 and 3  (table 1). The most dramatic change in abundance occurred between 9/12 and 9/13, with a decrease from 175 to 27 cells  mL⁻¹, within 24 hours. The </w:t>
      </w:r>
      <w:r>
        <w:rPr>
          <w:rFonts w:ascii="Calibri" w:eastAsia="Calibri" w:hAnsi="Calibri" w:cs="Calibri"/>
          <w:i/>
          <w:iCs/>
        </w:rPr>
        <w:t>M. major</w:t>
      </w:r>
      <w:r>
        <w:rPr>
          <w:rFonts w:ascii="Calibri" w:eastAsia="Calibri" w:hAnsi="Calibri" w:cs="Calibri"/>
        </w:rPr>
        <w:t xml:space="preserve"> abundances showed no relationship with </w:t>
      </w:r>
      <w:proofErr w:type="spellStart"/>
      <w:r>
        <w:rPr>
          <w:rFonts w:ascii="Calibri" w:eastAsia="Calibri" w:hAnsi="Calibri" w:cs="Calibri"/>
        </w:rPr>
        <w:t>cryptophyte</w:t>
      </w:r>
      <w:proofErr w:type="spellEnd"/>
      <w:r>
        <w:rPr>
          <w:rFonts w:ascii="Calibri" w:eastAsia="Calibri" w:hAnsi="Calibri" w:cs="Calibri"/>
        </w:rPr>
        <w:t xml:space="preserve"> division rate, nor any correlation with surface water nutrient concentrations or mean PAR (supplemental fig?). </w:t>
      </w:r>
    </w:p>
    <w:p w14:paraId="31F9C3A2" w14:textId="77777777" w:rsidR="00C045F7" w:rsidRDefault="00C045F7">
      <w:pPr>
        <w:spacing w:line="360" w:lineRule="auto"/>
      </w:pPr>
    </w:p>
    <w:p w14:paraId="55D2F84A" w14:textId="220D265C" w:rsidR="00C045F7" w:rsidRDefault="008145C1">
      <w:pPr>
        <w:spacing w:line="360" w:lineRule="auto"/>
      </w:pPr>
      <w:proofErr w:type="spellStart"/>
      <w:r>
        <w:rPr>
          <w:rFonts w:ascii="Calibri" w:hAnsi="Calibri"/>
          <w:b/>
          <w:bCs/>
        </w:rPr>
        <w:t>qPCR</w:t>
      </w:r>
      <w:proofErr w:type="spellEnd"/>
      <w:r>
        <w:rPr>
          <w:rFonts w:ascii="Calibri" w:hAnsi="Calibri"/>
          <w:b/>
          <w:bCs/>
        </w:rPr>
        <w:t xml:space="preserve"> for </w:t>
      </w:r>
      <w:proofErr w:type="spellStart"/>
      <w:r>
        <w:rPr>
          <w:rFonts w:ascii="Calibri" w:hAnsi="Calibri"/>
          <w:b/>
          <w:bCs/>
          <w:i/>
          <w:iCs/>
        </w:rPr>
        <w:t>Teleaulax</w:t>
      </w:r>
      <w:proofErr w:type="spellEnd"/>
      <w:r>
        <w:rPr>
          <w:rFonts w:ascii="Calibri" w:hAnsi="Calibri"/>
          <w:b/>
          <w:bCs/>
        </w:rPr>
        <w:t xml:space="preserve"> abundance</w:t>
      </w:r>
      <w:ins w:id="219" w:author="Armbrust Lab" w:date="2015-08-13T14:28:00Z">
        <w:r w:rsidR="0016690E">
          <w:rPr>
            <w:rFonts w:ascii="Calibri" w:hAnsi="Calibri"/>
            <w:b/>
            <w:bCs/>
          </w:rPr>
          <w:t xml:space="preserve"> MORE</w:t>
        </w:r>
      </w:ins>
    </w:p>
    <w:p w14:paraId="198C11F1" w14:textId="77777777" w:rsidR="00C045F7" w:rsidRDefault="008145C1">
      <w:pPr>
        <w:spacing w:line="360" w:lineRule="auto"/>
      </w:pPr>
      <w:r>
        <w:rPr>
          <w:rFonts w:ascii="Calibri" w:hAnsi="Calibri"/>
        </w:rPr>
        <w:tab/>
        <w:t xml:space="preserve">The percent of the total </w:t>
      </w:r>
      <w:proofErr w:type="spellStart"/>
      <w:r>
        <w:rPr>
          <w:rFonts w:ascii="Calibri" w:hAnsi="Calibri"/>
        </w:rPr>
        <w:t>cryptophytes</w:t>
      </w:r>
      <w:proofErr w:type="spellEnd"/>
      <w:r>
        <w:rPr>
          <w:rFonts w:ascii="Calibri" w:hAnsi="Calibri"/>
        </w:rPr>
        <w:t xml:space="preserve"> that were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as estimated from </w:t>
      </w:r>
      <w:proofErr w:type="spellStart"/>
      <w:r>
        <w:rPr>
          <w:rFonts w:ascii="Calibri" w:hAnsi="Calibri"/>
        </w:rPr>
        <w:t>qPCR</w:t>
      </w:r>
      <w:proofErr w:type="spellEnd"/>
      <w:r>
        <w:rPr>
          <w:rFonts w:ascii="Calibri" w:hAnsi="Calibri"/>
        </w:rPr>
        <w:t xml:space="preserve"> data, was very low across the entire time series, ranging from 0.0615% - 0.397% (</w:t>
      </w:r>
      <w:r>
        <w:rPr>
          <w:rFonts w:ascii="Calibri" w:hAnsi="Calibri"/>
          <w:b/>
          <w:bCs/>
        </w:rPr>
        <w:t>table 1</w:t>
      </w:r>
      <w:r>
        <w:rPr>
          <w:rFonts w:ascii="Calibri" w:hAnsi="Calibri"/>
        </w:rPr>
        <w:t>), and agreed with observations made in previous years (</w:t>
      </w:r>
      <w:proofErr w:type="spellStart"/>
      <w:r>
        <w:rPr>
          <w:rFonts w:ascii="Calibri" w:hAnsi="Calibri"/>
        </w:rPr>
        <w:t>Herfort</w:t>
      </w:r>
      <w:proofErr w:type="spellEnd"/>
      <w:r>
        <w:rPr>
          <w:rFonts w:ascii="Calibri" w:hAnsi="Calibri"/>
        </w:rPr>
        <w:t xml:space="preserve"> et al., 2011b). When applied to abundances measured via </w:t>
      </w:r>
      <w:proofErr w:type="spellStart"/>
      <w:r>
        <w:rPr>
          <w:rFonts w:ascii="Calibri" w:hAnsi="Calibri"/>
        </w:rPr>
        <w:t>SeaFlow</w:t>
      </w:r>
      <w:proofErr w:type="spellEnd"/>
      <w:r>
        <w:rPr>
          <w:rFonts w:ascii="Calibri" w:hAnsi="Calibri"/>
        </w:rPr>
        <w:t xml:space="preserve">, this percent translated to between 5.03 and 93.18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cells </w:t>
      </w:r>
      <w:r>
        <w:rPr>
          <w:rFonts w:ascii="Calibri" w:eastAsia="Calibri" w:hAnsi="Calibri" w:cs="Calibri"/>
        </w:rPr>
        <w:t xml:space="preserve">mL⁻¹ in the surface waters. </w:t>
      </w:r>
    </w:p>
    <w:p w14:paraId="2D9902F9" w14:textId="77777777" w:rsidR="00C045F7" w:rsidRDefault="00C045F7">
      <w:pPr>
        <w:spacing w:line="360" w:lineRule="auto"/>
      </w:pPr>
    </w:p>
    <w:p w14:paraId="6213DBAD" w14:textId="77777777" w:rsidR="00C045F7" w:rsidRDefault="00C045F7">
      <w:pPr>
        <w:spacing w:line="360" w:lineRule="auto"/>
      </w:pPr>
    </w:p>
    <w:p w14:paraId="2EDF7828" w14:textId="5885154B" w:rsidR="00C045F7" w:rsidRDefault="008145C1">
      <w:pPr>
        <w:spacing w:line="360" w:lineRule="auto"/>
      </w:pPr>
      <w:r>
        <w:rPr>
          <w:rFonts w:ascii="Calibri" w:hAnsi="Calibri"/>
          <w:b/>
          <w:bCs/>
          <w:sz w:val="32"/>
          <w:szCs w:val="32"/>
        </w:rPr>
        <w:t xml:space="preserve">Discussion </w:t>
      </w:r>
      <w:ins w:id="220" w:author="Armbrust Lab" w:date="2015-08-13T13:50:00Z">
        <w:r w:rsidR="00E535C1">
          <w:rPr>
            <w:rFonts w:ascii="Calibri" w:hAnsi="Calibri"/>
            <w:b/>
            <w:bCs/>
            <w:sz w:val="32"/>
            <w:szCs w:val="32"/>
          </w:rPr>
          <w:t>START WITH BIG PICTURE THINGS, THEN GO IN MORE DETAILS.</w:t>
        </w:r>
      </w:ins>
    </w:p>
    <w:p w14:paraId="752733E8" w14:textId="77777777" w:rsidR="00E535C1" w:rsidRDefault="00E535C1">
      <w:pPr>
        <w:spacing w:line="360" w:lineRule="auto"/>
        <w:rPr>
          <w:ins w:id="221" w:author="Armbrust Lab" w:date="2015-08-13T13:51:00Z"/>
          <w:rFonts w:ascii="Calibri" w:hAnsi="Calibri"/>
          <w:b/>
          <w:bCs/>
        </w:rPr>
      </w:pPr>
    </w:p>
    <w:p w14:paraId="7BFF499B" w14:textId="16A069D8" w:rsidR="00E535C1" w:rsidRDefault="00E535C1">
      <w:pPr>
        <w:spacing w:line="360" w:lineRule="auto"/>
        <w:rPr>
          <w:ins w:id="222" w:author="Armbrust Lab" w:date="2015-08-13T13:52:00Z"/>
          <w:rFonts w:ascii="Calibri" w:hAnsi="Calibri"/>
        </w:rPr>
      </w:pPr>
      <w:ins w:id="223" w:author="Armbrust Lab" w:date="2015-08-13T13:51:00Z">
        <w:r>
          <w:rPr>
            <w:rFonts w:ascii="Calibri" w:hAnsi="Calibri"/>
          </w:rPr>
          <w:t>The Columbia River Estuary, located between Washington and Oregon (</w:t>
        </w:r>
        <w:r>
          <w:rPr>
            <w:rFonts w:ascii="Calibri" w:hAnsi="Calibri"/>
            <w:b/>
            <w:bCs/>
          </w:rPr>
          <w:t>fig. 1</w:t>
        </w:r>
        <w:r>
          <w:rPr>
            <w:rFonts w:ascii="Calibri" w:hAnsi="Calibri"/>
          </w:rPr>
          <w:t xml:space="preserve">), is a turbid and often highly stratified system, characterized by its dynamic physical processes and strong influence from </w:t>
        </w:r>
        <w:r>
          <w:rPr>
            <w:rFonts w:ascii="Calibri" w:hAnsi="Calibri"/>
          </w:rPr>
          <w:lastRenderedPageBreak/>
          <w:t xml:space="preserve">diurnal and semi-diurnal tides (Jay, 1984). </w:t>
        </w:r>
      </w:ins>
      <w:ins w:id="224" w:author="Armbrust Lab" w:date="2015-08-13T13:52:00Z">
        <w:r>
          <w:rPr>
            <w:rFonts w:ascii="Calibri" w:hAnsi="Calibri"/>
          </w:rPr>
          <w:t>ARE OUR DATA IN AGREEMENT WITH THAT? DISCUSS IT.</w:t>
        </w:r>
      </w:ins>
    </w:p>
    <w:p w14:paraId="199C2767" w14:textId="36A70FE5" w:rsidR="00E535C1" w:rsidRDefault="00E535C1">
      <w:pPr>
        <w:spacing w:line="360" w:lineRule="auto"/>
        <w:rPr>
          <w:ins w:id="225" w:author="Armbrust Lab" w:date="2015-08-13T13:51:00Z"/>
          <w:rFonts w:ascii="Calibri" w:hAnsi="Calibri"/>
        </w:rPr>
      </w:pPr>
      <w:ins w:id="226" w:author="Armbrust Lab" w:date="2015-08-13T13:52:00Z">
        <w:r>
          <w:rPr>
            <w:rFonts w:ascii="Calibri" w:hAnsi="Calibri"/>
          </w:rPr>
          <w:t>AFTER YOUR DISCUSS ENVIRONMENTAL CONDISTIONS, THEN DISCUSS THE BIOLOGY</w:t>
        </w:r>
      </w:ins>
      <w:ins w:id="227" w:author="Armbrust Lab" w:date="2015-08-13T13:53:00Z">
        <w:r>
          <w:rPr>
            <w:rFonts w:ascii="Calibri" w:hAnsi="Calibri"/>
          </w:rPr>
          <w:t xml:space="preserve"> AND ITS CONNECTION WITH THE ENVIRONMENTAL CONDITIONS.</w:t>
        </w:r>
      </w:ins>
    </w:p>
    <w:p w14:paraId="24AAC5C9" w14:textId="77777777" w:rsidR="00E535C1" w:rsidRDefault="00E535C1">
      <w:pPr>
        <w:spacing w:line="360" w:lineRule="auto"/>
        <w:rPr>
          <w:ins w:id="228" w:author="Armbrust Lab" w:date="2015-08-13T13:51:00Z"/>
          <w:rFonts w:ascii="Calibri" w:hAnsi="Calibri"/>
          <w:b/>
          <w:bCs/>
        </w:rPr>
      </w:pPr>
    </w:p>
    <w:p w14:paraId="4E11571E" w14:textId="77777777" w:rsidR="00C045F7" w:rsidRDefault="008145C1">
      <w:pPr>
        <w:spacing w:line="360" w:lineRule="auto"/>
      </w:pPr>
      <w:proofErr w:type="spellStart"/>
      <w:r>
        <w:rPr>
          <w:rFonts w:ascii="Calibri" w:hAnsi="Calibri"/>
          <w:b/>
          <w:bCs/>
        </w:rPr>
        <w:t>Cryptophyte</w:t>
      </w:r>
      <w:proofErr w:type="spellEnd"/>
      <w:r>
        <w:rPr>
          <w:rFonts w:ascii="Calibri" w:hAnsi="Calibri"/>
          <w:b/>
          <w:bCs/>
        </w:rPr>
        <w:t xml:space="preserve"> Abundances </w:t>
      </w:r>
    </w:p>
    <w:p w14:paraId="0A4809C5" w14:textId="77777777" w:rsidR="00C045F7" w:rsidRDefault="008145C1">
      <w:pPr>
        <w:spacing w:line="360" w:lineRule="auto"/>
      </w:pPr>
      <w:r>
        <w:rPr>
          <w:rFonts w:ascii="Calibri" w:hAnsi="Calibri"/>
        </w:rPr>
        <w:tab/>
        <w:t xml:space="preserve">Though past data has suggested that the </w:t>
      </w:r>
      <w:proofErr w:type="spellStart"/>
      <w:r>
        <w:rPr>
          <w:rFonts w:ascii="Calibri" w:hAnsi="Calibri"/>
        </w:rPr>
        <w:t>cryptophytes</w:t>
      </w:r>
      <w:proofErr w:type="spellEnd"/>
      <w:r>
        <w:rPr>
          <w:rFonts w:ascii="Calibri" w:hAnsi="Calibri"/>
        </w:rPr>
        <w:t xml:space="preserve"> in the Columbia River Estuary are of freshwater origin (Peterson, unpublished data?) and thus increase in number with the outgoing tide, our data do not support this finding. While a distinct oscillation in </w:t>
      </w:r>
      <w:proofErr w:type="spellStart"/>
      <w:r>
        <w:rPr>
          <w:rFonts w:ascii="Calibri" w:hAnsi="Calibri"/>
        </w:rPr>
        <w:t>cryptophyte</w:t>
      </w:r>
      <w:proofErr w:type="spellEnd"/>
      <w:r>
        <w:rPr>
          <w:rFonts w:ascii="Calibri" w:hAnsi="Calibri"/>
        </w:rPr>
        <w:t xml:space="preserve"> abundance occurs within each day of the bloom, upon closer look this does not appear to be correlated with the tidal cycle. Though no discernible pattern emerges in our data set, this does not eliminate the possibility of a relationship between tidal cycle and </w:t>
      </w:r>
      <w:proofErr w:type="spellStart"/>
      <w:r>
        <w:rPr>
          <w:rFonts w:ascii="Calibri" w:hAnsi="Calibri"/>
        </w:rPr>
        <w:t>cryptophyte</w:t>
      </w:r>
      <w:proofErr w:type="spellEnd"/>
      <w:r>
        <w:rPr>
          <w:rFonts w:ascii="Calibri" w:hAnsi="Calibri"/>
        </w:rPr>
        <w:t xml:space="preserve"> abundance. It may be that co-occurring biological processes, such as growth and grazing, are obscuring this relationship. Other non-tidal physical processes may also have an influence on </w:t>
      </w:r>
      <w:proofErr w:type="spellStart"/>
      <w:r>
        <w:rPr>
          <w:rFonts w:ascii="Calibri" w:hAnsi="Calibri"/>
        </w:rPr>
        <w:t>cryptophyte</w:t>
      </w:r>
      <w:proofErr w:type="spellEnd"/>
      <w:r>
        <w:rPr>
          <w:rFonts w:ascii="Calibri" w:hAnsi="Calibri"/>
        </w:rPr>
        <w:t xml:space="preserve"> abundance. </w:t>
      </w:r>
    </w:p>
    <w:p w14:paraId="08AB8550" w14:textId="77777777" w:rsidR="00C045F7" w:rsidRDefault="008145C1">
      <w:pPr>
        <w:spacing w:line="360" w:lineRule="auto"/>
      </w:pPr>
      <w:r>
        <w:rPr>
          <w:rFonts w:ascii="Calibri" w:hAnsi="Calibri"/>
        </w:rPr>
        <w:tab/>
        <w:t xml:space="preserve">The </w:t>
      </w:r>
      <w:proofErr w:type="spellStart"/>
      <w:r>
        <w:rPr>
          <w:rFonts w:ascii="Calibri" w:hAnsi="Calibri"/>
        </w:rPr>
        <w:t>cryptophyte</w:t>
      </w:r>
      <w:proofErr w:type="spellEnd"/>
      <w:r>
        <w:rPr>
          <w:rFonts w:ascii="Calibri" w:hAnsi="Calibri"/>
        </w:rPr>
        <w:t xml:space="preserve"> abundances additionally change over the course of the month. </w:t>
      </w:r>
      <w:commentRangeStart w:id="229"/>
      <w:r>
        <w:rPr>
          <w:rFonts w:ascii="Calibri" w:hAnsi="Calibri"/>
        </w:rPr>
        <w:t xml:space="preserve">The weekly average of </w:t>
      </w:r>
      <w:proofErr w:type="spellStart"/>
      <w:r>
        <w:rPr>
          <w:rFonts w:ascii="Calibri" w:hAnsi="Calibri"/>
        </w:rPr>
        <w:t>cryptophyte</w:t>
      </w:r>
      <w:proofErr w:type="spellEnd"/>
      <w:r>
        <w:rPr>
          <w:rFonts w:ascii="Calibri" w:hAnsi="Calibri"/>
        </w:rPr>
        <w:t xml:space="preserve"> abundance is highest during the first week, decreases in the middle of the month, and then increases again during the final week of the experiment </w:t>
      </w:r>
      <w:commentRangeEnd w:id="229"/>
      <w:r w:rsidR="00196804">
        <w:rPr>
          <w:rStyle w:val="CommentReference"/>
        </w:rPr>
        <w:commentReference w:id="229"/>
      </w:r>
      <w:r>
        <w:rPr>
          <w:rFonts w:ascii="Calibri" w:hAnsi="Calibri"/>
        </w:rPr>
        <w:t>(</w:t>
      </w:r>
      <w:r>
        <w:rPr>
          <w:rFonts w:ascii="Calibri" w:hAnsi="Calibri"/>
          <w:b/>
          <w:bCs/>
        </w:rPr>
        <w:t>table 1</w:t>
      </w:r>
      <w:r>
        <w:rPr>
          <w:rFonts w:ascii="Calibri" w:hAnsi="Calibri"/>
        </w:rPr>
        <w:t xml:space="preserve">). </w:t>
      </w:r>
    </w:p>
    <w:p w14:paraId="37261120" w14:textId="77777777" w:rsidR="00C045F7" w:rsidRDefault="00C045F7">
      <w:pPr>
        <w:spacing w:line="360" w:lineRule="auto"/>
      </w:pPr>
    </w:p>
    <w:p w14:paraId="4A6BC1E8" w14:textId="77777777" w:rsidR="00C045F7" w:rsidRDefault="008145C1">
      <w:pPr>
        <w:spacing w:line="360" w:lineRule="auto"/>
      </w:pPr>
      <w:proofErr w:type="spellStart"/>
      <w:r>
        <w:rPr>
          <w:rFonts w:ascii="Calibri" w:hAnsi="Calibri"/>
          <w:b/>
          <w:bCs/>
        </w:rPr>
        <w:t>Cryptophyte</w:t>
      </w:r>
      <w:proofErr w:type="spellEnd"/>
      <w:r>
        <w:rPr>
          <w:rFonts w:ascii="Calibri" w:hAnsi="Calibri"/>
          <w:b/>
          <w:bCs/>
        </w:rPr>
        <w:t xml:space="preserve"> Division Rate Estimates and Evaluating the Model</w:t>
      </w:r>
      <w:r>
        <w:rPr>
          <w:rFonts w:ascii="Calibri" w:hAnsi="Calibri"/>
        </w:rPr>
        <w:t xml:space="preserve"> </w:t>
      </w:r>
    </w:p>
    <w:p w14:paraId="22FAAD7C" w14:textId="77777777" w:rsidR="00C045F7" w:rsidRDefault="008145C1">
      <w:pPr>
        <w:spacing w:line="360" w:lineRule="auto"/>
      </w:pPr>
      <w:r>
        <w:rPr>
          <w:rFonts w:ascii="Calibri" w:hAnsi="Calibri"/>
        </w:rPr>
        <w:tab/>
        <w:t xml:space="preserve">Though the </w:t>
      </w:r>
      <w:proofErr w:type="spellStart"/>
      <w:r>
        <w:rPr>
          <w:rFonts w:ascii="Calibri" w:hAnsi="Calibri"/>
        </w:rPr>
        <w:t>cryptophyte</w:t>
      </w:r>
      <w:proofErr w:type="spellEnd"/>
      <w:r>
        <w:rPr>
          <w:rFonts w:ascii="Calibri" w:hAnsi="Calibri"/>
        </w:rPr>
        <w:t xml:space="preserve"> division rates that we have estimated from the model (0.023 to 9.78) appear to </w:t>
      </w:r>
      <w:commentRangeStart w:id="230"/>
      <w:r>
        <w:rPr>
          <w:rFonts w:ascii="Calibri" w:hAnsi="Calibri"/>
        </w:rPr>
        <w:t>conflict</w:t>
      </w:r>
      <w:commentRangeEnd w:id="230"/>
      <w:r w:rsidR="00196804">
        <w:rPr>
          <w:rStyle w:val="CommentReference"/>
        </w:rPr>
        <w:commentReference w:id="230"/>
      </w:r>
      <w:r>
        <w:rPr>
          <w:rFonts w:ascii="Calibri" w:hAnsi="Calibri"/>
        </w:rPr>
        <w:t xml:space="preserve"> with our laboratory estimates for the </w:t>
      </w:r>
      <w:proofErr w:type="spellStart"/>
      <w:r>
        <w:rPr>
          <w:rFonts w:ascii="Calibri" w:hAnsi="Calibri"/>
        </w:rPr>
        <w:t>cryptophyte</w:t>
      </w:r>
      <w:proofErr w:type="spellEnd"/>
      <w:r>
        <w:rPr>
          <w:rFonts w:ascii="Calibri" w:hAnsi="Calibri"/>
        </w:rPr>
        <w:t xml:space="preserve">, </w:t>
      </w:r>
      <w:proofErr w:type="spellStart"/>
      <w:r>
        <w:rPr>
          <w:rFonts w:ascii="Calibri" w:hAnsi="Calibri"/>
          <w:i/>
          <w:iCs/>
        </w:rPr>
        <w:t>Rhodomonas</w:t>
      </w:r>
      <w:proofErr w:type="spellEnd"/>
      <w:r>
        <w:rPr>
          <w:rFonts w:ascii="Calibri" w:hAnsi="Calibri"/>
          <w:i/>
          <w:iCs/>
        </w:rPr>
        <w:t xml:space="preserve"> sp.</w:t>
      </w:r>
      <w:r>
        <w:rPr>
          <w:rFonts w:ascii="Calibri" w:hAnsi="Calibri"/>
        </w:rPr>
        <w:t xml:space="preserve"> (average daily?),  this does not necessarily suggest that our model estimates are incorrect. Growth rates for </w:t>
      </w:r>
      <w:r>
        <w:rPr>
          <w:rFonts w:ascii="Calibri" w:hAnsi="Calibri"/>
          <w:i/>
          <w:iCs/>
        </w:rPr>
        <w:t>M. major</w:t>
      </w:r>
      <w:r>
        <w:rPr>
          <w:rFonts w:ascii="Calibri" w:hAnsi="Calibri"/>
        </w:rPr>
        <w:t xml:space="preserve"> found in the Columbia River Estuary in both 2011 and 2012 greatly exceeded the growth rates determined for laboratory cultures, at times by up to a seven-fold difference (</w:t>
      </w:r>
      <w:proofErr w:type="spellStart"/>
      <w:r>
        <w:rPr>
          <w:rFonts w:ascii="Calibri" w:hAnsi="Calibri"/>
        </w:rPr>
        <w:t>Yih</w:t>
      </w:r>
      <w:proofErr w:type="spellEnd"/>
      <w:r>
        <w:rPr>
          <w:rFonts w:ascii="Calibri" w:hAnsi="Calibri"/>
        </w:rPr>
        <w:t xml:space="preserve"> et al., 2004; </w:t>
      </w:r>
      <w:proofErr w:type="spellStart"/>
      <w:r>
        <w:rPr>
          <w:rFonts w:ascii="Calibri" w:hAnsi="Calibri"/>
        </w:rPr>
        <w:t>Herfort</w:t>
      </w:r>
      <w:proofErr w:type="spellEnd"/>
      <w:r>
        <w:rPr>
          <w:rFonts w:ascii="Calibri" w:hAnsi="Calibri"/>
        </w:rPr>
        <w:t xml:space="preserve"> et al., 2011; Peterson et al., 2012). It is possible that the environmental conditions and specific biological community found in the Columbia River Estuary allow for the growth of both ciliates and </w:t>
      </w:r>
      <w:proofErr w:type="spellStart"/>
      <w:r>
        <w:rPr>
          <w:rFonts w:ascii="Calibri" w:hAnsi="Calibri"/>
        </w:rPr>
        <w:t>cryptophytes</w:t>
      </w:r>
      <w:proofErr w:type="spellEnd"/>
      <w:r>
        <w:rPr>
          <w:rFonts w:ascii="Calibri" w:hAnsi="Calibri"/>
        </w:rPr>
        <w:t xml:space="preserve"> at a rate not yet replicated in culture. </w:t>
      </w:r>
    </w:p>
    <w:p w14:paraId="05DE3D7A" w14:textId="77777777" w:rsidR="00C045F7" w:rsidRDefault="008145C1">
      <w:pPr>
        <w:spacing w:line="360" w:lineRule="auto"/>
      </w:pPr>
      <w:r>
        <w:rPr>
          <w:rFonts w:ascii="Calibri" w:hAnsi="Calibri"/>
        </w:rPr>
        <w:tab/>
        <w:t xml:space="preserve">The model does have </w:t>
      </w:r>
      <w:commentRangeStart w:id="231"/>
      <w:r>
        <w:rPr>
          <w:rFonts w:ascii="Calibri" w:hAnsi="Calibri"/>
        </w:rPr>
        <w:t xml:space="preserve">some limitations </w:t>
      </w:r>
      <w:commentRangeEnd w:id="231"/>
      <w:r w:rsidR="00196804">
        <w:rPr>
          <w:rStyle w:val="CommentReference"/>
        </w:rPr>
        <w:commentReference w:id="231"/>
      </w:r>
      <w:r>
        <w:rPr>
          <w:rFonts w:ascii="Calibri" w:hAnsi="Calibri"/>
        </w:rPr>
        <w:t xml:space="preserve">though, as it relies on a number of important assumptions. One of these assumptions that is likely to have been violated, is that the </w:t>
      </w:r>
      <w:proofErr w:type="spellStart"/>
      <w:r>
        <w:rPr>
          <w:rFonts w:ascii="Calibri" w:hAnsi="Calibri"/>
        </w:rPr>
        <w:t>cryptophytes</w:t>
      </w:r>
      <w:proofErr w:type="spellEnd"/>
      <w:r>
        <w:rPr>
          <w:rFonts w:ascii="Calibri" w:hAnsi="Calibri"/>
        </w:rPr>
        <w:t xml:space="preserve"> population consists of a single taxonomic group. It is possible that multiple taxonomic groups of </w:t>
      </w:r>
      <w:proofErr w:type="spellStart"/>
      <w:r>
        <w:rPr>
          <w:rFonts w:ascii="Calibri" w:hAnsi="Calibri"/>
        </w:rPr>
        <w:t>cryptophytes</w:t>
      </w:r>
      <w:proofErr w:type="spellEnd"/>
      <w:r>
        <w:rPr>
          <w:rFonts w:ascii="Calibri" w:hAnsi="Calibri"/>
        </w:rPr>
        <w:t xml:space="preserve"> with different physiologies are represented within the population of </w:t>
      </w:r>
      <w:proofErr w:type="spellStart"/>
      <w:r>
        <w:rPr>
          <w:rFonts w:ascii="Calibri" w:hAnsi="Calibri"/>
        </w:rPr>
        <w:t>cryptophytes</w:t>
      </w:r>
      <w:proofErr w:type="spellEnd"/>
      <w:r>
        <w:rPr>
          <w:rFonts w:ascii="Calibri" w:hAnsi="Calibri"/>
        </w:rPr>
        <w:t xml:space="preserve"> that we observe with </w:t>
      </w:r>
      <w:proofErr w:type="spellStart"/>
      <w:r>
        <w:rPr>
          <w:rFonts w:ascii="Calibri" w:hAnsi="Calibri"/>
        </w:rPr>
        <w:t>SeaFlow</w:t>
      </w:r>
      <w:proofErr w:type="spellEnd"/>
      <w:r>
        <w:rPr>
          <w:rFonts w:ascii="Calibri" w:hAnsi="Calibri"/>
        </w:rPr>
        <w:t xml:space="preserve">. But we do not actually have any evidence that connects this possible model </w:t>
      </w:r>
      <w:r>
        <w:rPr>
          <w:rFonts w:ascii="Calibri" w:hAnsi="Calibri"/>
        </w:rPr>
        <w:lastRenderedPageBreak/>
        <w:t xml:space="preserve">assumption violation to the high growth rates observed. Our laboratory verification of the model worked (better way of saying this?) and the only indication of any problems associated with the model in our field study occurred in the last two weeks, with parameter optimization reaching extremes (supplemental figure). Measuring growth in the field is difficult, but this new approach, utilizing a model, eliminates many of the known problems associated with traditional methods that rely on bottle incubations (Landry and </w:t>
      </w:r>
      <w:proofErr w:type="spellStart"/>
      <w:r>
        <w:rPr>
          <w:rFonts w:ascii="Calibri" w:hAnsi="Calibri"/>
        </w:rPr>
        <w:t>Hassett</w:t>
      </w:r>
      <w:proofErr w:type="spellEnd"/>
      <w:r>
        <w:rPr>
          <w:rFonts w:ascii="Calibri" w:hAnsi="Calibri"/>
        </w:rPr>
        <w:t xml:space="preserve">, 1982; Landry et al., 1995) and is less labor-intensive. </w:t>
      </w:r>
    </w:p>
    <w:p w14:paraId="39E9131D" w14:textId="77777777" w:rsidR="00C045F7" w:rsidRDefault="00C045F7">
      <w:pPr>
        <w:spacing w:line="360" w:lineRule="auto"/>
      </w:pPr>
    </w:p>
    <w:p w14:paraId="3D8F164D" w14:textId="77777777" w:rsidR="00C045F7" w:rsidRDefault="008145C1">
      <w:pPr>
        <w:spacing w:line="360" w:lineRule="auto"/>
      </w:pPr>
      <w:r>
        <w:rPr>
          <w:rFonts w:ascii="Calibri" w:hAnsi="Calibri"/>
          <w:b/>
          <w:bCs/>
        </w:rPr>
        <w:t xml:space="preserve">Environmental Influences on </w:t>
      </w:r>
      <w:proofErr w:type="spellStart"/>
      <w:r>
        <w:rPr>
          <w:rFonts w:ascii="Calibri" w:hAnsi="Calibri"/>
          <w:b/>
          <w:bCs/>
        </w:rPr>
        <w:t>Cryptophyte</w:t>
      </w:r>
      <w:proofErr w:type="spellEnd"/>
      <w:r>
        <w:rPr>
          <w:rFonts w:ascii="Calibri" w:hAnsi="Calibri"/>
          <w:b/>
          <w:bCs/>
        </w:rPr>
        <w:t xml:space="preserve"> Division Rate and </w:t>
      </w:r>
      <w:r>
        <w:rPr>
          <w:rFonts w:ascii="Calibri" w:hAnsi="Calibri"/>
          <w:b/>
          <w:bCs/>
          <w:i/>
          <w:iCs/>
        </w:rPr>
        <w:t>M. major</w:t>
      </w:r>
      <w:r>
        <w:rPr>
          <w:rFonts w:ascii="Calibri" w:hAnsi="Calibri"/>
          <w:b/>
          <w:bCs/>
        </w:rPr>
        <w:t xml:space="preserve"> Abundances </w:t>
      </w:r>
    </w:p>
    <w:p w14:paraId="35576EDA" w14:textId="388040F6" w:rsidR="00C045F7" w:rsidRDefault="008145C1">
      <w:pPr>
        <w:spacing w:line="360" w:lineRule="auto"/>
      </w:pPr>
      <w:r>
        <w:tab/>
      </w:r>
      <w:r>
        <w:rPr>
          <w:rFonts w:ascii="Calibri" w:hAnsi="Calibri"/>
        </w:rPr>
        <w:t>In the turbid waters of the Columbia River Estuary, light is generally considered to be the factor most limiting to phytoplankton growth (</w:t>
      </w:r>
      <w:proofErr w:type="spellStart"/>
      <w:r>
        <w:rPr>
          <w:rFonts w:ascii="Calibri" w:hAnsi="Calibri"/>
        </w:rPr>
        <w:t>Herfort</w:t>
      </w:r>
      <w:proofErr w:type="spellEnd"/>
      <w:r>
        <w:rPr>
          <w:rFonts w:ascii="Calibri" w:hAnsi="Calibri"/>
        </w:rPr>
        <w:t xml:space="preserve"> et al., 2012). Comparing </w:t>
      </w:r>
      <w:proofErr w:type="spellStart"/>
      <w:r>
        <w:rPr>
          <w:rFonts w:ascii="Calibri" w:hAnsi="Calibri"/>
        </w:rPr>
        <w:t>measurments</w:t>
      </w:r>
      <w:proofErr w:type="spellEnd"/>
      <w:r>
        <w:rPr>
          <w:rFonts w:ascii="Calibri" w:hAnsi="Calibri"/>
        </w:rPr>
        <w:t xml:space="preserve"> of PAR, as well as surface water nutrients, to our </w:t>
      </w:r>
      <w:proofErr w:type="spellStart"/>
      <w:r>
        <w:rPr>
          <w:rFonts w:ascii="Calibri" w:hAnsi="Calibri"/>
        </w:rPr>
        <w:t>cryptophyte</w:t>
      </w:r>
      <w:proofErr w:type="spellEnd"/>
      <w:r>
        <w:rPr>
          <w:rFonts w:ascii="Calibri" w:hAnsi="Calibri"/>
        </w:rPr>
        <w:t xml:space="preserve"> division rate estimates did not reveal any limiting factors to the growth of the </w:t>
      </w:r>
      <w:proofErr w:type="spellStart"/>
      <w:r>
        <w:rPr>
          <w:rFonts w:ascii="Calibri" w:hAnsi="Calibri"/>
        </w:rPr>
        <w:t>cryptophyte</w:t>
      </w:r>
      <w:proofErr w:type="spellEnd"/>
      <w:r>
        <w:rPr>
          <w:rFonts w:ascii="Calibri" w:hAnsi="Calibri"/>
        </w:rPr>
        <w:t xml:space="preserve"> bloom (</w:t>
      </w:r>
      <w:r>
        <w:rPr>
          <w:rFonts w:ascii="Calibri" w:hAnsi="Calibri"/>
          <w:b/>
          <w:bCs/>
        </w:rPr>
        <w:t>fig 5</w:t>
      </w:r>
      <w:r>
        <w:rPr>
          <w:rFonts w:ascii="Calibri" w:hAnsi="Calibri"/>
        </w:rPr>
        <w:t xml:space="preserve">). But because the photosynthetic machinery of </w:t>
      </w:r>
      <w:proofErr w:type="spellStart"/>
      <w:r>
        <w:rPr>
          <w:rFonts w:ascii="Calibri" w:hAnsi="Calibri"/>
        </w:rPr>
        <w:t>cryptophyte</w:t>
      </w:r>
      <w:proofErr w:type="spellEnd"/>
      <w:r>
        <w:rPr>
          <w:rFonts w:ascii="Calibri" w:hAnsi="Calibri"/>
        </w:rPr>
        <w:t xml:space="preserve"> cells are well adapted to conditions of low light (Bergman et al., 2004), it makes sense that they are not limited by PAR during the time of our field study. </w:t>
      </w:r>
      <w:r w:rsidR="002953F2">
        <w:rPr>
          <w:rFonts w:ascii="Calibri" w:hAnsi="Calibri"/>
        </w:rPr>
        <w:t>It would</w:t>
      </w:r>
      <w:r>
        <w:rPr>
          <w:rFonts w:ascii="Calibri" w:hAnsi="Calibri"/>
        </w:rPr>
        <w:t xml:space="preserve"> actually be more likely that the </w:t>
      </w:r>
      <w:proofErr w:type="spellStart"/>
      <w:r>
        <w:rPr>
          <w:rFonts w:ascii="Calibri" w:hAnsi="Calibri"/>
        </w:rPr>
        <w:t>cryptophytes</w:t>
      </w:r>
      <w:proofErr w:type="spellEnd"/>
      <w:r>
        <w:rPr>
          <w:rFonts w:ascii="Calibri" w:hAnsi="Calibri"/>
        </w:rPr>
        <w:t xml:space="preserve"> would be </w:t>
      </w:r>
      <w:del w:id="232" w:author="Armbrust Lab" w:date="2015-08-13T14:02:00Z">
        <w:r w:rsidDel="00196804">
          <w:rPr>
            <w:rFonts w:ascii="Calibri" w:hAnsi="Calibri"/>
          </w:rPr>
          <w:delText>limited by overabundance of</w:delText>
        </w:r>
      </w:del>
      <w:proofErr w:type="spellStart"/>
      <w:ins w:id="233" w:author="Armbrust Lab" w:date="2015-08-13T14:02:00Z">
        <w:r w:rsidR="00196804">
          <w:rPr>
            <w:rFonts w:ascii="Calibri" w:hAnsi="Calibri"/>
          </w:rPr>
          <w:t>photoinhibited</w:t>
        </w:r>
        <w:proofErr w:type="spellEnd"/>
        <w:r w:rsidR="00196804">
          <w:rPr>
            <w:rFonts w:ascii="Calibri" w:hAnsi="Calibri"/>
          </w:rPr>
          <w:t xml:space="preserve"> or </w:t>
        </w:r>
        <w:proofErr w:type="spellStart"/>
        <w:r w:rsidR="00196804">
          <w:rPr>
            <w:rFonts w:ascii="Calibri" w:hAnsi="Calibri"/>
          </w:rPr>
          <w:t>photodamaged</w:t>
        </w:r>
        <w:proofErr w:type="spellEnd"/>
        <w:r w:rsidR="00196804">
          <w:rPr>
            <w:rFonts w:ascii="Calibri" w:hAnsi="Calibri"/>
          </w:rPr>
          <w:t xml:space="preserve"> by</w:t>
        </w:r>
      </w:ins>
      <w:r>
        <w:rPr>
          <w:rFonts w:ascii="Calibri" w:hAnsi="Calibri"/>
        </w:rPr>
        <w:t xml:space="preserve"> light, as they are not among the phytoplankton that produce light-protective compounds that shield cells from the damaging effects of radiation (</w:t>
      </w:r>
      <w:proofErr w:type="spellStart"/>
      <w:r>
        <w:rPr>
          <w:rFonts w:ascii="Calibri" w:hAnsi="Calibri"/>
        </w:rPr>
        <w:t>Vernet</w:t>
      </w:r>
      <w:proofErr w:type="spellEnd"/>
      <w:r>
        <w:rPr>
          <w:rFonts w:ascii="Calibri" w:hAnsi="Calibri"/>
        </w:rPr>
        <w:t xml:space="preserve"> et al., 1994; </w:t>
      </w:r>
      <w:proofErr w:type="spellStart"/>
      <w:r>
        <w:rPr>
          <w:rFonts w:ascii="Calibri" w:hAnsi="Calibri"/>
        </w:rPr>
        <w:t>Herfort</w:t>
      </w:r>
      <w:proofErr w:type="spellEnd"/>
      <w:r>
        <w:rPr>
          <w:rFonts w:ascii="Calibri" w:hAnsi="Calibri"/>
        </w:rPr>
        <w:t xml:space="preserve"> et al., 2012). </w:t>
      </w:r>
      <w:del w:id="234" w:author="Armbrust Lab" w:date="2015-08-13T14:03:00Z">
        <w:r w:rsidDel="00196804">
          <w:rPr>
            <w:rFonts w:ascii="Calibri" w:hAnsi="Calibri"/>
          </w:rPr>
          <w:delText xml:space="preserve">But again, our division rate estimates did not show any correlation with PAR, negative or otherwise. </w:delText>
        </w:r>
      </w:del>
      <w:r>
        <w:rPr>
          <w:rFonts w:ascii="Calibri" w:hAnsi="Calibri"/>
        </w:rPr>
        <w:t xml:space="preserve">Comparisons of environmental data with daily average </w:t>
      </w:r>
      <w:proofErr w:type="spellStart"/>
      <w:r>
        <w:rPr>
          <w:rFonts w:ascii="Calibri" w:hAnsi="Calibri"/>
        </w:rPr>
        <w:t>cryptophyte</w:t>
      </w:r>
      <w:proofErr w:type="spellEnd"/>
      <w:r>
        <w:rPr>
          <w:rFonts w:ascii="Calibri" w:hAnsi="Calibri"/>
        </w:rPr>
        <w:t xml:space="preserve"> production also did not result in any significant correlations (supplemental fig), </w:t>
      </w:r>
      <w:commentRangeStart w:id="235"/>
      <w:r>
        <w:rPr>
          <w:rFonts w:ascii="Calibri" w:hAnsi="Calibri"/>
        </w:rPr>
        <w:t>though it should be noted that the regression lines were skewed by the presence of a singular outlying point that represented the last day in the time course</w:t>
      </w:r>
      <w:commentRangeEnd w:id="235"/>
      <w:r w:rsidR="00196804">
        <w:rPr>
          <w:rStyle w:val="CommentReference"/>
        </w:rPr>
        <w:commentReference w:id="235"/>
      </w:r>
      <w:r>
        <w:rPr>
          <w:rFonts w:ascii="Calibri" w:hAnsi="Calibri"/>
        </w:rPr>
        <w:t xml:space="preserve">. </w:t>
      </w:r>
    </w:p>
    <w:p w14:paraId="764463BB" w14:textId="77777777" w:rsidR="00C045F7" w:rsidRDefault="008145C1">
      <w:pPr>
        <w:spacing w:line="360" w:lineRule="auto"/>
      </w:pPr>
      <w:r>
        <w:rPr>
          <w:rFonts w:ascii="Calibri" w:hAnsi="Calibri"/>
        </w:rPr>
        <w:tab/>
        <w:t xml:space="preserve">Past studies of the blooms occurring from 2007-2010 showed a negative correlation between ammonium, </w:t>
      </w:r>
      <w:r>
        <w:rPr>
          <w:rFonts w:ascii="Calibri" w:hAnsi="Calibri"/>
          <w:i/>
          <w:iCs/>
        </w:rPr>
        <w:t>M. major'</w:t>
      </w:r>
      <w:r>
        <w:rPr>
          <w:rFonts w:ascii="Calibri" w:hAnsi="Calibri"/>
        </w:rPr>
        <w:t>s preferred nitrogen source (Crawford et al., 2007), and the abundance of the ciliate in the estuary's main channel (</w:t>
      </w:r>
      <w:proofErr w:type="spellStart"/>
      <w:r>
        <w:rPr>
          <w:rFonts w:ascii="Calibri" w:hAnsi="Calibri"/>
        </w:rPr>
        <w:t>Herfort</w:t>
      </w:r>
      <w:proofErr w:type="spellEnd"/>
      <w:r>
        <w:rPr>
          <w:rFonts w:ascii="Calibri" w:hAnsi="Calibri"/>
        </w:rPr>
        <w:t xml:space="preserve"> et al., 2012). In our comparison of </w:t>
      </w:r>
      <w:r>
        <w:rPr>
          <w:rFonts w:ascii="Calibri" w:hAnsi="Calibri"/>
          <w:i/>
          <w:iCs/>
        </w:rPr>
        <w:t>M. major</w:t>
      </w:r>
      <w:r>
        <w:rPr>
          <w:rFonts w:ascii="Calibri" w:hAnsi="Calibri"/>
        </w:rPr>
        <w:t xml:space="preserve"> abundance and surface water ammonium, </w:t>
      </w:r>
      <w:commentRangeStart w:id="236"/>
      <w:r>
        <w:rPr>
          <w:rFonts w:ascii="Calibri" w:hAnsi="Calibri"/>
        </w:rPr>
        <w:t xml:space="preserve">we did not </w:t>
      </w:r>
      <w:commentRangeEnd w:id="236"/>
      <w:r w:rsidR="005F6966">
        <w:rPr>
          <w:rStyle w:val="CommentReference"/>
        </w:rPr>
        <w:commentReference w:id="236"/>
      </w:r>
      <w:r>
        <w:rPr>
          <w:rFonts w:ascii="Calibri" w:hAnsi="Calibri"/>
        </w:rPr>
        <w:t xml:space="preserve">find a correlation (supplemental fig). There was also no relationship between abundance and nitrate, phosphate, or PAR, suggesting that </w:t>
      </w:r>
      <w:r>
        <w:rPr>
          <w:rFonts w:ascii="Calibri" w:hAnsi="Calibri"/>
          <w:i/>
          <w:iCs/>
        </w:rPr>
        <w:t>M. major</w:t>
      </w:r>
      <w:r>
        <w:rPr>
          <w:rFonts w:ascii="Calibri" w:hAnsi="Calibri"/>
        </w:rPr>
        <w:t xml:space="preserve"> may potentially be limited by non-environmental factors.</w:t>
      </w:r>
    </w:p>
    <w:p w14:paraId="38B2E22A" w14:textId="77777777" w:rsidR="00C045F7" w:rsidRDefault="00C045F7">
      <w:pPr>
        <w:spacing w:line="360" w:lineRule="auto"/>
      </w:pPr>
    </w:p>
    <w:p w14:paraId="419B2805" w14:textId="77777777" w:rsidR="00C045F7" w:rsidRDefault="008145C1">
      <w:pPr>
        <w:spacing w:line="360" w:lineRule="auto"/>
      </w:pPr>
      <w:r>
        <w:rPr>
          <w:rFonts w:ascii="Calibri" w:hAnsi="Calibri"/>
          <w:b/>
          <w:bCs/>
          <w:i/>
          <w:iCs/>
        </w:rPr>
        <w:t>M. major</w:t>
      </w:r>
      <w:r>
        <w:rPr>
          <w:rFonts w:ascii="Calibri" w:hAnsi="Calibri"/>
          <w:b/>
          <w:bCs/>
        </w:rPr>
        <w:t xml:space="preserve"> Abundances in Relation to </w:t>
      </w:r>
      <w:proofErr w:type="spellStart"/>
      <w:r>
        <w:rPr>
          <w:rFonts w:ascii="Calibri" w:hAnsi="Calibri"/>
          <w:b/>
          <w:bCs/>
        </w:rPr>
        <w:t>Cryptophyte</w:t>
      </w:r>
      <w:proofErr w:type="spellEnd"/>
      <w:r>
        <w:rPr>
          <w:rFonts w:ascii="Calibri" w:hAnsi="Calibri"/>
          <w:b/>
          <w:bCs/>
        </w:rPr>
        <w:t xml:space="preserve"> Data </w:t>
      </w:r>
    </w:p>
    <w:p w14:paraId="785B1B95" w14:textId="5CD14BC2" w:rsidR="00C045F7" w:rsidRDefault="008145C1">
      <w:pPr>
        <w:spacing w:line="360" w:lineRule="auto"/>
      </w:pPr>
      <w:r>
        <w:rPr>
          <w:rFonts w:ascii="Calibri" w:hAnsi="Calibri"/>
        </w:rPr>
        <w:tab/>
        <w:t xml:space="preserve">Because division rate can be considered somewhat of a proxy for the “health” of a cell, it would seem likely that a rapidly dividing prey population would correspond to an increase in the number of its predator- especially when the interactions are as specific as with </w:t>
      </w:r>
      <w:r>
        <w:rPr>
          <w:rFonts w:ascii="Calibri" w:hAnsi="Calibri"/>
          <w:i/>
          <w:iCs/>
        </w:rPr>
        <w:t>M. major</w:t>
      </w:r>
      <w:r>
        <w:rPr>
          <w:rFonts w:ascii="Calibri" w:hAnsi="Calibri"/>
        </w:rPr>
        <w:t xml:space="preserve"> and </w:t>
      </w:r>
      <w:r>
        <w:rPr>
          <w:rFonts w:ascii="Calibri" w:hAnsi="Calibri"/>
          <w:i/>
          <w:iCs/>
        </w:rPr>
        <w:t xml:space="preserve">T. </w:t>
      </w:r>
      <w:proofErr w:type="spellStart"/>
      <w:r>
        <w:rPr>
          <w:rFonts w:ascii="Calibri" w:hAnsi="Calibri"/>
          <w:i/>
          <w:iCs/>
        </w:rPr>
        <w:lastRenderedPageBreak/>
        <w:t>amphioexa</w:t>
      </w:r>
      <w:proofErr w:type="spellEnd"/>
      <w:r>
        <w:rPr>
          <w:rFonts w:ascii="Calibri" w:hAnsi="Calibri"/>
          <w:i/>
          <w:iCs/>
        </w:rPr>
        <w:t>.</w:t>
      </w:r>
      <w:r>
        <w:rPr>
          <w:rFonts w:ascii="Calibri" w:hAnsi="Calibri"/>
        </w:rPr>
        <w:t xml:space="preserve"> But with our data set, we were unable to find a distinct relationship between the abundances of </w:t>
      </w:r>
      <w:r>
        <w:rPr>
          <w:rFonts w:ascii="Calibri" w:hAnsi="Calibri"/>
          <w:i/>
          <w:iCs/>
        </w:rPr>
        <w:t>M. major</w:t>
      </w:r>
      <w:r>
        <w:rPr>
          <w:rFonts w:ascii="Calibri" w:hAnsi="Calibri"/>
        </w:rPr>
        <w:t xml:space="preserve"> and the division rates of the </w:t>
      </w:r>
      <w:proofErr w:type="spellStart"/>
      <w:r>
        <w:rPr>
          <w:rFonts w:ascii="Calibri" w:hAnsi="Calibri"/>
        </w:rPr>
        <w:t>cryptophytes</w:t>
      </w:r>
      <w:proofErr w:type="spellEnd"/>
      <w:r>
        <w:rPr>
          <w:rFonts w:ascii="Calibri" w:hAnsi="Calibri"/>
        </w:rPr>
        <w:t xml:space="preserve">. Again, these division rate estimates are determined for the population of </w:t>
      </w:r>
      <w:proofErr w:type="spellStart"/>
      <w:r>
        <w:rPr>
          <w:rFonts w:ascii="Calibri" w:hAnsi="Calibri"/>
        </w:rPr>
        <w:t>cryptophytes</w:t>
      </w:r>
      <w:proofErr w:type="spellEnd"/>
      <w:r>
        <w:rPr>
          <w:rFonts w:ascii="Calibri" w:hAnsi="Calibri"/>
        </w:rPr>
        <w:t xml:space="preserve">, as a whole. </w:t>
      </w:r>
      <w:r>
        <w:rPr>
          <w:rFonts w:ascii="Calibri" w:hAnsi="Calibri"/>
          <w:i/>
          <w:iCs/>
        </w:rPr>
        <w:t>M. major's</w:t>
      </w:r>
      <w:r>
        <w:rPr>
          <w:rFonts w:ascii="Calibri" w:hAnsi="Calibri"/>
        </w:rPr>
        <w:t xml:space="preserve"> preferred prey,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makes up &lt;1% of the total </w:t>
      </w:r>
      <w:proofErr w:type="spellStart"/>
      <w:r>
        <w:rPr>
          <w:rFonts w:ascii="Calibri" w:hAnsi="Calibri"/>
        </w:rPr>
        <w:t>cryptophyte</w:t>
      </w:r>
      <w:proofErr w:type="spellEnd"/>
      <w:r>
        <w:rPr>
          <w:rFonts w:ascii="Calibri" w:hAnsi="Calibri"/>
        </w:rPr>
        <w:t xml:space="preserve"> population, and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may exhibit division rates that are very different from the rest of the population. A major difference in the overall pattern of division rate over the course of the experiment is unlikely though, as the environmental factors influencing the change in division rate and physiology of the total population of </w:t>
      </w:r>
      <w:proofErr w:type="spellStart"/>
      <w:r>
        <w:rPr>
          <w:rFonts w:ascii="Calibri" w:hAnsi="Calibri"/>
        </w:rPr>
        <w:t>cryptophytes</w:t>
      </w:r>
      <w:proofErr w:type="spellEnd"/>
      <w:r>
        <w:rPr>
          <w:rFonts w:ascii="Calibri" w:hAnsi="Calibri"/>
        </w:rPr>
        <w:t xml:space="preserve"> will likely have the same effect on </w:t>
      </w:r>
      <w:r>
        <w:rPr>
          <w:rFonts w:ascii="Calibri" w:hAnsi="Calibri"/>
          <w:i/>
          <w:iCs/>
        </w:rPr>
        <w:t xml:space="preserve">T. </w:t>
      </w:r>
      <w:proofErr w:type="spellStart"/>
      <w:r>
        <w:rPr>
          <w:rFonts w:ascii="Calibri" w:hAnsi="Calibri"/>
          <w:i/>
          <w:iCs/>
        </w:rPr>
        <w:t>amphioexa</w:t>
      </w:r>
      <w:proofErr w:type="spellEnd"/>
      <w:ins w:id="237" w:author="Armbrust Lab" w:date="2015-08-13T14:07:00Z">
        <w:r w:rsidR="005F6966">
          <w:rPr>
            <w:rFonts w:ascii="Calibri" w:hAnsi="Calibri"/>
            <w:i/>
            <w:iCs/>
          </w:rPr>
          <w:t xml:space="preserve"> (WE DON’T KNOW THAT)</w:t>
        </w:r>
      </w:ins>
      <w:r>
        <w:rPr>
          <w:rFonts w:ascii="Calibri" w:hAnsi="Calibri"/>
        </w:rPr>
        <w:t xml:space="preserve">. </w:t>
      </w:r>
    </w:p>
    <w:p w14:paraId="5A3E262D" w14:textId="22393B43" w:rsidR="00C045F7" w:rsidRPr="0016690E" w:rsidRDefault="008145C1">
      <w:pPr>
        <w:spacing w:line="360" w:lineRule="auto"/>
        <w:rPr>
          <w:strike/>
          <w:rPrChange w:id="238" w:author="Armbrust Lab" w:date="2015-08-13T14:33:00Z">
            <w:rPr/>
          </w:rPrChange>
        </w:rPr>
      </w:pPr>
      <w:commentRangeStart w:id="239"/>
      <w:r>
        <w:rPr>
          <w:rFonts w:ascii="Calibri" w:hAnsi="Calibri"/>
        </w:rPr>
        <w:tab/>
        <w:t xml:space="preserve"> Though our data set contains only four time points</w:t>
      </w:r>
      <w:commentRangeEnd w:id="239"/>
      <w:r w:rsidR="005F6966">
        <w:rPr>
          <w:rStyle w:val="CommentReference"/>
        </w:rPr>
        <w:commentReference w:id="239"/>
      </w:r>
      <w:r>
        <w:rPr>
          <w:rFonts w:ascii="Calibri" w:hAnsi="Calibri"/>
        </w:rPr>
        <w:t xml:space="preserve">, comparisons of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abundance and percent composition to </w:t>
      </w:r>
      <w:r>
        <w:rPr>
          <w:rFonts w:ascii="Calibri" w:hAnsi="Calibri"/>
          <w:i/>
          <w:iCs/>
        </w:rPr>
        <w:t>M. major</w:t>
      </w:r>
      <w:r>
        <w:rPr>
          <w:rFonts w:ascii="Calibri" w:hAnsi="Calibri"/>
        </w:rPr>
        <w:t xml:space="preserve"> counts point to the potential importance of the prey community composition in M. major bloom development. Of these four coinciding time points, the highest </w:t>
      </w:r>
      <w:r>
        <w:rPr>
          <w:rFonts w:ascii="Calibri" w:hAnsi="Calibri"/>
          <w:i/>
          <w:iCs/>
        </w:rPr>
        <w:t>M. major</w:t>
      </w:r>
      <w:r>
        <w:rPr>
          <w:rFonts w:ascii="Calibri" w:hAnsi="Calibri"/>
        </w:rPr>
        <w:t xml:space="preserve"> count (179) occurs when the percent of the total </w:t>
      </w:r>
      <w:proofErr w:type="spellStart"/>
      <w:r>
        <w:rPr>
          <w:rFonts w:ascii="Calibri" w:hAnsi="Calibri"/>
        </w:rPr>
        <w:t>cryptophytes</w:t>
      </w:r>
      <w:proofErr w:type="spellEnd"/>
      <w:r>
        <w:rPr>
          <w:rFonts w:ascii="Calibri" w:hAnsi="Calibri"/>
        </w:rPr>
        <w:t xml:space="preserve"> that are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is the lowest (0.0615%), and vice versa (</w:t>
      </w:r>
      <w:r>
        <w:rPr>
          <w:rFonts w:ascii="Calibri" w:hAnsi="Calibri"/>
          <w:b/>
          <w:bCs/>
        </w:rPr>
        <w:t>table 1</w:t>
      </w:r>
      <w:r>
        <w:rPr>
          <w:rFonts w:ascii="Calibri" w:hAnsi="Calibri"/>
        </w:rPr>
        <w:t xml:space="preserve">). This could potentially be considered evidence of selective grazing on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though again, additional time points and multiple replicates of </w:t>
      </w:r>
      <w:r>
        <w:rPr>
          <w:rFonts w:ascii="Calibri" w:hAnsi="Calibri"/>
          <w:i/>
          <w:iCs/>
        </w:rPr>
        <w:t>M. major</w:t>
      </w:r>
      <w:r>
        <w:rPr>
          <w:rFonts w:ascii="Calibri" w:hAnsi="Calibri"/>
        </w:rPr>
        <w:t xml:space="preserve"> counts would be needed to be able to draw any concrete conclusions. The estimated abundances of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are generally low throughout the bloom. The very first time point, taken during week one of the study at the beginning of the bloom, is the only instance in which the abundance of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exceeds that of the ciliate.</w:t>
      </w:r>
      <w:commentRangeStart w:id="240"/>
      <w:r>
        <w:rPr>
          <w:rFonts w:ascii="Calibri" w:hAnsi="Calibri"/>
        </w:rPr>
        <w:t xml:space="preserve"> This finding is curious, as grazing experiments using laboratory cultures of M. </w:t>
      </w:r>
      <w:proofErr w:type="spellStart"/>
      <w:r>
        <w:rPr>
          <w:rFonts w:ascii="Calibri" w:hAnsi="Calibri"/>
        </w:rPr>
        <w:t>rubrum</w:t>
      </w:r>
      <w:proofErr w:type="spellEnd"/>
      <w:r>
        <w:rPr>
          <w:rFonts w:ascii="Calibri" w:hAnsi="Calibri"/>
        </w:rPr>
        <w:t xml:space="preserve"> have estimated ingestion rates between ~3.5 and 8.9 </w:t>
      </w:r>
      <w:proofErr w:type="spellStart"/>
      <w:r>
        <w:rPr>
          <w:rFonts w:ascii="Calibri" w:hAnsi="Calibri"/>
        </w:rPr>
        <w:t>cryptophytes</w:t>
      </w:r>
      <w:proofErr w:type="spellEnd"/>
      <w:r>
        <w:rPr>
          <w:rFonts w:ascii="Calibri" w:hAnsi="Calibri"/>
        </w:rPr>
        <w:t xml:space="preserve"> ciliate</w:t>
      </w:r>
      <w:r>
        <w:rPr>
          <w:rFonts w:ascii="Calibri" w:eastAsia="Calibri" w:hAnsi="Calibri" w:cs="Calibri"/>
        </w:rPr>
        <w:t>⁻¹</w:t>
      </w:r>
      <w:r>
        <w:rPr>
          <w:rFonts w:ascii="Calibri" w:hAnsi="Calibri"/>
        </w:rPr>
        <w:t xml:space="preserve"> day</w:t>
      </w:r>
      <w:r>
        <w:rPr>
          <w:rFonts w:ascii="Calibri" w:eastAsia="Calibri" w:hAnsi="Calibri" w:cs="Calibri"/>
        </w:rPr>
        <w:t>⁻¹ (</w:t>
      </w:r>
      <w:proofErr w:type="spellStart"/>
      <w:r>
        <w:rPr>
          <w:rFonts w:ascii="Calibri" w:eastAsia="Calibri" w:hAnsi="Calibri" w:cs="Calibri"/>
        </w:rPr>
        <w:t>Yih</w:t>
      </w:r>
      <w:proofErr w:type="spellEnd"/>
      <w:r>
        <w:rPr>
          <w:rFonts w:ascii="Calibri" w:eastAsia="Calibri" w:hAnsi="Calibri" w:cs="Calibri"/>
        </w:rPr>
        <w:t xml:space="preserve"> et al., 2004; Hansen and </w:t>
      </w:r>
      <w:proofErr w:type="spellStart"/>
      <w:r>
        <w:rPr>
          <w:rFonts w:ascii="Calibri" w:eastAsia="Calibri" w:hAnsi="Calibri" w:cs="Calibri"/>
        </w:rPr>
        <w:t>Fenchel</w:t>
      </w:r>
      <w:proofErr w:type="spellEnd"/>
      <w:r>
        <w:rPr>
          <w:rFonts w:ascii="Calibri" w:eastAsia="Calibri" w:hAnsi="Calibri" w:cs="Calibri"/>
        </w:rPr>
        <w:t xml:space="preserve">, 2006). Additionally, using a FISH probe for </w:t>
      </w:r>
      <w:r>
        <w:rPr>
          <w:rFonts w:ascii="Calibri" w:eastAsia="Calibri" w:hAnsi="Calibri" w:cs="Calibri"/>
          <w:i/>
          <w:iCs/>
        </w:rPr>
        <w:t xml:space="preserve">T. </w:t>
      </w:r>
      <w:proofErr w:type="spellStart"/>
      <w:r>
        <w:rPr>
          <w:rFonts w:ascii="Calibri" w:eastAsia="Calibri" w:hAnsi="Calibri" w:cs="Calibri"/>
          <w:i/>
          <w:iCs/>
        </w:rPr>
        <w:t>amphioexa</w:t>
      </w:r>
      <w:proofErr w:type="spellEnd"/>
      <w:r>
        <w:rPr>
          <w:rFonts w:ascii="Calibri" w:eastAsia="Calibri" w:hAnsi="Calibri" w:cs="Calibri"/>
        </w:rPr>
        <w:t xml:space="preserve">, we have been able to observe up to &gt;20 prey within a single </w:t>
      </w:r>
      <w:r>
        <w:rPr>
          <w:rFonts w:ascii="Calibri" w:eastAsia="Calibri" w:hAnsi="Calibri" w:cs="Calibri"/>
          <w:i/>
          <w:iCs/>
        </w:rPr>
        <w:t>M. major</w:t>
      </w:r>
      <w:r>
        <w:rPr>
          <w:rFonts w:ascii="Calibri" w:eastAsia="Calibri" w:hAnsi="Calibri" w:cs="Calibri"/>
        </w:rPr>
        <w:t xml:space="preserve"> cell (pic as supplemental fig). It is possible that the low abundances of the prey </w:t>
      </w:r>
      <w:proofErr w:type="spellStart"/>
      <w:r>
        <w:rPr>
          <w:rFonts w:ascii="Calibri" w:eastAsia="Calibri" w:hAnsi="Calibri" w:cs="Calibri"/>
        </w:rPr>
        <w:t>cryptophyte</w:t>
      </w:r>
      <w:proofErr w:type="spellEnd"/>
      <w:r>
        <w:rPr>
          <w:rFonts w:ascii="Calibri" w:eastAsia="Calibri" w:hAnsi="Calibri" w:cs="Calibri"/>
        </w:rPr>
        <w:t xml:space="preserve"> that we observe in the Columbia River Estuary are the result of the result of grazing by</w:t>
      </w:r>
      <w:r>
        <w:rPr>
          <w:rFonts w:ascii="Calibri" w:eastAsia="Calibri" w:hAnsi="Calibri" w:cs="Calibri"/>
          <w:i/>
          <w:iCs/>
        </w:rPr>
        <w:t xml:space="preserve"> M. major </w:t>
      </w:r>
      <w:r>
        <w:rPr>
          <w:rFonts w:ascii="Calibri" w:eastAsia="Calibri" w:hAnsi="Calibri" w:cs="Calibri"/>
        </w:rPr>
        <w:t>and other microzooplankton</w:t>
      </w:r>
      <w:commentRangeEnd w:id="240"/>
      <w:r w:rsidR="0016690E">
        <w:rPr>
          <w:rStyle w:val="CommentReference"/>
        </w:rPr>
        <w:commentReference w:id="240"/>
      </w:r>
      <w:r>
        <w:rPr>
          <w:rFonts w:ascii="Calibri" w:eastAsia="Calibri" w:hAnsi="Calibri" w:cs="Calibri"/>
        </w:rPr>
        <w:t xml:space="preserve">, </w:t>
      </w:r>
      <w:ins w:id="241" w:author="Armbrust Lab" w:date="2015-08-13T14:30:00Z">
        <w:r w:rsidR="0016690E">
          <w:rPr>
            <w:rFonts w:ascii="Calibri" w:eastAsia="Calibri" w:hAnsi="Calibri" w:cs="Calibri"/>
          </w:rPr>
          <w:t xml:space="preserve">Dilution experiments </w:t>
        </w:r>
      </w:ins>
      <w:ins w:id="242" w:author="Armbrust Lab" w:date="2015-08-13T14:31:00Z">
        <w:r w:rsidR="0016690E">
          <w:rPr>
            <w:rFonts w:ascii="Calibri" w:eastAsia="Calibri" w:hAnsi="Calibri" w:cs="Calibri"/>
          </w:rPr>
          <w:t>to determine grazing rates of M .majo</w:t>
        </w:r>
      </w:ins>
      <w:ins w:id="243" w:author="Armbrust Lab" w:date="2015-08-13T14:32:00Z">
        <w:r w:rsidR="0016690E">
          <w:rPr>
            <w:rFonts w:ascii="Calibri" w:eastAsia="Calibri" w:hAnsi="Calibri" w:cs="Calibri"/>
          </w:rPr>
          <w:t>r</w:t>
        </w:r>
      </w:ins>
      <w:ins w:id="244" w:author="Armbrust Lab" w:date="2015-08-13T14:31:00Z">
        <w:r w:rsidR="0016690E">
          <w:rPr>
            <w:rFonts w:ascii="Calibri" w:eastAsia="Calibri" w:hAnsi="Calibri" w:cs="Calibri"/>
          </w:rPr>
          <w:t xml:space="preserve"> on </w:t>
        </w:r>
        <w:proofErr w:type="spellStart"/>
        <w:r w:rsidR="0016690E">
          <w:rPr>
            <w:rFonts w:ascii="Calibri" w:eastAsia="Calibri" w:hAnsi="Calibri" w:cs="Calibri"/>
          </w:rPr>
          <w:t>cryptoph</w:t>
        </w:r>
      </w:ins>
      <w:ins w:id="245" w:author="Armbrust Lab" w:date="2015-08-13T14:32:00Z">
        <w:r w:rsidR="0016690E">
          <w:rPr>
            <w:rFonts w:ascii="Calibri" w:eastAsia="Calibri" w:hAnsi="Calibri" w:cs="Calibri"/>
          </w:rPr>
          <w:t>y</w:t>
        </w:r>
      </w:ins>
      <w:ins w:id="246" w:author="Armbrust Lab" w:date="2015-08-13T14:31:00Z">
        <w:r w:rsidR="0016690E">
          <w:rPr>
            <w:rFonts w:ascii="Calibri" w:eastAsia="Calibri" w:hAnsi="Calibri" w:cs="Calibri"/>
          </w:rPr>
          <w:t>tes</w:t>
        </w:r>
      </w:ins>
      <w:proofErr w:type="spellEnd"/>
      <w:ins w:id="247" w:author="Armbrust Lab" w:date="2015-08-13T14:32:00Z">
        <w:r w:rsidR="0016690E">
          <w:rPr>
            <w:rFonts w:ascii="Calibri" w:eastAsia="Calibri" w:hAnsi="Calibri" w:cs="Calibri"/>
          </w:rPr>
          <w:t xml:space="preserve"> should be considered to test this hypothesis…</w:t>
        </w:r>
      </w:ins>
      <w:ins w:id="248" w:author="Armbrust Lab" w:date="2015-08-13T14:31:00Z">
        <w:r w:rsidR="0016690E">
          <w:rPr>
            <w:rFonts w:ascii="Calibri" w:eastAsia="Calibri" w:hAnsi="Calibri" w:cs="Calibri"/>
          </w:rPr>
          <w:t xml:space="preserve"> </w:t>
        </w:r>
      </w:ins>
      <w:r w:rsidRPr="0016690E">
        <w:rPr>
          <w:rFonts w:ascii="Calibri" w:eastAsia="Calibri" w:hAnsi="Calibri" w:cs="Calibri"/>
          <w:strike/>
          <w:rPrChange w:id="249" w:author="Armbrust Lab" w:date="2015-08-13T14:33:00Z">
            <w:rPr>
              <w:rFonts w:ascii="Calibri" w:eastAsia="Calibri" w:hAnsi="Calibri" w:cs="Calibri"/>
            </w:rPr>
          </w:rPrChange>
        </w:rPr>
        <w:t xml:space="preserve">but without having measured grazing rates in the field, we cannot determine this. </w:t>
      </w:r>
    </w:p>
    <w:p w14:paraId="1D4B80B7" w14:textId="3EF8D9E4" w:rsidR="00C045F7" w:rsidRDefault="008145C1">
      <w:pPr>
        <w:spacing w:line="360" w:lineRule="auto"/>
      </w:pPr>
      <w:r>
        <w:rPr>
          <w:rFonts w:ascii="Calibri" w:eastAsia="Calibri" w:hAnsi="Calibri" w:cs="Calibri"/>
        </w:rPr>
        <w:tab/>
      </w:r>
      <w:ins w:id="250" w:author="Armbrust Lab" w:date="2015-08-13T14:33:00Z">
        <w:r w:rsidR="0016690E">
          <w:rPr>
            <w:rFonts w:ascii="Calibri" w:eastAsia="Calibri" w:hAnsi="Calibri" w:cs="Calibri"/>
          </w:rPr>
          <w:t xml:space="preserve">An alternative explanation could be </w:t>
        </w:r>
      </w:ins>
      <w:del w:id="251" w:author="Armbrust Lab" w:date="2015-08-13T14:33:00Z">
        <w:r w:rsidDel="0016690E">
          <w:rPr>
            <w:rFonts w:ascii="Calibri" w:eastAsia="Calibri" w:hAnsi="Calibri" w:cs="Calibri"/>
          </w:rPr>
          <w:delText xml:space="preserve">A number of other potential explanations as to the question of </w:delText>
        </w:r>
        <w:r w:rsidDel="0016690E">
          <w:rPr>
            <w:rFonts w:ascii="Calibri" w:eastAsia="Calibri" w:hAnsi="Calibri" w:cs="Calibri"/>
            <w:i/>
            <w:iCs/>
          </w:rPr>
          <w:delText>M. major</w:delText>
        </w:r>
        <w:r w:rsidDel="0016690E">
          <w:rPr>
            <w:rFonts w:ascii="Calibri" w:eastAsia="Calibri" w:hAnsi="Calibri" w:cs="Calibri"/>
          </w:rPr>
          <w:delText xml:space="preserve"> bloom proliferation, despite low prey abundance, remain. </w:delText>
        </w:r>
      </w:del>
      <w:del w:id="252" w:author="Armbrust Lab" w:date="2015-08-13T14:34:00Z">
        <w:r w:rsidDel="0016690E">
          <w:rPr>
            <w:rFonts w:ascii="Calibri" w:hAnsi="Calibri"/>
          </w:rPr>
          <w:delText xml:space="preserve">A previous study on the 2011 bloom in the Columbia River Estuary documented </w:delText>
        </w:r>
      </w:del>
      <w:r>
        <w:rPr>
          <w:rFonts w:ascii="Calibri" w:hAnsi="Calibri"/>
          <w:i/>
          <w:iCs/>
        </w:rPr>
        <w:t>M. major</w:t>
      </w:r>
      <w:r>
        <w:rPr>
          <w:rFonts w:ascii="Calibri" w:hAnsi="Calibri"/>
        </w:rPr>
        <w:t xml:space="preserve">'s ability to retain </w:t>
      </w:r>
      <w:proofErr w:type="spellStart"/>
      <w:r>
        <w:rPr>
          <w:rFonts w:ascii="Calibri" w:hAnsi="Calibri"/>
        </w:rPr>
        <w:t>cryptophytes</w:t>
      </w:r>
      <w:proofErr w:type="spellEnd"/>
      <w:r>
        <w:rPr>
          <w:rFonts w:ascii="Calibri" w:hAnsi="Calibri"/>
        </w:rPr>
        <w:t xml:space="preserve"> attached to the ciliate's cirri, </w:t>
      </w:r>
      <w:del w:id="253" w:author="Armbrust Lab" w:date="2015-08-13T14:34:00Z">
        <w:r w:rsidDel="0016690E">
          <w:rPr>
            <w:rFonts w:ascii="Calibri" w:hAnsi="Calibri"/>
          </w:rPr>
          <w:delText>finding up to ~50 cryptophytes captured by these external structures</w:delText>
        </w:r>
      </w:del>
      <w:ins w:id="254" w:author="Armbrust Lab" w:date="2015-08-13T14:34:00Z">
        <w:r w:rsidR="0016690E">
          <w:rPr>
            <w:rFonts w:ascii="Calibri" w:hAnsi="Calibri"/>
          </w:rPr>
          <w:t>as it has been observed in the CRE during the 2011 red water events</w:t>
        </w:r>
      </w:ins>
      <w:r>
        <w:rPr>
          <w:rFonts w:ascii="Calibri" w:hAnsi="Calibri"/>
        </w:rPr>
        <w:t xml:space="preserve"> (Peterson et al., 2012). Our measurements of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abundance are limited to those that are free-living, and it is </w:t>
      </w:r>
      <w:del w:id="255" w:author="Armbrust Lab" w:date="2015-08-13T14:35:00Z">
        <w:r w:rsidDel="00AD5455">
          <w:rPr>
            <w:rFonts w:ascii="Calibri" w:hAnsi="Calibri"/>
          </w:rPr>
          <w:delText xml:space="preserve">likely </w:delText>
        </w:r>
      </w:del>
      <w:ins w:id="256" w:author="Armbrust Lab" w:date="2015-08-13T14:35:00Z">
        <w:r w:rsidR="00AD5455">
          <w:rPr>
            <w:rFonts w:ascii="Calibri" w:hAnsi="Calibri"/>
          </w:rPr>
          <w:t xml:space="preserve">possible </w:t>
        </w:r>
      </w:ins>
      <w:r>
        <w:rPr>
          <w:rFonts w:ascii="Calibri" w:hAnsi="Calibri"/>
        </w:rPr>
        <w:t xml:space="preserve">that a number of prey are living attached to the outside of </w:t>
      </w:r>
      <w:r>
        <w:rPr>
          <w:rFonts w:ascii="Calibri" w:hAnsi="Calibri"/>
          <w:i/>
          <w:iCs/>
        </w:rPr>
        <w:t>M. major</w:t>
      </w:r>
      <w:r>
        <w:rPr>
          <w:rFonts w:ascii="Calibri" w:hAnsi="Calibri"/>
        </w:rPr>
        <w:t xml:space="preserve"> cells. These captured prey could be what sustains M. major throughout the bloom, despite low numbers of the free-living </w:t>
      </w:r>
      <w:r>
        <w:rPr>
          <w:rFonts w:ascii="Calibri" w:hAnsi="Calibri"/>
          <w:i/>
          <w:iCs/>
        </w:rPr>
        <w:t xml:space="preserve">T. </w:t>
      </w:r>
      <w:proofErr w:type="spellStart"/>
      <w:r>
        <w:rPr>
          <w:rFonts w:ascii="Calibri" w:hAnsi="Calibri"/>
          <w:i/>
          <w:iCs/>
        </w:rPr>
        <w:lastRenderedPageBreak/>
        <w:t>amphioexa</w:t>
      </w:r>
      <w:proofErr w:type="spellEnd"/>
      <w:r>
        <w:rPr>
          <w:rFonts w:ascii="Calibri" w:hAnsi="Calibri"/>
        </w:rPr>
        <w:t xml:space="preserve">. Another possibility could be that the ingested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remain a full or partial endosymbiont and are able to divide inside the ciliate, allowing </w:t>
      </w:r>
      <w:r>
        <w:rPr>
          <w:rFonts w:ascii="Calibri" w:hAnsi="Calibri"/>
          <w:i/>
          <w:iCs/>
        </w:rPr>
        <w:t>M. major</w:t>
      </w:r>
      <w:r>
        <w:rPr>
          <w:rFonts w:ascii="Calibri" w:hAnsi="Calibri"/>
        </w:rPr>
        <w:t xml:space="preserve"> to essentially “farm” the </w:t>
      </w:r>
      <w:proofErr w:type="spellStart"/>
      <w:r>
        <w:rPr>
          <w:rFonts w:ascii="Calibri" w:hAnsi="Calibri"/>
        </w:rPr>
        <w:t>cryptophytes</w:t>
      </w:r>
      <w:proofErr w:type="spellEnd"/>
      <w:r>
        <w:rPr>
          <w:rFonts w:ascii="Calibri" w:hAnsi="Calibri"/>
        </w:rPr>
        <w:t xml:space="preserve"> as a source of chloroplasts. But these explanations remain pure speculation and require more in depth molecular investigations into the predator-prey relationship between </w:t>
      </w:r>
      <w:r>
        <w:rPr>
          <w:rFonts w:ascii="Calibri" w:hAnsi="Calibri"/>
          <w:i/>
          <w:iCs/>
        </w:rPr>
        <w:t>M. major</w:t>
      </w:r>
      <w:r>
        <w:rPr>
          <w:rFonts w:ascii="Calibri" w:hAnsi="Calibri"/>
        </w:rPr>
        <w:t xml:space="preserve"> and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in the Columbia River Estuary. </w:t>
      </w:r>
    </w:p>
    <w:p w14:paraId="7495A353" w14:textId="77777777" w:rsidR="00C045F7" w:rsidRDefault="00C045F7">
      <w:pPr>
        <w:spacing w:line="360" w:lineRule="auto"/>
      </w:pPr>
    </w:p>
    <w:p w14:paraId="2BA7A5DC" w14:textId="77777777" w:rsidR="00C045F7" w:rsidRDefault="008145C1">
      <w:pPr>
        <w:spacing w:line="360" w:lineRule="auto"/>
      </w:pPr>
      <w:r>
        <w:rPr>
          <w:rFonts w:ascii="Calibri" w:hAnsi="Calibri"/>
          <w:b/>
          <w:bCs/>
        </w:rPr>
        <w:t xml:space="preserve">Conclusion </w:t>
      </w:r>
    </w:p>
    <w:p w14:paraId="5992A264" w14:textId="0D575538" w:rsidR="00C045F7" w:rsidRDefault="008145C1">
      <w:pPr>
        <w:spacing w:line="360" w:lineRule="auto"/>
      </w:pPr>
      <w:r>
        <w:tab/>
      </w:r>
      <w:r>
        <w:rPr>
          <w:rFonts w:ascii="Calibri" w:hAnsi="Calibri"/>
        </w:rPr>
        <w:t xml:space="preserve">Past studies on the </w:t>
      </w:r>
      <w:r>
        <w:rPr>
          <w:rFonts w:ascii="Calibri" w:hAnsi="Calibri"/>
          <w:i/>
          <w:iCs/>
        </w:rPr>
        <w:t>M. major</w:t>
      </w:r>
      <w:r>
        <w:rPr>
          <w:rFonts w:ascii="Calibri" w:hAnsi="Calibri"/>
        </w:rPr>
        <w:t xml:space="preserve"> bloom in the Columbia River Estuary have hypothesized that the dynamics of the ciliate's </w:t>
      </w:r>
      <w:proofErr w:type="spellStart"/>
      <w:r>
        <w:rPr>
          <w:rFonts w:ascii="Calibri" w:hAnsi="Calibri"/>
        </w:rPr>
        <w:t>cryptophyte</w:t>
      </w:r>
      <w:proofErr w:type="spellEnd"/>
      <w:r>
        <w:rPr>
          <w:rFonts w:ascii="Calibri" w:hAnsi="Calibri"/>
        </w:rPr>
        <w:t xml:space="preserve"> prey may play a role in the proliferation of the bloom, but until now, the </w:t>
      </w:r>
      <w:proofErr w:type="spellStart"/>
      <w:r>
        <w:rPr>
          <w:rFonts w:ascii="Calibri" w:hAnsi="Calibri"/>
        </w:rPr>
        <w:t>cryptophyte</w:t>
      </w:r>
      <w:proofErr w:type="spellEnd"/>
      <w:r>
        <w:rPr>
          <w:rFonts w:ascii="Calibri" w:hAnsi="Calibri"/>
        </w:rPr>
        <w:t xml:space="preserve"> population within the bloom had not yet been investigated. This study is the first to show continuous abundances and division rates of the </w:t>
      </w:r>
      <w:proofErr w:type="spellStart"/>
      <w:r>
        <w:rPr>
          <w:rFonts w:ascii="Calibri" w:hAnsi="Calibri"/>
        </w:rPr>
        <w:t>cryptophyte</w:t>
      </w:r>
      <w:proofErr w:type="spellEnd"/>
      <w:r>
        <w:rPr>
          <w:rFonts w:ascii="Calibri" w:hAnsi="Calibri"/>
        </w:rPr>
        <w:t xml:space="preserve"> population in the estuary, as well as near-daily </w:t>
      </w:r>
      <w:r>
        <w:rPr>
          <w:rFonts w:ascii="Calibri" w:hAnsi="Calibri"/>
          <w:i/>
          <w:iCs/>
        </w:rPr>
        <w:t>M. major</w:t>
      </w:r>
      <w:r>
        <w:rPr>
          <w:rFonts w:ascii="Calibri" w:hAnsi="Calibri"/>
        </w:rPr>
        <w:t xml:space="preserve"> counts over the course of the bloom. From our data, no clear relationship appears between the dynamics and physiology of the free-living </w:t>
      </w:r>
      <w:proofErr w:type="spellStart"/>
      <w:r>
        <w:rPr>
          <w:rFonts w:ascii="Calibri" w:hAnsi="Calibri"/>
        </w:rPr>
        <w:t>cryptophytes</w:t>
      </w:r>
      <w:proofErr w:type="spellEnd"/>
      <w:r>
        <w:rPr>
          <w:rFonts w:ascii="Calibri" w:hAnsi="Calibri"/>
        </w:rPr>
        <w:t xml:space="preserve"> and </w:t>
      </w:r>
      <w:r>
        <w:rPr>
          <w:rFonts w:ascii="Calibri" w:hAnsi="Calibri"/>
          <w:i/>
          <w:iCs/>
        </w:rPr>
        <w:t>M. major</w:t>
      </w:r>
      <w:r>
        <w:rPr>
          <w:rFonts w:ascii="Calibri" w:hAnsi="Calibri"/>
        </w:rPr>
        <w:t xml:space="preserve">, pointing to the importance of the non free-living </w:t>
      </w:r>
      <w:proofErr w:type="spellStart"/>
      <w:r>
        <w:rPr>
          <w:rFonts w:ascii="Calibri" w:hAnsi="Calibri"/>
        </w:rPr>
        <w:t>cryptophyte</w:t>
      </w:r>
      <w:proofErr w:type="spellEnd"/>
      <w:r>
        <w:rPr>
          <w:rFonts w:ascii="Calibri" w:hAnsi="Calibri"/>
        </w:rPr>
        <w:t xml:space="preserve"> prey, either attached to or within the ciliate. Future studies should focus on using molecular approaches to better understand the specific interactions between </w:t>
      </w:r>
      <w:r w:rsidRPr="005B1D44">
        <w:rPr>
          <w:rFonts w:ascii="Calibri" w:hAnsi="Calibri"/>
          <w:i/>
        </w:rPr>
        <w:t>M. m</w:t>
      </w:r>
      <w:r w:rsidR="005B1D44" w:rsidRPr="005B1D44">
        <w:rPr>
          <w:rFonts w:ascii="Calibri" w:hAnsi="Calibri"/>
          <w:i/>
        </w:rPr>
        <w:t>ajor</w:t>
      </w:r>
      <w:r w:rsidR="005B1D44">
        <w:rPr>
          <w:rFonts w:ascii="Calibri" w:hAnsi="Calibri"/>
        </w:rPr>
        <w:t xml:space="preserve"> and </w:t>
      </w:r>
      <w:r w:rsidR="005B1D44" w:rsidRPr="005B1D44">
        <w:rPr>
          <w:rFonts w:ascii="Calibri" w:hAnsi="Calibri"/>
          <w:i/>
        </w:rPr>
        <w:t xml:space="preserve">T. </w:t>
      </w:r>
      <w:proofErr w:type="spellStart"/>
      <w:r w:rsidR="005B1D44" w:rsidRPr="005B1D44">
        <w:rPr>
          <w:rFonts w:ascii="Calibri" w:hAnsi="Calibri"/>
          <w:i/>
        </w:rPr>
        <w:t>amphioexa</w:t>
      </w:r>
      <w:proofErr w:type="spellEnd"/>
      <w:r>
        <w:rPr>
          <w:rFonts w:ascii="Calibri" w:hAnsi="Calibri"/>
        </w:rPr>
        <w:t xml:space="preserve">, in combination with </w:t>
      </w:r>
      <w:r w:rsidRPr="005B1D44">
        <w:rPr>
          <w:rFonts w:ascii="Calibri" w:hAnsi="Calibri"/>
          <w:i/>
        </w:rPr>
        <w:t>in situ</w:t>
      </w:r>
      <w:r>
        <w:rPr>
          <w:rFonts w:ascii="Calibri" w:hAnsi="Calibri"/>
        </w:rPr>
        <w:t xml:space="preserve"> measurements of grazing rates</w:t>
      </w:r>
      <w:r w:rsidR="005B1D44">
        <w:rPr>
          <w:rFonts w:ascii="Calibri" w:hAnsi="Calibri"/>
        </w:rPr>
        <w:t>. Additional investigations into the cause of the exceptionally high growth rates of phytoplankton in the Columbia River Estuary, as found in this and other studies (</w:t>
      </w:r>
      <w:proofErr w:type="spellStart"/>
      <w:r w:rsidR="005B1D44">
        <w:rPr>
          <w:rFonts w:ascii="Calibri" w:hAnsi="Calibri"/>
        </w:rPr>
        <w:t>Herfort</w:t>
      </w:r>
      <w:proofErr w:type="spellEnd"/>
      <w:r w:rsidR="005B1D44">
        <w:rPr>
          <w:rFonts w:ascii="Calibri" w:hAnsi="Calibri"/>
        </w:rPr>
        <w:t xml:space="preserve"> et al., 2011; Peterson et al., 2012), may also help to reveal any unique properties of this system- some of which could be contributing to the dynamics of this bloom. </w:t>
      </w:r>
    </w:p>
    <w:p w14:paraId="696CBC61" w14:textId="77777777" w:rsidR="00C045F7" w:rsidRDefault="00C045F7">
      <w:pPr>
        <w:spacing w:line="360" w:lineRule="auto"/>
      </w:pPr>
    </w:p>
    <w:p w14:paraId="0B83BE37" w14:textId="77777777" w:rsidR="00C045F7" w:rsidRDefault="00C045F7">
      <w:pPr>
        <w:spacing w:line="360" w:lineRule="auto"/>
      </w:pPr>
    </w:p>
    <w:p w14:paraId="582509D0" w14:textId="77777777" w:rsidR="00C045F7" w:rsidRDefault="008145C1">
      <w:pPr>
        <w:spacing w:line="360" w:lineRule="auto"/>
      </w:pPr>
      <w:r>
        <w:rPr>
          <w:rFonts w:ascii="Calibri" w:hAnsi="Calibri"/>
          <w:b/>
          <w:bCs/>
          <w:sz w:val="32"/>
          <w:szCs w:val="32"/>
        </w:rPr>
        <w:t>Figure Captions</w:t>
      </w:r>
    </w:p>
    <w:p w14:paraId="1FF6557E" w14:textId="77777777" w:rsidR="00C045F7" w:rsidRDefault="00C045F7">
      <w:pPr>
        <w:spacing w:line="360" w:lineRule="auto"/>
      </w:pPr>
    </w:p>
    <w:p w14:paraId="483A8FF3" w14:textId="77777777" w:rsidR="00C045F7" w:rsidRDefault="008145C1">
      <w:pPr>
        <w:spacing w:line="360" w:lineRule="auto"/>
      </w:pPr>
      <w:r>
        <w:rPr>
          <w:rFonts w:ascii="Calibri" w:hAnsi="Calibri"/>
          <w:b/>
          <w:bCs/>
        </w:rPr>
        <w:t>Fig. 1</w:t>
      </w:r>
      <w:r>
        <w:rPr>
          <w:rFonts w:ascii="Calibri" w:hAnsi="Calibri"/>
        </w:rPr>
        <w:t xml:space="preserve">  Map of the Columbia River estuary with the sampling site location marked. </w:t>
      </w:r>
    </w:p>
    <w:p w14:paraId="09B13A91" w14:textId="77777777" w:rsidR="00C045F7" w:rsidRDefault="00C045F7">
      <w:pPr>
        <w:spacing w:line="360" w:lineRule="auto"/>
      </w:pPr>
    </w:p>
    <w:p w14:paraId="6F20859E" w14:textId="77777777" w:rsidR="00C045F7" w:rsidRDefault="008145C1">
      <w:pPr>
        <w:spacing w:line="360" w:lineRule="auto"/>
      </w:pPr>
      <w:r>
        <w:rPr>
          <w:rFonts w:ascii="Calibri" w:hAnsi="Calibri"/>
          <w:b/>
          <w:bCs/>
        </w:rPr>
        <w:t>Fig. 2</w:t>
      </w:r>
      <w:r>
        <w:rPr>
          <w:rFonts w:ascii="Calibri" w:hAnsi="Calibri"/>
        </w:rPr>
        <w:t xml:space="preserve">  Time series of environmental data from the sampling site including (a) temperature and salinity in surface waters, overlain with a low-pass filter represented by the grey and black lines, (b) post-low-pass filtered PAR (?), and (c) measurements of ammonia, nitrate, and phosphate concentrations in surface waters. Temperature, salinity (a), and PAR measurements (b) were determined via moored sensors (?). Nutrient measurements (c) were taken from discrete water samples. </w:t>
      </w:r>
    </w:p>
    <w:p w14:paraId="4DB30066" w14:textId="77777777" w:rsidR="00C045F7" w:rsidRDefault="00C045F7">
      <w:pPr>
        <w:spacing w:line="360" w:lineRule="auto"/>
      </w:pPr>
    </w:p>
    <w:p w14:paraId="67232896" w14:textId="77777777" w:rsidR="00C045F7" w:rsidRDefault="008145C1">
      <w:pPr>
        <w:spacing w:line="360" w:lineRule="auto"/>
      </w:pPr>
      <w:r>
        <w:rPr>
          <w:rFonts w:ascii="Calibri" w:hAnsi="Calibri"/>
          <w:b/>
          <w:bCs/>
        </w:rPr>
        <w:t>Fig. 3</w:t>
      </w:r>
      <w:r>
        <w:rPr>
          <w:rFonts w:ascii="Calibri" w:hAnsi="Calibri"/>
        </w:rPr>
        <w:t xml:space="preserve">  Time series of </w:t>
      </w:r>
      <w:proofErr w:type="spellStart"/>
      <w:r>
        <w:rPr>
          <w:rFonts w:ascii="Calibri" w:hAnsi="Calibri"/>
        </w:rPr>
        <w:t>SeaFlow</w:t>
      </w:r>
      <w:proofErr w:type="spellEnd"/>
      <w:r>
        <w:rPr>
          <w:rFonts w:ascii="Calibri" w:hAnsi="Calibri"/>
        </w:rPr>
        <w:t xml:space="preserve"> measurements of </w:t>
      </w:r>
      <w:proofErr w:type="spellStart"/>
      <w:r>
        <w:rPr>
          <w:rFonts w:ascii="Calibri" w:hAnsi="Calibri"/>
        </w:rPr>
        <w:t>cryptophyte</w:t>
      </w:r>
      <w:proofErr w:type="spellEnd"/>
      <w:r>
        <w:rPr>
          <w:rFonts w:ascii="Calibri" w:hAnsi="Calibri"/>
        </w:rPr>
        <w:t xml:space="preserve"> cell abundance, with each plot showing data collected for a specific week. Grey points represent individual time points and the black line overlain represents the data after a low-pass filter was applied. Shading within the plot shows the tidal cycles, with the beginning of each grey region corresponding to low tide and the beginning of each white region corresponding to high tide. </w:t>
      </w:r>
    </w:p>
    <w:p w14:paraId="4AD8F309" w14:textId="77777777" w:rsidR="00C045F7" w:rsidRDefault="00C045F7">
      <w:pPr>
        <w:spacing w:line="360" w:lineRule="auto"/>
      </w:pPr>
    </w:p>
    <w:p w14:paraId="7FF0735D" w14:textId="77777777" w:rsidR="00C045F7" w:rsidRDefault="008145C1">
      <w:pPr>
        <w:spacing w:line="360" w:lineRule="auto"/>
      </w:pPr>
      <w:r>
        <w:rPr>
          <w:rFonts w:ascii="Calibri" w:hAnsi="Calibri"/>
          <w:b/>
          <w:bCs/>
        </w:rPr>
        <w:t>Fig. 4</w:t>
      </w:r>
      <w:r>
        <w:rPr>
          <w:rFonts w:ascii="Calibri" w:hAnsi="Calibri"/>
        </w:rPr>
        <w:t xml:space="preserve">  Time series of the model estimates of mean daily division rate for the </w:t>
      </w:r>
      <w:proofErr w:type="spellStart"/>
      <w:r>
        <w:rPr>
          <w:rFonts w:ascii="Calibri" w:hAnsi="Calibri"/>
        </w:rPr>
        <w:t>cryptophyte</w:t>
      </w:r>
      <w:proofErr w:type="spellEnd"/>
      <w:r>
        <w:rPr>
          <w:rFonts w:ascii="Calibri" w:hAnsi="Calibri"/>
        </w:rPr>
        <w:t xml:space="preserve"> population separated by week. Vertical bars represent the standard error of the average of 24 model estimates.  Shading within the plot shows the tidal cycles, with the beginning of each grey region corresponding to low tide and the beginning of each white region corresponding to high tide. </w:t>
      </w:r>
    </w:p>
    <w:p w14:paraId="4686A17C" w14:textId="77777777" w:rsidR="00C045F7" w:rsidRDefault="00C045F7">
      <w:pPr>
        <w:spacing w:line="360" w:lineRule="auto"/>
      </w:pPr>
    </w:p>
    <w:p w14:paraId="35EDDEB3" w14:textId="77777777" w:rsidR="00C045F7" w:rsidRDefault="008145C1">
      <w:pPr>
        <w:spacing w:line="360" w:lineRule="auto"/>
      </w:pPr>
      <w:r>
        <w:rPr>
          <w:rFonts w:ascii="Calibri" w:hAnsi="Calibri"/>
          <w:b/>
          <w:bCs/>
        </w:rPr>
        <w:t>Fig. 5</w:t>
      </w:r>
      <w:r>
        <w:rPr>
          <w:rFonts w:ascii="Calibri" w:hAnsi="Calibri"/>
        </w:rPr>
        <w:t xml:space="preserve">  Plots of nitrate (a), phosphate (b), ammonia (c), and PAR (d) vs. the mean daily division rates of the </w:t>
      </w:r>
      <w:proofErr w:type="spellStart"/>
      <w:r>
        <w:rPr>
          <w:rFonts w:ascii="Calibri" w:hAnsi="Calibri"/>
        </w:rPr>
        <w:t>cryptophyte</w:t>
      </w:r>
      <w:proofErr w:type="spellEnd"/>
      <w:r>
        <w:rPr>
          <w:rFonts w:ascii="Calibri" w:hAnsi="Calibri"/>
        </w:rPr>
        <w:t xml:space="preserve"> population. </w:t>
      </w:r>
    </w:p>
    <w:p w14:paraId="01854BE7" w14:textId="77777777" w:rsidR="00C045F7" w:rsidRDefault="00C045F7">
      <w:pPr>
        <w:spacing w:line="360" w:lineRule="auto"/>
      </w:pPr>
    </w:p>
    <w:p w14:paraId="71BD8C58" w14:textId="77777777" w:rsidR="00C045F7" w:rsidRDefault="008145C1">
      <w:pPr>
        <w:spacing w:line="360" w:lineRule="auto"/>
      </w:pPr>
      <w:r>
        <w:rPr>
          <w:rFonts w:ascii="Calibri" w:hAnsi="Calibri"/>
          <w:b/>
          <w:bCs/>
        </w:rPr>
        <w:t>Table 1.</w:t>
      </w:r>
      <w:r>
        <w:rPr>
          <w:rFonts w:ascii="Calibri" w:hAnsi="Calibri"/>
        </w:rPr>
        <w:t xml:space="preserve">  </w:t>
      </w:r>
      <w:r>
        <w:rPr>
          <w:rFonts w:ascii="Calibri" w:hAnsi="Calibri"/>
          <w:i/>
          <w:iCs/>
        </w:rPr>
        <w:t>M. major</w:t>
      </w:r>
      <w:r>
        <w:rPr>
          <w:rFonts w:ascii="Calibri" w:hAnsi="Calibri"/>
        </w:rPr>
        <w:t xml:space="preserve">, total </w:t>
      </w:r>
      <w:proofErr w:type="spellStart"/>
      <w:r>
        <w:rPr>
          <w:rFonts w:ascii="Calibri" w:hAnsi="Calibri"/>
        </w:rPr>
        <w:t>cryptophyte</w:t>
      </w:r>
      <w:proofErr w:type="spellEnd"/>
      <w:r>
        <w:rPr>
          <w:rFonts w:ascii="Calibri" w:hAnsi="Calibri"/>
        </w:rPr>
        <w:t xml:space="preserve"> weekly average, and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abundances (cells mL</w:t>
      </w:r>
      <w:r>
        <w:rPr>
          <w:rFonts w:ascii="Calibri" w:eastAsia="Calibri" w:hAnsi="Calibri" w:cs="Calibri"/>
        </w:rPr>
        <w:t xml:space="preserve">⁻¹ ), and the estimated percent of </w:t>
      </w:r>
      <w:r>
        <w:rPr>
          <w:rFonts w:ascii="Calibri" w:eastAsia="Calibri" w:hAnsi="Calibri" w:cs="Calibri"/>
          <w:i/>
          <w:iCs/>
        </w:rPr>
        <w:t xml:space="preserve">T. </w:t>
      </w:r>
      <w:proofErr w:type="spellStart"/>
      <w:r>
        <w:rPr>
          <w:rFonts w:ascii="Calibri" w:eastAsia="Calibri" w:hAnsi="Calibri" w:cs="Calibri"/>
          <w:i/>
          <w:iCs/>
        </w:rPr>
        <w:t>amphioexa</w:t>
      </w:r>
      <w:proofErr w:type="spellEnd"/>
      <w:r>
        <w:rPr>
          <w:rFonts w:ascii="Calibri" w:eastAsia="Calibri" w:hAnsi="Calibri" w:cs="Calibri"/>
        </w:rPr>
        <w:t xml:space="preserve"> as determined via </w:t>
      </w:r>
      <w:proofErr w:type="spellStart"/>
      <w:r>
        <w:rPr>
          <w:rFonts w:ascii="Calibri" w:eastAsia="Calibri" w:hAnsi="Calibri" w:cs="Calibri"/>
        </w:rPr>
        <w:t>qPCR</w:t>
      </w:r>
      <w:proofErr w:type="spellEnd"/>
      <w:r>
        <w:rPr>
          <w:rFonts w:ascii="Calibri" w:eastAsia="Calibri" w:hAnsi="Calibri" w:cs="Calibri"/>
        </w:rPr>
        <w:t xml:space="preserve">. </w:t>
      </w:r>
      <w:r>
        <w:rPr>
          <w:rFonts w:ascii="Calibri" w:eastAsia="Calibri" w:hAnsi="Calibri" w:cs="Calibri"/>
          <w:i/>
          <w:iCs/>
        </w:rPr>
        <w:t xml:space="preserve">T. </w:t>
      </w:r>
      <w:proofErr w:type="spellStart"/>
      <w:r>
        <w:rPr>
          <w:rFonts w:ascii="Calibri" w:eastAsia="Calibri" w:hAnsi="Calibri" w:cs="Calibri"/>
          <w:i/>
          <w:iCs/>
        </w:rPr>
        <w:t>amphioexa</w:t>
      </w:r>
      <w:proofErr w:type="spellEnd"/>
      <w:r>
        <w:rPr>
          <w:rFonts w:ascii="Calibri" w:eastAsia="Calibri" w:hAnsi="Calibri" w:cs="Calibri"/>
        </w:rPr>
        <w:t xml:space="preserve"> abundances calculated using the estimated percent. </w:t>
      </w:r>
    </w:p>
    <w:p w14:paraId="0FBE0B5A" w14:textId="77777777" w:rsidR="00C045F7" w:rsidRDefault="00C045F7">
      <w:pPr>
        <w:tabs>
          <w:tab w:val="left" w:pos="5265"/>
        </w:tabs>
        <w:spacing w:line="360" w:lineRule="auto"/>
      </w:pPr>
    </w:p>
    <w:sectPr w:rsidR="00C045F7">
      <w:pgSz w:w="12240" w:h="15840"/>
      <w:pgMar w:top="1134" w:right="1134" w:bottom="1134" w:left="1134" w:header="0" w:footer="0" w:gutter="0"/>
      <w:cols w:space="720"/>
      <w:formProt w:val="0"/>
      <w:docGrid w:linePitch="24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5" w:author="Armbrust Lab" w:date="2015-08-13T13:05:00Z" w:initials="al">
    <w:p w14:paraId="002FAA64" w14:textId="6A59A6DE" w:rsidR="0016690E" w:rsidRDefault="0016690E">
      <w:pPr>
        <w:pStyle w:val="CommentText"/>
      </w:pPr>
      <w:r>
        <w:rPr>
          <w:rStyle w:val="CommentReference"/>
        </w:rPr>
        <w:annotationRef/>
      </w:r>
      <w:r>
        <w:t xml:space="preserve">This reads as this study is going to look at this endosymbiosis </w:t>
      </w:r>
      <w:proofErr w:type="spellStart"/>
      <w:r>
        <w:t>vs</w:t>
      </w:r>
      <w:proofErr w:type="spellEnd"/>
      <w:r>
        <w:t xml:space="preserve"> </w:t>
      </w:r>
      <w:proofErr w:type="spellStart"/>
      <w:r>
        <w:t>karyoklepty</w:t>
      </w:r>
      <w:proofErr w:type="spellEnd"/>
      <w:r>
        <w:t xml:space="preserve"> / </w:t>
      </w:r>
      <w:proofErr w:type="spellStart"/>
      <w:r>
        <w:t>kleptoplasty</w:t>
      </w:r>
      <w:proofErr w:type="spellEnd"/>
      <w:r>
        <w:t>… Delete that if you are not referring to this later in the text.</w:t>
      </w:r>
    </w:p>
  </w:comment>
  <w:comment w:id="42" w:author="Armbrust Lab" w:date="2015-08-13T13:06:00Z" w:initials="al">
    <w:p w14:paraId="0C6375EF" w14:textId="1FE8223F" w:rsidR="0016690E" w:rsidRDefault="0016690E">
      <w:pPr>
        <w:pStyle w:val="CommentText"/>
      </w:pPr>
      <w:r>
        <w:rPr>
          <w:rStyle w:val="CommentReference"/>
        </w:rPr>
        <w:annotationRef/>
      </w:r>
      <w:r>
        <w:t>Same comment. It reads as we are going to study this.</w:t>
      </w:r>
    </w:p>
  </w:comment>
  <w:comment w:id="122" w:author="Armbrust Lab" w:date="2015-08-13T13:23:00Z" w:initials="al">
    <w:p w14:paraId="0A0BCF1C" w14:textId="0000373A" w:rsidR="0016690E" w:rsidRDefault="0016690E">
      <w:pPr>
        <w:pStyle w:val="CommentText"/>
      </w:pPr>
      <w:r>
        <w:rPr>
          <w:rStyle w:val="CommentReference"/>
        </w:rPr>
        <w:annotationRef/>
      </w:r>
      <w:r>
        <w:t>These should be in the discussion, not really in Method section</w:t>
      </w:r>
    </w:p>
  </w:comment>
  <w:comment w:id="191" w:author="Armbrust Lab" w:date="2015-08-13T13:49:00Z" w:initials="al">
    <w:p w14:paraId="5731D9CE" w14:textId="23D5FED2" w:rsidR="0016690E" w:rsidRDefault="0016690E">
      <w:pPr>
        <w:pStyle w:val="CommentText"/>
      </w:pPr>
      <w:r>
        <w:rPr>
          <w:rStyle w:val="CommentReference"/>
        </w:rPr>
        <w:annotationRef/>
      </w:r>
      <w:r>
        <w:t xml:space="preserve">RESULTS NEED OT BE DESCRIBE IN MUCH MORE DETAILS. AS IS, WHAT YOU SAY IS NOT VERY INFORMATIVE. DESCRIBE HOW THINGS ARE CHANGING OVER THE $ WEEKS. WERE CONDITIONS STABLE. WERE THERE WEEKS DIFFERENT THAN OTHERS? </w:t>
      </w:r>
    </w:p>
  </w:comment>
  <w:comment w:id="199" w:author="Armbrust Lab" w:date="2015-08-13T13:39:00Z" w:initials="al">
    <w:p w14:paraId="2B803082" w14:textId="69A528EA" w:rsidR="0016690E" w:rsidRDefault="0016690E">
      <w:pPr>
        <w:pStyle w:val="CommentText"/>
      </w:pPr>
      <w:r>
        <w:rPr>
          <w:rStyle w:val="CommentReference"/>
        </w:rPr>
        <w:annotationRef/>
      </w:r>
      <w:r>
        <w:t>YES! Good idea. But do that in the Discussion.</w:t>
      </w:r>
    </w:p>
  </w:comment>
  <w:comment w:id="200" w:author="Armbrust Lab" w:date="2015-08-13T13:40:00Z" w:initials="al">
    <w:p w14:paraId="001F9A43" w14:textId="1ABC6E98" w:rsidR="0016690E" w:rsidRDefault="0016690E">
      <w:pPr>
        <w:pStyle w:val="CommentText"/>
      </w:pPr>
      <w:r>
        <w:rPr>
          <w:rStyle w:val="CommentReference"/>
        </w:rPr>
        <w:annotationRef/>
      </w:r>
      <w:r>
        <w:t>Call this ‘survey’ instead of time course.</w:t>
      </w:r>
    </w:p>
  </w:comment>
  <w:comment w:id="207" w:author="Armbrust Lab" w:date="2015-08-13T13:47:00Z" w:initials="al">
    <w:p w14:paraId="7A71C77F" w14:textId="70BDF64B" w:rsidR="0016690E" w:rsidRDefault="0016690E">
      <w:pPr>
        <w:pStyle w:val="CommentText"/>
      </w:pPr>
      <w:r>
        <w:rPr>
          <w:rStyle w:val="CommentReference"/>
        </w:rPr>
        <w:annotationRef/>
      </w:r>
      <w:r>
        <w:t xml:space="preserve">Giving the range without </w:t>
      </w:r>
      <w:proofErr w:type="spellStart"/>
      <w:r>
        <w:t>contaext</w:t>
      </w:r>
      <w:proofErr w:type="spellEnd"/>
      <w:r>
        <w:t xml:space="preserve"> is not so informative. Tell for instance that the highest concentrations were observed on DAY X to XX of WEEK X . Then TALK ABOUT ABUNDANCE. Like this, the reader is ready to read about Correlation between NUT / abundance.</w:t>
      </w:r>
    </w:p>
  </w:comment>
  <w:comment w:id="216" w:author="Armbrust Lab" w:date="2015-08-13T13:50:00Z" w:initials="al">
    <w:p w14:paraId="639D83D2" w14:textId="4EF6436A" w:rsidR="0016690E" w:rsidRDefault="0016690E">
      <w:pPr>
        <w:pStyle w:val="CommentText"/>
      </w:pPr>
      <w:r>
        <w:rPr>
          <w:rStyle w:val="CommentReference"/>
        </w:rPr>
        <w:annotationRef/>
      </w:r>
      <w:r>
        <w:t>THIS SHOULD BE IN THE DISCUSSION.</w:t>
      </w:r>
    </w:p>
  </w:comment>
  <w:comment w:id="229" w:author="Armbrust Lab" w:date="2015-08-13T13:55:00Z" w:initials="al">
    <w:p w14:paraId="1C9DBA1D" w14:textId="2A773083" w:rsidR="0016690E" w:rsidRDefault="0016690E">
      <w:pPr>
        <w:pStyle w:val="CommentText"/>
      </w:pPr>
      <w:r>
        <w:rPr>
          <w:rStyle w:val="CommentReference"/>
        </w:rPr>
        <w:annotationRef/>
      </w:r>
      <w:r>
        <w:t>THIS SENTENCE IS A RESULT, NOT A DISCUSSION</w:t>
      </w:r>
    </w:p>
  </w:comment>
  <w:comment w:id="230" w:author="Armbrust Lab" w:date="2015-08-13T14:00:00Z" w:initials="al">
    <w:p w14:paraId="5B9E7FCA" w14:textId="21952514" w:rsidR="0016690E" w:rsidRDefault="0016690E">
      <w:pPr>
        <w:pStyle w:val="CommentText"/>
      </w:pPr>
      <w:r>
        <w:rPr>
          <w:rStyle w:val="CommentReference"/>
        </w:rPr>
        <w:annotationRef/>
      </w:r>
      <w:r>
        <w:t>It is not a conflict!!!! These are 1) different species 2) grown under different conditions.</w:t>
      </w:r>
      <w:r w:rsidRPr="00196804">
        <w:t xml:space="preserve"> </w:t>
      </w:r>
      <w:r>
        <w:t>YOU NEED TO CHANGE TO A MORE POSITIVE APPROACH.</w:t>
      </w:r>
    </w:p>
  </w:comment>
  <w:comment w:id="231" w:author="Armbrust Lab" w:date="2015-08-13T14:01:00Z" w:initials="al">
    <w:p w14:paraId="71BC3B91" w14:textId="4AF3B027" w:rsidR="0016690E" w:rsidRDefault="0016690E">
      <w:pPr>
        <w:pStyle w:val="CommentText"/>
      </w:pPr>
      <w:r>
        <w:rPr>
          <w:rStyle w:val="CommentReference"/>
        </w:rPr>
        <w:annotationRef/>
      </w:r>
      <w:r>
        <w:t>FIRST DESCRIBE THE STRENGTH INSTEAD OF THE WEAKNESS…. POSITIVE ATTITUDE!!!!</w:t>
      </w:r>
    </w:p>
  </w:comment>
  <w:comment w:id="235" w:author="Armbrust Lab" w:date="2015-08-13T14:04:00Z" w:initials="al">
    <w:p w14:paraId="2B48EAFF" w14:textId="131352E6" w:rsidR="0016690E" w:rsidRDefault="0016690E">
      <w:pPr>
        <w:pStyle w:val="CommentText"/>
      </w:pPr>
      <w:r>
        <w:rPr>
          <w:rStyle w:val="CommentReference"/>
        </w:rPr>
        <w:annotationRef/>
      </w:r>
      <w:r>
        <w:t>FIRST SAY WHAT IT COULD MEAN INSTEAD OF JUMPING DIRECTLY INTO THE SINGLE POINT THAT COULD MESS UP THE CORREALTION. REMOVE THE POINT&gt; DO YOU STILL SEE A SIGNIFICANT CORRELATION?</w:t>
      </w:r>
    </w:p>
  </w:comment>
  <w:comment w:id="236" w:author="Armbrust Lab" w:date="2015-08-13T14:05:00Z" w:initials="al">
    <w:p w14:paraId="3B07057E" w14:textId="740B8FEF" w:rsidR="0016690E" w:rsidRDefault="0016690E">
      <w:pPr>
        <w:pStyle w:val="CommentText"/>
      </w:pPr>
      <w:r>
        <w:rPr>
          <w:rStyle w:val="CommentReference"/>
        </w:rPr>
        <w:annotationRef/>
      </w:r>
      <w:r>
        <w:t>AVOID THE ‘WE’ in the text. SOME JOURNAL EVEN BANNED THE USE OF ‘WE’.</w:t>
      </w:r>
    </w:p>
  </w:comment>
  <w:comment w:id="239" w:author="Armbrust Lab" w:date="2015-08-13T14:08:00Z" w:initials="al">
    <w:p w14:paraId="64542FCF" w14:textId="2467182C" w:rsidR="0016690E" w:rsidRDefault="0016690E">
      <w:pPr>
        <w:pStyle w:val="CommentText"/>
      </w:pPr>
      <w:r>
        <w:rPr>
          <w:rStyle w:val="CommentReference"/>
        </w:rPr>
        <w:annotationRef/>
      </w:r>
      <w:r>
        <w:t>DON’T START WITH NEGATIVE…</w:t>
      </w:r>
    </w:p>
  </w:comment>
  <w:comment w:id="240" w:author="Armbrust Lab" w:date="2015-08-13T14:30:00Z" w:initials="al">
    <w:p w14:paraId="6D856BB7" w14:textId="71B0FC5B" w:rsidR="0016690E" w:rsidRDefault="0016690E">
      <w:pPr>
        <w:pStyle w:val="CommentText"/>
      </w:pPr>
      <w:r>
        <w:rPr>
          <w:rStyle w:val="CommentReference"/>
        </w:rPr>
        <w:annotationRef/>
      </w:r>
      <w:r>
        <w:t>Nice! Good discussion.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SimSu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5F7"/>
    <w:rsid w:val="0012436D"/>
    <w:rsid w:val="00132DF2"/>
    <w:rsid w:val="0016690E"/>
    <w:rsid w:val="00196804"/>
    <w:rsid w:val="002953F2"/>
    <w:rsid w:val="00356AA8"/>
    <w:rsid w:val="005B1D44"/>
    <w:rsid w:val="005F6966"/>
    <w:rsid w:val="00641030"/>
    <w:rsid w:val="007C61E0"/>
    <w:rsid w:val="008145C1"/>
    <w:rsid w:val="00917098"/>
    <w:rsid w:val="00AD5455"/>
    <w:rsid w:val="00C045F7"/>
    <w:rsid w:val="00C86F2C"/>
    <w:rsid w:val="00E535C1"/>
    <w:rsid w:val="00E76C10"/>
    <w:rsid w:val="00E803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90B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Times New Roman" w:eastAsia="SimSun" w:hAnsi="Times New Roman" w:cs="Lucida Sans"/>
      <w:color w:val="00000A"/>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en-US" w:eastAsia="en-US" w:bidi="en-US"/>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356A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6AA8"/>
    <w:rPr>
      <w:rFonts w:ascii="Lucida Grande" w:eastAsia="SimSun" w:hAnsi="Lucida Grande" w:cs="Lucida Grande"/>
      <w:color w:val="00000A"/>
      <w:sz w:val="18"/>
      <w:szCs w:val="18"/>
      <w:lang w:eastAsia="zh-CN" w:bidi="hi-IN"/>
    </w:rPr>
  </w:style>
  <w:style w:type="character" w:styleId="CommentReference">
    <w:name w:val="annotation reference"/>
    <w:basedOn w:val="DefaultParagraphFont"/>
    <w:uiPriority w:val="99"/>
    <w:semiHidden/>
    <w:unhideWhenUsed/>
    <w:rsid w:val="00356AA8"/>
    <w:rPr>
      <w:sz w:val="18"/>
      <w:szCs w:val="18"/>
    </w:rPr>
  </w:style>
  <w:style w:type="paragraph" w:styleId="CommentText">
    <w:name w:val="annotation text"/>
    <w:basedOn w:val="Normal"/>
    <w:link w:val="CommentTextChar"/>
    <w:uiPriority w:val="99"/>
    <w:semiHidden/>
    <w:unhideWhenUsed/>
    <w:rsid w:val="00356AA8"/>
  </w:style>
  <w:style w:type="character" w:customStyle="1" w:styleId="CommentTextChar">
    <w:name w:val="Comment Text Char"/>
    <w:basedOn w:val="DefaultParagraphFont"/>
    <w:link w:val="CommentText"/>
    <w:uiPriority w:val="99"/>
    <w:semiHidden/>
    <w:rsid w:val="00356AA8"/>
    <w:rPr>
      <w:rFonts w:ascii="Times New Roman" w:eastAsia="SimSun" w:hAnsi="Times New Roman" w:cs="Lucida Sans"/>
      <w:color w:val="00000A"/>
      <w:lang w:eastAsia="zh-CN" w:bidi="hi-IN"/>
    </w:rPr>
  </w:style>
  <w:style w:type="paragraph" w:styleId="CommentSubject">
    <w:name w:val="annotation subject"/>
    <w:basedOn w:val="CommentText"/>
    <w:next w:val="CommentText"/>
    <w:link w:val="CommentSubjectChar"/>
    <w:uiPriority w:val="99"/>
    <w:semiHidden/>
    <w:unhideWhenUsed/>
    <w:rsid w:val="00356AA8"/>
    <w:rPr>
      <w:b/>
      <w:bCs/>
      <w:sz w:val="20"/>
      <w:szCs w:val="20"/>
    </w:rPr>
  </w:style>
  <w:style w:type="character" w:customStyle="1" w:styleId="CommentSubjectChar">
    <w:name w:val="Comment Subject Char"/>
    <w:basedOn w:val="CommentTextChar"/>
    <w:link w:val="CommentSubject"/>
    <w:uiPriority w:val="99"/>
    <w:semiHidden/>
    <w:rsid w:val="00356AA8"/>
    <w:rPr>
      <w:rFonts w:ascii="Times New Roman" w:eastAsia="SimSun" w:hAnsi="Times New Roman" w:cs="Lucida Sans"/>
      <w:b/>
      <w:bCs/>
      <w:color w:val="00000A"/>
      <w:sz w:val="20"/>
      <w:szCs w:val="20"/>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Times New Roman" w:eastAsia="SimSun" w:hAnsi="Times New Roman" w:cs="Lucida Sans"/>
      <w:color w:val="00000A"/>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en-US" w:eastAsia="en-US" w:bidi="en-US"/>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356A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6AA8"/>
    <w:rPr>
      <w:rFonts w:ascii="Lucida Grande" w:eastAsia="SimSun" w:hAnsi="Lucida Grande" w:cs="Lucida Grande"/>
      <w:color w:val="00000A"/>
      <w:sz w:val="18"/>
      <w:szCs w:val="18"/>
      <w:lang w:eastAsia="zh-CN" w:bidi="hi-IN"/>
    </w:rPr>
  </w:style>
  <w:style w:type="character" w:styleId="CommentReference">
    <w:name w:val="annotation reference"/>
    <w:basedOn w:val="DefaultParagraphFont"/>
    <w:uiPriority w:val="99"/>
    <w:semiHidden/>
    <w:unhideWhenUsed/>
    <w:rsid w:val="00356AA8"/>
    <w:rPr>
      <w:sz w:val="18"/>
      <w:szCs w:val="18"/>
    </w:rPr>
  </w:style>
  <w:style w:type="paragraph" w:styleId="CommentText">
    <w:name w:val="annotation text"/>
    <w:basedOn w:val="Normal"/>
    <w:link w:val="CommentTextChar"/>
    <w:uiPriority w:val="99"/>
    <w:semiHidden/>
    <w:unhideWhenUsed/>
    <w:rsid w:val="00356AA8"/>
  </w:style>
  <w:style w:type="character" w:customStyle="1" w:styleId="CommentTextChar">
    <w:name w:val="Comment Text Char"/>
    <w:basedOn w:val="DefaultParagraphFont"/>
    <w:link w:val="CommentText"/>
    <w:uiPriority w:val="99"/>
    <w:semiHidden/>
    <w:rsid w:val="00356AA8"/>
    <w:rPr>
      <w:rFonts w:ascii="Times New Roman" w:eastAsia="SimSun" w:hAnsi="Times New Roman" w:cs="Lucida Sans"/>
      <w:color w:val="00000A"/>
      <w:lang w:eastAsia="zh-CN" w:bidi="hi-IN"/>
    </w:rPr>
  </w:style>
  <w:style w:type="paragraph" w:styleId="CommentSubject">
    <w:name w:val="annotation subject"/>
    <w:basedOn w:val="CommentText"/>
    <w:next w:val="CommentText"/>
    <w:link w:val="CommentSubjectChar"/>
    <w:uiPriority w:val="99"/>
    <w:semiHidden/>
    <w:unhideWhenUsed/>
    <w:rsid w:val="00356AA8"/>
    <w:rPr>
      <w:b/>
      <w:bCs/>
      <w:sz w:val="20"/>
      <w:szCs w:val="20"/>
    </w:rPr>
  </w:style>
  <w:style w:type="character" w:customStyle="1" w:styleId="CommentSubjectChar">
    <w:name w:val="Comment Subject Char"/>
    <w:basedOn w:val="CommentTextChar"/>
    <w:link w:val="CommentSubject"/>
    <w:uiPriority w:val="99"/>
    <w:semiHidden/>
    <w:rsid w:val="00356AA8"/>
    <w:rPr>
      <w:rFonts w:ascii="Times New Roman" w:eastAsia="SimSun" w:hAnsi="Times New Roman" w:cs="Lucida Sans"/>
      <w:b/>
      <w:bCs/>
      <w:color w:val="00000A"/>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4161</Words>
  <Characters>23720</Characters>
  <Application>Microsoft Macintosh Word</Application>
  <DocSecurity>0</DocSecurity>
  <Lines>197</Lines>
  <Paragraphs>55</Paragraphs>
  <ScaleCrop>false</ScaleCrop>
  <Company>Awesome Inc. </Company>
  <LinksUpToDate>false</LinksUpToDate>
  <CharactersWithSpaces>27826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Hamilton</cp:lastModifiedBy>
  <cp:revision>2</cp:revision>
  <dcterms:created xsi:type="dcterms:W3CDTF">2015-08-14T16:36:00Z</dcterms:created>
  <dcterms:modified xsi:type="dcterms:W3CDTF">2015-08-14T16:36:00Z</dcterms:modified>
</cp:coreProperties>
</file>