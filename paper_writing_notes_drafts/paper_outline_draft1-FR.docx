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5420F" w14:textId="77777777" w:rsidR="008A58DC" w:rsidRDefault="00D309D8">
      <w:r>
        <w:rPr>
          <w:rFonts w:ascii="Calibri" w:hAnsi="Calibri"/>
          <w:b/>
          <w:bCs/>
          <w:sz w:val="32"/>
          <w:szCs w:val="32"/>
        </w:rPr>
        <w:t>Paper Outline</w:t>
      </w:r>
    </w:p>
    <w:p w14:paraId="3253FE3C" w14:textId="77777777" w:rsidR="008A58DC" w:rsidRDefault="008A58DC"/>
    <w:p w14:paraId="5B4D13E5" w14:textId="13200398" w:rsidR="008A58DC" w:rsidRDefault="00D309D8">
      <w:r>
        <w:rPr>
          <w:rFonts w:ascii="Calibri" w:hAnsi="Calibri"/>
          <w:b/>
          <w:bCs/>
          <w:sz w:val="32"/>
          <w:szCs w:val="32"/>
        </w:rPr>
        <w:t xml:space="preserve">Working Title: </w:t>
      </w:r>
      <w:ins w:id="0" w:author="Armbrust Lab" w:date="2015-07-25T13:12:00Z">
        <w:r w:rsidR="009F6FF7">
          <w:rPr>
            <w:rFonts w:ascii="Calibri" w:hAnsi="Calibri"/>
          </w:rPr>
          <w:t>D</w:t>
        </w:r>
      </w:ins>
      <w:del w:id="1" w:author="Armbrust Lab" w:date="2015-07-25T13:12:00Z">
        <w:r w:rsidDel="009F6FF7">
          <w:rPr>
            <w:rFonts w:ascii="Calibri" w:hAnsi="Calibri"/>
          </w:rPr>
          <w:delText>Investigating the d</w:delText>
        </w:r>
      </w:del>
      <w:r>
        <w:rPr>
          <w:rFonts w:ascii="Calibri" w:hAnsi="Calibri"/>
        </w:rPr>
        <w:t xml:space="preserve">ynamics of </w:t>
      </w:r>
      <w:proofErr w:type="spellStart"/>
      <w:r>
        <w:rPr>
          <w:rFonts w:ascii="Calibri" w:hAnsi="Calibri"/>
        </w:rPr>
        <w:t>cryptophyte</w:t>
      </w:r>
      <w:proofErr w:type="spellEnd"/>
      <w:r>
        <w:rPr>
          <w:rFonts w:ascii="Calibri" w:hAnsi="Calibri"/>
        </w:rPr>
        <w:t xml:space="preserve"> </w:t>
      </w:r>
      <w:del w:id="2" w:author="Armbrust Lab" w:date="2015-07-25T13:13:00Z">
        <w:r w:rsidDel="009F6FF7">
          <w:rPr>
            <w:rFonts w:ascii="Calibri" w:hAnsi="Calibri"/>
          </w:rPr>
          <w:delText xml:space="preserve">algae </w:delText>
        </w:r>
      </w:del>
      <w:ins w:id="3" w:author="Armbrust Lab" w:date="2015-07-25T13:13:00Z">
        <w:r w:rsidR="009F6FF7">
          <w:rPr>
            <w:rFonts w:ascii="Calibri" w:hAnsi="Calibri"/>
          </w:rPr>
          <w:t xml:space="preserve">populations </w:t>
        </w:r>
      </w:ins>
      <w:r>
        <w:rPr>
          <w:rFonts w:ascii="Calibri" w:hAnsi="Calibri"/>
        </w:rPr>
        <w:t xml:space="preserve">in the Columbia River Estuary </w:t>
      </w:r>
    </w:p>
    <w:p w14:paraId="370118B3" w14:textId="77777777" w:rsidR="008A58DC" w:rsidRDefault="008A58DC"/>
    <w:p w14:paraId="401D6312" w14:textId="77777777" w:rsidR="008A58DC" w:rsidRDefault="00D309D8">
      <w:r>
        <w:rPr>
          <w:rFonts w:ascii="Calibri" w:hAnsi="Calibri"/>
          <w:b/>
          <w:bCs/>
          <w:sz w:val="32"/>
          <w:szCs w:val="32"/>
        </w:rPr>
        <w:t xml:space="preserve">Abstract </w:t>
      </w:r>
      <w:r>
        <w:rPr>
          <w:rFonts w:ascii="Calibri" w:hAnsi="Calibri"/>
        </w:rPr>
        <w:t xml:space="preserve">will happen eventually... </w:t>
      </w:r>
    </w:p>
    <w:p w14:paraId="426E6D6D" w14:textId="77777777" w:rsidR="008A58DC" w:rsidRDefault="008A58DC"/>
    <w:p w14:paraId="2168B7CE" w14:textId="77777777" w:rsidR="008A58DC" w:rsidRDefault="008A58DC"/>
    <w:p w14:paraId="49601F12" w14:textId="77777777" w:rsidR="008A58DC" w:rsidRDefault="00D309D8">
      <w:r>
        <w:rPr>
          <w:rFonts w:ascii="Calibri" w:hAnsi="Calibri"/>
          <w:b/>
          <w:bCs/>
          <w:sz w:val="32"/>
          <w:szCs w:val="32"/>
        </w:rPr>
        <w:t xml:space="preserve">Introduction </w:t>
      </w:r>
    </w:p>
    <w:p w14:paraId="0794C916" w14:textId="77777777" w:rsidR="008A58DC" w:rsidRDefault="008A58DC"/>
    <w:p w14:paraId="71F318C5" w14:textId="219F4763" w:rsidR="008A58DC" w:rsidRDefault="00D309D8">
      <w:pPr>
        <w:tabs>
          <w:tab w:val="left" w:pos="5265"/>
        </w:tabs>
        <w:spacing w:line="360" w:lineRule="auto"/>
      </w:pPr>
      <w:r>
        <w:rPr>
          <w:rFonts w:ascii="Calibri" w:hAnsi="Calibri"/>
        </w:rPr>
        <w:tab/>
        <w:t xml:space="preserve">Every year, in the late summer or early fall, massive non-toxic red water blooms form in the Columbia River Estuary.  These blooms consist of both </w:t>
      </w:r>
      <w:proofErr w:type="spellStart"/>
      <w:r>
        <w:rPr>
          <w:rFonts w:ascii="Calibri" w:hAnsi="Calibri"/>
        </w:rPr>
        <w:t>cryptophyte</w:t>
      </w:r>
      <w:proofErr w:type="spellEnd"/>
      <w:r>
        <w:rPr>
          <w:rFonts w:ascii="Calibri" w:hAnsi="Calibri"/>
        </w:rPr>
        <w:t xml:space="preserve"> algae and the </w:t>
      </w:r>
      <w:proofErr w:type="spellStart"/>
      <w:r>
        <w:rPr>
          <w:rFonts w:ascii="Calibri" w:hAnsi="Calibri"/>
        </w:rPr>
        <w:t>mixotrophic</w:t>
      </w:r>
      <w:proofErr w:type="spellEnd"/>
      <w:r>
        <w:rPr>
          <w:rFonts w:ascii="Calibri" w:hAnsi="Calibri"/>
        </w:rPr>
        <w:t xml:space="preserve"> ciliate, </w:t>
      </w:r>
      <w:proofErr w:type="spellStart"/>
      <w:r>
        <w:rPr>
          <w:rFonts w:ascii="Calibri" w:hAnsi="Calibri"/>
          <w:i/>
          <w:iCs/>
        </w:rPr>
        <w:t>Mesodinium</w:t>
      </w:r>
      <w:proofErr w:type="spellEnd"/>
      <w:r>
        <w:rPr>
          <w:rFonts w:ascii="Calibri" w:hAnsi="Calibri"/>
          <w:i/>
          <w:iCs/>
        </w:rPr>
        <w:t xml:space="preserve"> major,</w:t>
      </w:r>
      <w:r>
        <w:rPr>
          <w:rFonts w:ascii="Calibri" w:hAnsi="Calibri"/>
        </w:rPr>
        <w:t xml:space="preserve"> previously referred to </w:t>
      </w:r>
      <w:del w:id="4" w:author="Armbrust Lab" w:date="2015-07-25T13:13:00Z">
        <w:r w:rsidDel="009F6FF7">
          <w:rPr>
            <w:rFonts w:ascii="Calibri" w:hAnsi="Calibri"/>
          </w:rPr>
          <w:delText xml:space="preserve">in past publications on the Columbia River Estuary </w:delText>
        </w:r>
      </w:del>
      <w:r>
        <w:rPr>
          <w:rFonts w:ascii="Calibri" w:hAnsi="Calibri"/>
        </w:rPr>
        <w:t xml:space="preserve">as </w:t>
      </w:r>
      <w:proofErr w:type="spellStart"/>
      <w:r>
        <w:rPr>
          <w:rFonts w:ascii="Calibri" w:hAnsi="Calibri"/>
          <w:i/>
          <w:iCs/>
        </w:rPr>
        <w:t>Mesodinium</w:t>
      </w:r>
      <w:proofErr w:type="spellEnd"/>
      <w:r>
        <w:rPr>
          <w:rFonts w:ascii="Calibri" w:hAnsi="Calibri"/>
          <w:i/>
          <w:iCs/>
        </w:rPr>
        <w:t xml:space="preserve"> </w:t>
      </w:r>
      <w:proofErr w:type="spellStart"/>
      <w:r>
        <w:rPr>
          <w:rFonts w:ascii="Calibri" w:hAnsi="Calibri"/>
          <w:i/>
          <w:iCs/>
        </w:rPr>
        <w:t>rubrum</w:t>
      </w:r>
      <w:proofErr w:type="spellEnd"/>
      <w:r>
        <w:rPr>
          <w:rFonts w:ascii="Calibri" w:hAnsi="Calibri"/>
        </w:rPr>
        <w:t xml:space="preserve"> (</w:t>
      </w:r>
      <w:r>
        <w:rPr>
          <w:rFonts w:ascii="Calibri" w:hAnsi="Calibri"/>
          <w:i/>
          <w:iCs/>
        </w:rPr>
        <w:t xml:space="preserve">= </w:t>
      </w:r>
      <w:proofErr w:type="spellStart"/>
      <w:r>
        <w:rPr>
          <w:rFonts w:ascii="Calibri" w:hAnsi="Calibri"/>
          <w:i/>
          <w:iCs/>
        </w:rPr>
        <w:t>Myrionecta</w:t>
      </w:r>
      <w:proofErr w:type="spellEnd"/>
      <w:r>
        <w:rPr>
          <w:rFonts w:ascii="Calibri" w:hAnsi="Calibri"/>
          <w:i/>
          <w:iCs/>
        </w:rPr>
        <w:t xml:space="preserve"> </w:t>
      </w:r>
      <w:proofErr w:type="spellStart"/>
      <w:r>
        <w:rPr>
          <w:rFonts w:ascii="Calibri" w:hAnsi="Calibri"/>
          <w:i/>
          <w:iCs/>
        </w:rPr>
        <w:t>rubra</w:t>
      </w:r>
      <w:proofErr w:type="spellEnd"/>
      <w:r>
        <w:rPr>
          <w:rFonts w:ascii="Calibri" w:hAnsi="Calibri"/>
        </w:rPr>
        <w:t>)</w:t>
      </w:r>
      <w:r>
        <w:rPr>
          <w:rFonts w:ascii="Calibri" w:hAnsi="Calibri"/>
          <w:i/>
          <w:iCs/>
        </w:rPr>
        <w:t xml:space="preserve"> </w:t>
      </w:r>
      <w:r>
        <w:rPr>
          <w:rFonts w:ascii="Calibri" w:hAnsi="Calibri"/>
        </w:rPr>
        <w:t>(</w:t>
      </w:r>
      <w:proofErr w:type="spellStart"/>
      <w:r>
        <w:rPr>
          <w:rFonts w:ascii="Calibri" w:hAnsi="Calibri"/>
        </w:rPr>
        <w:t>Lohmann</w:t>
      </w:r>
      <w:proofErr w:type="spellEnd"/>
      <w:r>
        <w:rPr>
          <w:rFonts w:ascii="Calibri" w:hAnsi="Calibri"/>
        </w:rPr>
        <w:t xml:space="preserve">, 1908; Jankowski, 1976). </w:t>
      </w:r>
    </w:p>
    <w:p w14:paraId="160A3E39" w14:textId="30EDF687" w:rsidR="008A58DC" w:rsidRDefault="00D309D8">
      <w:pPr>
        <w:tabs>
          <w:tab w:val="left" w:pos="5265"/>
        </w:tabs>
        <w:spacing w:line="360" w:lineRule="auto"/>
      </w:pPr>
      <w:r>
        <w:rPr>
          <w:rFonts w:ascii="Calibri" w:hAnsi="Calibri"/>
        </w:rPr>
        <w:tab/>
        <w:t>-</w:t>
      </w:r>
      <w:proofErr w:type="gramStart"/>
      <w:r>
        <w:rPr>
          <w:rFonts w:ascii="Calibri" w:hAnsi="Calibri"/>
        </w:rPr>
        <w:t>explain</w:t>
      </w:r>
      <w:proofErr w:type="gramEnd"/>
      <w:r>
        <w:rPr>
          <w:rFonts w:ascii="Calibri" w:hAnsi="Calibri"/>
        </w:rPr>
        <w:t xml:space="preserve"> stuff about name change? New genetic analysis and “medusa form” (Garcia-</w:t>
      </w:r>
      <w:proofErr w:type="spellStart"/>
      <w:r>
        <w:rPr>
          <w:rFonts w:ascii="Calibri" w:hAnsi="Calibri"/>
        </w:rPr>
        <w:t>Cuetos</w:t>
      </w:r>
      <w:proofErr w:type="spellEnd"/>
      <w:r>
        <w:rPr>
          <w:rFonts w:ascii="Calibri" w:hAnsi="Calibri"/>
        </w:rPr>
        <w:t xml:space="preserve"> et al., </w:t>
      </w:r>
      <w:r>
        <w:rPr>
          <w:rFonts w:ascii="Calibri" w:hAnsi="Calibri"/>
        </w:rPr>
        <w:tab/>
        <w:t>2012)</w:t>
      </w:r>
      <w:ins w:id="5" w:author="Armbrust Lab" w:date="2015-07-25T13:13:00Z">
        <w:r w:rsidR="009F6FF7">
          <w:rPr>
            <w:rFonts w:ascii="Calibri" w:hAnsi="Calibri"/>
          </w:rPr>
          <w:t xml:space="preserve"> NO, I personally don’t really care </w:t>
        </w:r>
      </w:ins>
    </w:p>
    <w:p w14:paraId="2201BF8A" w14:textId="73213573" w:rsidR="008A58DC" w:rsidRDefault="00D309D8">
      <w:pPr>
        <w:tabs>
          <w:tab w:val="left" w:pos="5265"/>
        </w:tabs>
        <w:spacing w:line="360" w:lineRule="auto"/>
      </w:pPr>
      <w:r>
        <w:rPr>
          <w:rFonts w:ascii="Calibri" w:hAnsi="Calibri"/>
        </w:rPr>
        <w:tab/>
        <w:t>-</w:t>
      </w:r>
      <w:proofErr w:type="gramStart"/>
      <w:r>
        <w:rPr>
          <w:rFonts w:ascii="Calibri" w:hAnsi="Calibri"/>
        </w:rPr>
        <w:t>how</w:t>
      </w:r>
      <w:proofErr w:type="gramEnd"/>
      <w:r>
        <w:rPr>
          <w:rFonts w:ascii="Calibri" w:hAnsi="Calibri"/>
        </w:rPr>
        <w:t xml:space="preserve"> much should I explain about what a </w:t>
      </w:r>
      <w:proofErr w:type="spellStart"/>
      <w:r>
        <w:rPr>
          <w:rFonts w:ascii="Calibri" w:hAnsi="Calibri"/>
        </w:rPr>
        <w:t>mixotroph</w:t>
      </w:r>
      <w:proofErr w:type="spellEnd"/>
      <w:r>
        <w:rPr>
          <w:rFonts w:ascii="Calibri" w:hAnsi="Calibri"/>
        </w:rPr>
        <w:t xml:space="preserve"> is? Is it explained well enough in the </w:t>
      </w:r>
      <w:r>
        <w:rPr>
          <w:rFonts w:ascii="Calibri" w:hAnsi="Calibri"/>
        </w:rPr>
        <w:tab/>
        <w:t>paragraph below?</w:t>
      </w:r>
      <w:ins w:id="6" w:author="Armbrust Lab" w:date="2015-07-25T13:15:00Z">
        <w:r w:rsidR="009F6FF7">
          <w:rPr>
            <w:rFonts w:ascii="Calibri" w:hAnsi="Calibri"/>
          </w:rPr>
          <w:t xml:space="preserve"> I would explain what is a </w:t>
        </w:r>
        <w:proofErr w:type="spellStart"/>
        <w:r w:rsidR="009F6FF7">
          <w:rPr>
            <w:rFonts w:ascii="Calibri" w:hAnsi="Calibri"/>
          </w:rPr>
          <w:t>mixotroph</w:t>
        </w:r>
        <w:proofErr w:type="spellEnd"/>
        <w:r w:rsidR="009F6FF7">
          <w:rPr>
            <w:rFonts w:ascii="Calibri" w:hAnsi="Calibri"/>
          </w:rPr>
          <w:t xml:space="preserve">, but also what interactions define M major and </w:t>
        </w:r>
        <w:proofErr w:type="spellStart"/>
        <w:r w:rsidR="009F6FF7">
          <w:rPr>
            <w:rFonts w:ascii="Calibri" w:hAnsi="Calibri"/>
          </w:rPr>
          <w:t>cryptophytes</w:t>
        </w:r>
        <w:proofErr w:type="spellEnd"/>
        <w:r w:rsidR="009F6FF7">
          <w:rPr>
            <w:rFonts w:ascii="Calibri" w:hAnsi="Calibri"/>
          </w:rPr>
          <w:t xml:space="preserve"> (e.g., symbiosis, </w:t>
        </w:r>
        <w:proofErr w:type="spellStart"/>
        <w:r w:rsidR="009F6FF7">
          <w:rPr>
            <w:rFonts w:ascii="Calibri" w:hAnsi="Calibri"/>
          </w:rPr>
          <w:t>kleptoplasty</w:t>
        </w:r>
        <w:proofErr w:type="spellEnd"/>
        <w:proofErr w:type="gramStart"/>
        <w:r w:rsidR="009F6FF7">
          <w:rPr>
            <w:rFonts w:ascii="Calibri" w:hAnsi="Calibri"/>
          </w:rPr>
          <w:t xml:space="preserve">, </w:t>
        </w:r>
      </w:ins>
      <w:ins w:id="7" w:author="Armbrust Lab" w:date="2015-07-25T13:16:00Z">
        <w:r w:rsidR="009F6FF7">
          <w:rPr>
            <w:rFonts w:ascii="Calibri" w:hAnsi="Calibri"/>
          </w:rPr>
          <w:t>…)</w:t>
        </w:r>
      </w:ins>
      <w:proofErr w:type="gramEnd"/>
    </w:p>
    <w:p w14:paraId="381DD8C4" w14:textId="77777777" w:rsidR="008A58DC" w:rsidRDefault="00D309D8">
      <w:pPr>
        <w:tabs>
          <w:tab w:val="left" w:pos="5265"/>
        </w:tabs>
        <w:spacing w:line="360" w:lineRule="auto"/>
        <w:rPr>
          <w:ins w:id="8" w:author="Armbrust Lab" w:date="2015-07-25T13:14:00Z"/>
          <w:rFonts w:ascii="Calibri" w:hAnsi="Calibri"/>
        </w:rPr>
      </w:pPr>
      <w:r>
        <w:rPr>
          <w:rFonts w:ascii="Calibri" w:hAnsi="Calibri"/>
        </w:rPr>
        <w:tab/>
        <w:t>-</w:t>
      </w:r>
      <w:proofErr w:type="gramStart"/>
      <w:r>
        <w:rPr>
          <w:rFonts w:ascii="Calibri" w:hAnsi="Calibri"/>
        </w:rPr>
        <w:t>transition</w:t>
      </w:r>
      <w:proofErr w:type="gramEnd"/>
      <w:r>
        <w:rPr>
          <w:rFonts w:ascii="Calibri" w:hAnsi="Calibri"/>
        </w:rPr>
        <w:t xml:space="preserve"> sentence to put the focus back on the </w:t>
      </w:r>
      <w:proofErr w:type="spellStart"/>
      <w:r>
        <w:rPr>
          <w:rFonts w:ascii="Calibri" w:hAnsi="Calibri"/>
        </w:rPr>
        <w:t>cryptophytes</w:t>
      </w:r>
      <w:proofErr w:type="spellEnd"/>
    </w:p>
    <w:p w14:paraId="34176CD0" w14:textId="63BF103D" w:rsidR="009F6FF7" w:rsidDel="009F6FF7" w:rsidRDefault="009F6FF7">
      <w:pPr>
        <w:tabs>
          <w:tab w:val="left" w:pos="5265"/>
        </w:tabs>
        <w:spacing w:line="360" w:lineRule="auto"/>
        <w:rPr>
          <w:del w:id="9" w:author="Armbrust Lab" w:date="2015-07-25T13:15:00Z"/>
        </w:rPr>
      </w:pPr>
    </w:p>
    <w:p w14:paraId="6C11A38D" w14:textId="77777777" w:rsidR="008A58DC" w:rsidRDefault="008A58DC">
      <w:pPr>
        <w:tabs>
          <w:tab w:val="left" w:pos="5265"/>
        </w:tabs>
        <w:spacing w:line="360" w:lineRule="auto"/>
      </w:pPr>
    </w:p>
    <w:p w14:paraId="7BBC5BF1" w14:textId="77777777" w:rsidR="008A58DC" w:rsidRDefault="00D309D8">
      <w:pPr>
        <w:tabs>
          <w:tab w:val="left" w:pos="5265"/>
        </w:tabs>
        <w:spacing w:line="360" w:lineRule="auto"/>
      </w:pPr>
      <w:r>
        <w:rPr>
          <w:rFonts w:ascii="Calibri" w:hAnsi="Calibri"/>
        </w:rPr>
        <w:tab/>
        <w:t xml:space="preserve">Reasons for the timing, patchiness, and persistence of the bloom are not yet fully understood. Past research on the estuary has focused largely on understanding the dynamics of the </w:t>
      </w:r>
      <w:r>
        <w:rPr>
          <w:rFonts w:ascii="Calibri" w:hAnsi="Calibri"/>
          <w:i/>
          <w:iCs/>
        </w:rPr>
        <w:t>M. major</w:t>
      </w:r>
      <w:r>
        <w:rPr>
          <w:rFonts w:ascii="Calibri" w:hAnsi="Calibri"/>
        </w:rPr>
        <w:t xml:space="preserve">, but it has been hypothesized that the </w:t>
      </w:r>
      <w:proofErr w:type="spellStart"/>
      <w:r>
        <w:rPr>
          <w:rFonts w:ascii="Calibri" w:hAnsi="Calibri"/>
        </w:rPr>
        <w:t>cryptophytes</w:t>
      </w:r>
      <w:proofErr w:type="spellEnd"/>
      <w:r>
        <w:rPr>
          <w:rFonts w:ascii="Calibri" w:hAnsi="Calibri"/>
        </w:rPr>
        <w:t xml:space="preserve"> may be important in controlling the bloom, as they are both a source of prey and photosynthetic ability to the ciliate. </w:t>
      </w:r>
      <w:commentRangeStart w:id="10"/>
      <w:r>
        <w:rPr>
          <w:rFonts w:ascii="Calibri" w:hAnsi="Calibri"/>
        </w:rPr>
        <w:t xml:space="preserve">Chloroplasts originating from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Teleaulax</w:t>
      </w:r>
      <w:proofErr w:type="spellEnd"/>
      <w:r>
        <w:rPr>
          <w:rFonts w:ascii="Calibri" w:hAnsi="Calibri"/>
          <w:i/>
          <w:iCs/>
        </w:rPr>
        <w:t xml:space="preserve"> </w:t>
      </w:r>
      <w:proofErr w:type="spellStart"/>
      <w:r>
        <w:rPr>
          <w:rFonts w:ascii="Calibri" w:hAnsi="Calibri"/>
          <w:i/>
          <w:iCs/>
        </w:rPr>
        <w:t>amphioexa</w:t>
      </w:r>
      <w:proofErr w:type="spellEnd"/>
      <w:r>
        <w:rPr>
          <w:rFonts w:ascii="Calibri" w:hAnsi="Calibri"/>
          <w:i/>
          <w:iCs/>
        </w:rPr>
        <w:t>,</w:t>
      </w:r>
      <w:r>
        <w:rPr>
          <w:rFonts w:ascii="Calibri" w:hAnsi="Calibri"/>
        </w:rPr>
        <w:t xml:space="preserve"> </w:t>
      </w:r>
      <w:commentRangeStart w:id="11"/>
      <w:r>
        <w:rPr>
          <w:rFonts w:ascii="Calibri" w:hAnsi="Calibri"/>
        </w:rPr>
        <w:t xml:space="preserve">have been </w:t>
      </w:r>
      <w:commentRangeEnd w:id="11"/>
      <w:r>
        <w:rPr>
          <w:rStyle w:val="CommentReference"/>
        </w:rPr>
        <w:commentReference w:id="11"/>
      </w:r>
      <w:r>
        <w:rPr>
          <w:rFonts w:ascii="Calibri" w:hAnsi="Calibri"/>
        </w:rPr>
        <w:t xml:space="preserve">found inside the </w:t>
      </w:r>
      <w:r>
        <w:rPr>
          <w:rFonts w:ascii="Calibri" w:hAnsi="Calibri"/>
          <w:i/>
          <w:iCs/>
        </w:rPr>
        <w:t>M. major</w:t>
      </w:r>
      <w:r>
        <w:rPr>
          <w:rFonts w:ascii="Calibri" w:hAnsi="Calibri"/>
        </w:rPr>
        <w:t xml:space="preserve"> in the Columbia River Estuary, conferring photosynthetic capabilities </w:t>
      </w:r>
      <w:bookmarkStart w:id="12" w:name="__DdeLink__1397_60455303711"/>
      <w:r>
        <w:rPr>
          <w:rFonts w:ascii="Calibri" w:hAnsi="Calibri"/>
        </w:rPr>
        <w:t>(</w:t>
      </w:r>
      <w:proofErr w:type="spellStart"/>
      <w:r>
        <w:rPr>
          <w:rFonts w:ascii="Calibri" w:hAnsi="Calibri"/>
        </w:rPr>
        <w:t>Herfort</w:t>
      </w:r>
      <w:proofErr w:type="spellEnd"/>
      <w:r>
        <w:rPr>
          <w:rFonts w:ascii="Calibri" w:hAnsi="Calibri"/>
        </w:rPr>
        <w:t xml:space="preserve"> et al., 2011b)</w:t>
      </w:r>
      <w:bookmarkEnd w:id="12"/>
      <w:r>
        <w:rPr>
          <w:rFonts w:ascii="Calibri" w:hAnsi="Calibri"/>
        </w:rPr>
        <w:t xml:space="preserve">. Though free-living T. </w:t>
      </w:r>
      <w:proofErr w:type="spellStart"/>
      <w:r>
        <w:rPr>
          <w:rFonts w:ascii="Calibri" w:hAnsi="Calibri"/>
        </w:rPr>
        <w:t>amphioexa</w:t>
      </w:r>
      <w:proofErr w:type="spellEnd"/>
      <w:r>
        <w:rPr>
          <w:rFonts w:ascii="Calibri" w:hAnsi="Calibri"/>
        </w:rPr>
        <w:t xml:space="preserve"> are low in number during the red tide blooms (</w:t>
      </w:r>
      <w:proofErr w:type="spellStart"/>
      <w:r>
        <w:rPr>
          <w:rFonts w:ascii="Calibri" w:hAnsi="Calibri"/>
        </w:rPr>
        <w:t>Herfort</w:t>
      </w:r>
      <w:proofErr w:type="spellEnd"/>
      <w:r>
        <w:rPr>
          <w:rFonts w:ascii="Calibri" w:hAnsi="Calibri"/>
        </w:rPr>
        <w:t xml:space="preserve"> et al., 2011b), the presence and growth dynamics of these </w:t>
      </w:r>
      <w:proofErr w:type="spellStart"/>
      <w:r>
        <w:rPr>
          <w:rFonts w:ascii="Calibri" w:hAnsi="Calibri"/>
        </w:rPr>
        <w:t>cryptophytes</w:t>
      </w:r>
      <w:proofErr w:type="spellEnd"/>
      <w:r>
        <w:rPr>
          <w:rFonts w:ascii="Calibri" w:hAnsi="Calibri"/>
        </w:rPr>
        <w:t xml:space="preserve"> have the potential to be key factors in the proliferation of their ciliate predator.</w:t>
      </w:r>
      <w:commentRangeEnd w:id="10"/>
      <w:r>
        <w:rPr>
          <w:rStyle w:val="CommentReference"/>
        </w:rPr>
        <w:commentReference w:id="10"/>
      </w:r>
    </w:p>
    <w:p w14:paraId="04203958" w14:textId="77777777" w:rsidR="008A58DC" w:rsidRDefault="008A58DC">
      <w:pPr>
        <w:spacing w:line="360" w:lineRule="auto"/>
      </w:pPr>
    </w:p>
    <w:p w14:paraId="6344A422" w14:textId="77777777" w:rsidR="008A58DC" w:rsidRDefault="00D309D8">
      <w:pPr>
        <w:spacing w:line="360" w:lineRule="auto"/>
      </w:pPr>
      <w:r>
        <w:rPr>
          <w:rFonts w:ascii="Calibri" w:hAnsi="Calibri"/>
        </w:rPr>
        <w:t>Our major questions:</w:t>
      </w:r>
    </w:p>
    <w:p w14:paraId="5B598AE9" w14:textId="1B52DE7D" w:rsidR="008A58DC" w:rsidRPr="009F6FF7" w:rsidRDefault="00D309D8">
      <w:pPr>
        <w:spacing w:line="360" w:lineRule="auto"/>
        <w:rPr>
          <w:rFonts w:ascii="Calibri" w:hAnsi="Calibri"/>
          <w:rPrChange w:id="13" w:author="Armbrust Lab" w:date="2015-07-25T13:20:00Z">
            <w:rPr/>
          </w:rPrChange>
        </w:rPr>
      </w:pPr>
      <w:r>
        <w:rPr>
          <w:rFonts w:ascii="Calibri" w:hAnsi="Calibri"/>
        </w:rPr>
        <w:tab/>
        <w:t>-</w:t>
      </w:r>
      <w:ins w:id="14" w:author="Armbrust Lab" w:date="2015-07-25T13:19:00Z">
        <w:r w:rsidR="009F6FF7">
          <w:rPr>
            <w:rFonts w:ascii="Calibri" w:hAnsi="Calibri"/>
          </w:rPr>
          <w:t xml:space="preserve"> What are </w:t>
        </w:r>
      </w:ins>
      <w:ins w:id="15" w:author="Armbrust Lab" w:date="2015-07-25T13:20:00Z">
        <w:r w:rsidR="009F6FF7">
          <w:rPr>
            <w:rFonts w:ascii="Calibri" w:hAnsi="Calibri"/>
          </w:rPr>
          <w:t xml:space="preserve">effects of nut, temp, light, salinity on the physiology of </w:t>
        </w:r>
        <w:proofErr w:type="spellStart"/>
        <w:r w:rsidR="009F6FF7">
          <w:rPr>
            <w:rFonts w:ascii="Calibri" w:hAnsi="Calibri"/>
          </w:rPr>
          <w:t>cryptophyte</w:t>
        </w:r>
        <w:proofErr w:type="spellEnd"/>
        <w:r w:rsidR="009F6FF7">
          <w:rPr>
            <w:rFonts w:ascii="Calibri" w:hAnsi="Calibri"/>
          </w:rPr>
          <w:t xml:space="preserve"> populations in the CRE and h</w:t>
        </w:r>
      </w:ins>
      <w:del w:id="16" w:author="Armbrust Lab" w:date="2015-07-25T13:20:00Z">
        <w:r w:rsidDel="009F6FF7">
          <w:rPr>
            <w:rFonts w:ascii="Calibri" w:hAnsi="Calibri"/>
          </w:rPr>
          <w:delText>H</w:delText>
        </w:r>
      </w:del>
      <w:r>
        <w:rPr>
          <w:rFonts w:ascii="Calibri" w:hAnsi="Calibri"/>
        </w:rPr>
        <w:t xml:space="preserve">ow </w:t>
      </w:r>
      <w:del w:id="17" w:author="Armbrust Lab" w:date="2015-07-25T13:19:00Z">
        <w:r w:rsidDel="009F6FF7">
          <w:rPr>
            <w:rFonts w:ascii="Calibri" w:hAnsi="Calibri"/>
          </w:rPr>
          <w:delText xml:space="preserve">do </w:delText>
        </w:r>
      </w:del>
      <w:ins w:id="18" w:author="Armbrust Lab" w:date="2015-07-25T13:19:00Z">
        <w:r w:rsidR="009F6FF7">
          <w:rPr>
            <w:rFonts w:ascii="Calibri" w:hAnsi="Calibri"/>
          </w:rPr>
          <w:t xml:space="preserve">is </w:t>
        </w:r>
      </w:ins>
      <w:r>
        <w:rPr>
          <w:rFonts w:ascii="Calibri" w:hAnsi="Calibri"/>
        </w:rPr>
        <w:t xml:space="preserve">the </w:t>
      </w:r>
      <w:del w:id="19" w:author="Armbrust Lab" w:date="2015-07-24T20:20:00Z">
        <w:r w:rsidDel="00D309D8">
          <w:rPr>
            <w:rFonts w:ascii="Calibri" w:hAnsi="Calibri"/>
          </w:rPr>
          <w:delText>growth rates</w:delText>
        </w:r>
      </w:del>
      <w:ins w:id="20" w:author="Armbrust Lab" w:date="2015-07-24T20:20:00Z">
        <w:r>
          <w:rPr>
            <w:rFonts w:ascii="Calibri" w:hAnsi="Calibri"/>
          </w:rPr>
          <w:t>physiology</w:t>
        </w:r>
      </w:ins>
      <w:r>
        <w:rPr>
          <w:rFonts w:ascii="Calibri" w:hAnsi="Calibri"/>
        </w:rPr>
        <w:t xml:space="preserve"> of the </w:t>
      </w:r>
      <w:proofErr w:type="spellStart"/>
      <w:r>
        <w:rPr>
          <w:rFonts w:ascii="Calibri" w:hAnsi="Calibri"/>
        </w:rPr>
        <w:t>cryptophytes</w:t>
      </w:r>
      <w:proofErr w:type="spellEnd"/>
      <w:r>
        <w:rPr>
          <w:rFonts w:ascii="Calibri" w:hAnsi="Calibri"/>
        </w:rPr>
        <w:t xml:space="preserve"> change </w:t>
      </w:r>
      <w:del w:id="21" w:author="Armbrust Lab" w:date="2015-07-25T13:19:00Z">
        <w:r w:rsidDel="009F6FF7">
          <w:rPr>
            <w:rFonts w:ascii="Calibri" w:hAnsi="Calibri"/>
          </w:rPr>
          <w:delText>throughout the bloom</w:delText>
        </w:r>
      </w:del>
      <w:ins w:id="22" w:author="Armbrust Lab" w:date="2015-07-25T13:19:00Z">
        <w:r w:rsidR="009F6FF7">
          <w:rPr>
            <w:rFonts w:ascii="Calibri" w:hAnsi="Calibri"/>
          </w:rPr>
          <w:t>over tidal cycle</w:t>
        </w:r>
      </w:ins>
      <w:r>
        <w:rPr>
          <w:rFonts w:ascii="Calibri" w:hAnsi="Calibri"/>
        </w:rPr>
        <w:t>?</w:t>
      </w:r>
      <w:ins w:id="23" w:author="Armbrust Lab" w:date="2015-07-25T13:21:00Z">
        <w:r w:rsidR="009F6FF7">
          <w:rPr>
            <w:rFonts w:ascii="Calibri" w:hAnsi="Calibri"/>
          </w:rPr>
          <w:t xml:space="preserve"> Something like that…</w:t>
        </w:r>
      </w:ins>
    </w:p>
    <w:p w14:paraId="1532EF54" w14:textId="77777777" w:rsidR="008A58DC" w:rsidRDefault="00D309D8">
      <w:pPr>
        <w:spacing w:line="360" w:lineRule="auto"/>
      </w:pPr>
      <w:r>
        <w:rPr>
          <w:rFonts w:ascii="Calibri" w:hAnsi="Calibri"/>
        </w:rPr>
        <w:tab/>
        <w:t xml:space="preserve">-Is there a relationship between </w:t>
      </w:r>
      <w:proofErr w:type="spellStart"/>
      <w:r>
        <w:rPr>
          <w:rFonts w:ascii="Calibri" w:hAnsi="Calibri"/>
        </w:rPr>
        <w:t>cryptophyte</w:t>
      </w:r>
      <w:proofErr w:type="spellEnd"/>
      <w:r>
        <w:rPr>
          <w:rFonts w:ascii="Calibri" w:hAnsi="Calibri"/>
        </w:rPr>
        <w:t xml:space="preserve"> </w:t>
      </w:r>
      <w:del w:id="24" w:author="Armbrust Lab" w:date="2015-07-24T20:20:00Z">
        <w:r w:rsidDel="00D309D8">
          <w:rPr>
            <w:rFonts w:ascii="Calibri" w:hAnsi="Calibri"/>
          </w:rPr>
          <w:delText>growth rate</w:delText>
        </w:r>
      </w:del>
      <w:ins w:id="25" w:author="Armbrust Lab" w:date="2015-07-24T20:20:00Z">
        <w:r>
          <w:rPr>
            <w:rFonts w:ascii="Calibri" w:hAnsi="Calibri"/>
          </w:rPr>
          <w:t>physiology</w:t>
        </w:r>
      </w:ins>
      <w:r>
        <w:rPr>
          <w:rFonts w:ascii="Calibri" w:hAnsi="Calibri"/>
        </w:rPr>
        <w:t xml:space="preserve"> and </w:t>
      </w:r>
      <w:del w:id="26" w:author="Armbrust Lab" w:date="2015-07-24T20:20:00Z">
        <w:r w:rsidDel="00D309D8">
          <w:rPr>
            <w:rFonts w:ascii="Calibri" w:hAnsi="Calibri"/>
          </w:rPr>
          <w:delText xml:space="preserve">abundance </w:delText>
        </w:r>
      </w:del>
      <w:ins w:id="27" w:author="Armbrust Lab" w:date="2015-07-24T20:20:00Z">
        <w:r>
          <w:rPr>
            <w:rFonts w:ascii="Calibri" w:hAnsi="Calibri"/>
          </w:rPr>
          <w:t xml:space="preserve">dynamics </w:t>
        </w:r>
      </w:ins>
      <w:r>
        <w:rPr>
          <w:rFonts w:ascii="Calibri" w:hAnsi="Calibri"/>
        </w:rPr>
        <w:t xml:space="preserve">of </w:t>
      </w:r>
      <w:r>
        <w:rPr>
          <w:rFonts w:ascii="Calibri" w:hAnsi="Calibri"/>
          <w:i/>
          <w:iCs/>
        </w:rPr>
        <w:t>M. major</w:t>
      </w:r>
      <w:r>
        <w:rPr>
          <w:rFonts w:ascii="Calibri" w:hAnsi="Calibri"/>
        </w:rPr>
        <w:t>?</w:t>
      </w:r>
    </w:p>
    <w:p w14:paraId="5E142575" w14:textId="77777777" w:rsidR="008A58DC" w:rsidRDefault="008A58DC">
      <w:pPr>
        <w:spacing w:line="360" w:lineRule="auto"/>
      </w:pPr>
    </w:p>
    <w:p w14:paraId="45EDDF55" w14:textId="77777777" w:rsidR="008A58DC" w:rsidRDefault="00D309D8">
      <w:pPr>
        <w:tabs>
          <w:tab w:val="left" w:pos="5265"/>
        </w:tabs>
        <w:spacing w:line="360" w:lineRule="auto"/>
        <w:rPr>
          <w:ins w:id="28" w:author="Armbrust Lab" w:date="2015-07-25T13:17:00Z"/>
          <w:rFonts w:ascii="Calibri" w:hAnsi="Calibri"/>
        </w:rPr>
      </w:pPr>
      <w:r>
        <w:rPr>
          <w:rFonts w:ascii="Calibri" w:hAnsi="Calibri"/>
        </w:rPr>
        <w:lastRenderedPageBreak/>
        <w:t>How are we doing this</w:t>
      </w:r>
      <w:proofErr w:type="gramStart"/>
      <w:r>
        <w:rPr>
          <w:rFonts w:ascii="Calibri" w:hAnsi="Calibri"/>
        </w:rPr>
        <w:t>?:</w:t>
      </w:r>
      <w:proofErr w:type="gramEnd"/>
    </w:p>
    <w:p w14:paraId="5C0C78C8" w14:textId="2DCC06D3" w:rsidR="009F6FF7" w:rsidRPr="009F6FF7" w:rsidRDefault="009F6FF7" w:rsidP="009F6FF7">
      <w:pPr>
        <w:pStyle w:val="ListParagraph"/>
        <w:numPr>
          <w:ilvl w:val="0"/>
          <w:numId w:val="1"/>
        </w:numPr>
        <w:tabs>
          <w:tab w:val="left" w:pos="5265"/>
        </w:tabs>
        <w:spacing w:line="360" w:lineRule="auto"/>
        <w:rPr>
          <w:ins w:id="29" w:author="Armbrust Lab" w:date="2015-07-25T13:17:00Z"/>
          <w:rFonts w:ascii="Calibri" w:hAnsi="Calibri"/>
          <w:rPrChange w:id="30" w:author="Armbrust Lab" w:date="2015-07-25T13:17:00Z">
            <w:rPr>
              <w:ins w:id="31" w:author="Armbrust Lab" w:date="2015-07-25T13:17:00Z"/>
            </w:rPr>
          </w:rPrChange>
        </w:rPr>
        <w:pPrChange w:id="32" w:author="Armbrust Lab" w:date="2015-07-25T13:17:00Z">
          <w:pPr>
            <w:tabs>
              <w:tab w:val="left" w:pos="5265"/>
            </w:tabs>
            <w:spacing w:line="360" w:lineRule="auto"/>
          </w:pPr>
        </w:pPrChange>
      </w:pPr>
      <w:proofErr w:type="gramStart"/>
      <w:ins w:id="33" w:author="Armbrust Lab" w:date="2015-07-25T13:17:00Z">
        <w:r w:rsidRPr="009F6FF7">
          <w:rPr>
            <w:rFonts w:ascii="Calibri" w:hAnsi="Calibri"/>
            <w:rPrChange w:id="34" w:author="Armbrust Lab" w:date="2015-07-25T13:17:00Z">
              <w:rPr/>
            </w:rPrChange>
          </w:rPr>
          <w:t>monitor</w:t>
        </w:r>
        <w:proofErr w:type="gramEnd"/>
        <w:r w:rsidRPr="009F6FF7">
          <w:rPr>
            <w:rFonts w:ascii="Calibri" w:hAnsi="Calibri"/>
            <w:rPrChange w:id="35" w:author="Armbrust Lab" w:date="2015-07-25T13:17:00Z">
              <w:rPr/>
            </w:rPrChange>
          </w:rPr>
          <w:t xml:space="preserve"> abundances of </w:t>
        </w:r>
        <w:proofErr w:type="spellStart"/>
        <w:r w:rsidRPr="009F6FF7">
          <w:rPr>
            <w:rFonts w:ascii="Calibri" w:hAnsi="Calibri"/>
            <w:rPrChange w:id="36" w:author="Armbrust Lab" w:date="2015-07-25T13:17:00Z">
              <w:rPr/>
            </w:rPrChange>
          </w:rPr>
          <w:t>cryptophyte</w:t>
        </w:r>
        <w:proofErr w:type="spellEnd"/>
        <w:r w:rsidRPr="009F6FF7">
          <w:rPr>
            <w:rFonts w:ascii="Calibri" w:hAnsi="Calibri"/>
            <w:rPrChange w:id="37" w:author="Armbrust Lab" w:date="2015-07-25T13:17:00Z">
              <w:rPr/>
            </w:rPrChange>
          </w:rPr>
          <w:t xml:space="preserve"> populations continuously over a month during red tide.</w:t>
        </w:r>
      </w:ins>
    </w:p>
    <w:p w14:paraId="01AEE677" w14:textId="1D25BC19" w:rsidR="009F6FF7" w:rsidDel="009F6FF7" w:rsidRDefault="009F6FF7" w:rsidP="009F6FF7">
      <w:pPr>
        <w:pStyle w:val="ListParagraph"/>
        <w:numPr>
          <w:ilvl w:val="0"/>
          <w:numId w:val="1"/>
        </w:numPr>
        <w:tabs>
          <w:tab w:val="left" w:pos="5265"/>
        </w:tabs>
        <w:spacing w:line="360" w:lineRule="auto"/>
        <w:rPr>
          <w:del w:id="38" w:author="Armbrust Lab" w:date="2015-07-25T13:18:00Z"/>
        </w:rPr>
        <w:pPrChange w:id="39" w:author="Armbrust Lab" w:date="2015-07-25T13:17:00Z">
          <w:pPr>
            <w:tabs>
              <w:tab w:val="left" w:pos="5265"/>
            </w:tabs>
            <w:spacing w:line="360" w:lineRule="auto"/>
          </w:pPr>
        </w:pPrChange>
      </w:pPr>
      <w:ins w:id="40" w:author="Armbrust Lab" w:date="2015-07-25T13:17:00Z">
        <w:r>
          <w:t>Estimate division rate</w:t>
        </w:r>
      </w:ins>
      <w:ins w:id="41" w:author="Armbrust Lab" w:date="2015-07-25T13:18:00Z">
        <w:r>
          <w:t>s</w:t>
        </w:r>
      </w:ins>
      <w:ins w:id="42" w:author="Armbrust Lab" w:date="2015-07-25T13:17:00Z">
        <w:r>
          <w:t xml:space="preserve"> </w:t>
        </w:r>
      </w:ins>
    </w:p>
    <w:p w14:paraId="519D93F3" w14:textId="6603A822" w:rsidR="008A58DC" w:rsidRPr="009F6FF7" w:rsidRDefault="00D309D8" w:rsidP="009F6FF7">
      <w:pPr>
        <w:pStyle w:val="ListParagraph"/>
        <w:numPr>
          <w:ilvl w:val="0"/>
          <w:numId w:val="1"/>
        </w:numPr>
        <w:tabs>
          <w:tab w:val="left" w:pos="5265"/>
        </w:tabs>
        <w:spacing w:line="360" w:lineRule="auto"/>
        <w:rPr>
          <w:ins w:id="43" w:author="Armbrust Lab" w:date="2015-07-24T20:22:00Z"/>
          <w:rFonts w:ascii="Calibri" w:hAnsi="Calibri"/>
          <w:rPrChange w:id="44" w:author="Armbrust Lab" w:date="2015-07-25T13:18:00Z">
            <w:rPr>
              <w:ins w:id="45" w:author="Armbrust Lab" w:date="2015-07-24T20:22:00Z"/>
            </w:rPr>
          </w:rPrChange>
        </w:rPr>
        <w:pPrChange w:id="46" w:author="Armbrust Lab" w:date="2015-07-25T13:18:00Z">
          <w:pPr>
            <w:tabs>
              <w:tab w:val="left" w:pos="5265"/>
            </w:tabs>
            <w:spacing w:line="360" w:lineRule="auto"/>
          </w:pPr>
        </w:pPrChange>
      </w:pPr>
      <w:del w:id="47" w:author="Armbrust Lab" w:date="2015-07-25T13:18:00Z">
        <w:r w:rsidRPr="009F6FF7" w:rsidDel="009F6FF7">
          <w:rPr>
            <w:rFonts w:ascii="Calibri" w:hAnsi="Calibri"/>
            <w:rPrChange w:id="48" w:author="Armbrust Lab" w:date="2015-07-25T13:18:00Z">
              <w:rPr/>
            </w:rPrChange>
          </w:rPr>
          <w:tab/>
          <w:delText>-</w:delText>
        </w:r>
      </w:del>
      <w:proofErr w:type="gramStart"/>
      <w:ins w:id="49" w:author="Armbrust Lab" w:date="2015-07-24T20:23:00Z">
        <w:r w:rsidRPr="009F6FF7">
          <w:rPr>
            <w:rFonts w:ascii="Calibri" w:hAnsi="Calibri"/>
            <w:rPrChange w:id="50" w:author="Armbrust Lab" w:date="2015-07-25T13:18:00Z">
              <w:rPr/>
            </w:rPrChange>
          </w:rPr>
          <w:t>of</w:t>
        </w:r>
        <w:proofErr w:type="gramEnd"/>
        <w:r w:rsidRPr="009F6FF7">
          <w:rPr>
            <w:rFonts w:ascii="Calibri" w:hAnsi="Calibri"/>
            <w:rPrChange w:id="51" w:author="Armbrust Lab" w:date="2015-07-25T13:18:00Z">
              <w:rPr/>
            </w:rPrChange>
          </w:rPr>
          <w:t xml:space="preserve"> total </w:t>
        </w:r>
        <w:proofErr w:type="spellStart"/>
        <w:r w:rsidRPr="009F6FF7">
          <w:rPr>
            <w:rFonts w:ascii="Calibri" w:hAnsi="Calibri"/>
            <w:rPrChange w:id="52" w:author="Armbrust Lab" w:date="2015-07-25T13:18:00Z">
              <w:rPr/>
            </w:rPrChange>
          </w:rPr>
          <w:t>cryptophyte</w:t>
        </w:r>
        <w:proofErr w:type="spellEnd"/>
        <w:r w:rsidRPr="009F6FF7">
          <w:rPr>
            <w:rFonts w:ascii="Calibri" w:hAnsi="Calibri"/>
            <w:rPrChange w:id="53" w:author="Armbrust Lab" w:date="2015-07-25T13:18:00Z">
              <w:rPr/>
            </w:rPrChange>
          </w:rPr>
          <w:t xml:space="preserve"> using</w:t>
        </w:r>
      </w:ins>
      <w:del w:id="54" w:author="Armbrust Lab" w:date="2015-07-24T20:23:00Z">
        <w:r w:rsidRPr="009F6FF7" w:rsidDel="00D309D8">
          <w:rPr>
            <w:rFonts w:ascii="Calibri" w:hAnsi="Calibri"/>
            <w:rPrChange w:id="55" w:author="Armbrust Lab" w:date="2015-07-25T13:18:00Z">
              <w:rPr/>
            </w:rPrChange>
          </w:rPr>
          <w:delText>continuous flow cytometry,</w:delText>
        </w:r>
      </w:del>
      <w:r w:rsidRPr="009F6FF7">
        <w:rPr>
          <w:rFonts w:ascii="Calibri" w:hAnsi="Calibri"/>
          <w:rPrChange w:id="56" w:author="Armbrust Lab" w:date="2015-07-25T13:18:00Z">
            <w:rPr/>
          </w:rPrChange>
        </w:rPr>
        <w:t xml:space="preserve"> size-structured growth model </w:t>
      </w:r>
      <w:ins w:id="57" w:author="Armbrust Lab" w:date="2015-07-24T20:24:00Z">
        <w:r w:rsidRPr="009F6FF7">
          <w:rPr>
            <w:rFonts w:ascii="Calibri" w:hAnsi="Calibri"/>
            <w:rPrChange w:id="58" w:author="Armbrust Lab" w:date="2015-07-25T13:18:00Z">
              <w:rPr/>
            </w:rPrChange>
          </w:rPr>
          <w:t>(</w:t>
        </w:r>
        <w:proofErr w:type="spellStart"/>
        <w:r w:rsidRPr="009F6FF7">
          <w:rPr>
            <w:rFonts w:ascii="Calibri" w:hAnsi="Calibri"/>
            <w:rPrChange w:id="59" w:author="Armbrust Lab" w:date="2015-07-25T13:18:00Z">
              <w:rPr/>
            </w:rPrChange>
          </w:rPr>
          <w:t>SeaFlow</w:t>
        </w:r>
        <w:proofErr w:type="spellEnd"/>
        <w:r w:rsidRPr="009F6FF7">
          <w:rPr>
            <w:rFonts w:ascii="Calibri" w:hAnsi="Calibri"/>
            <w:rPrChange w:id="60" w:author="Armbrust Lab" w:date="2015-07-25T13:18:00Z">
              <w:rPr/>
            </w:rPrChange>
          </w:rPr>
          <w:t>)</w:t>
        </w:r>
      </w:ins>
    </w:p>
    <w:p w14:paraId="2541A37A" w14:textId="2D4064E5" w:rsidR="00D309D8" w:rsidRDefault="009F6FF7">
      <w:pPr>
        <w:tabs>
          <w:tab w:val="left" w:pos="5265"/>
        </w:tabs>
        <w:spacing w:line="360" w:lineRule="auto"/>
        <w:rPr>
          <w:ins w:id="61" w:author="Armbrust Lab" w:date="2015-07-24T20:22:00Z"/>
          <w:rFonts w:ascii="Calibri" w:hAnsi="Calibri"/>
        </w:rPr>
      </w:pPr>
      <w:ins w:id="62" w:author="Armbrust Lab" w:date="2015-07-24T20:22:00Z">
        <w:r>
          <w:rPr>
            <w:rFonts w:ascii="Calibri" w:hAnsi="Calibri"/>
          </w:rPr>
          <w:tab/>
        </w:r>
        <w:r w:rsidR="00D309D8">
          <w:rPr>
            <w:rFonts w:ascii="Calibri" w:hAnsi="Calibri"/>
          </w:rPr>
          <w:t xml:space="preserve">-M </w:t>
        </w:r>
        <w:proofErr w:type="spellStart"/>
        <w:r w:rsidR="00D309D8">
          <w:rPr>
            <w:rFonts w:ascii="Calibri" w:hAnsi="Calibri"/>
          </w:rPr>
          <w:t>rubra</w:t>
        </w:r>
        <w:proofErr w:type="spellEnd"/>
        <w:r w:rsidR="00D309D8">
          <w:rPr>
            <w:rFonts w:ascii="Calibri" w:hAnsi="Calibri"/>
          </w:rPr>
          <w:t xml:space="preserve"> count</w:t>
        </w:r>
      </w:ins>
      <w:ins w:id="63" w:author="Armbrust Lab" w:date="2015-07-24T20:23:00Z">
        <w:r w:rsidR="00D309D8">
          <w:rPr>
            <w:rFonts w:ascii="Calibri" w:hAnsi="Calibri"/>
          </w:rPr>
          <w:t xml:space="preserve"> (</w:t>
        </w:r>
        <w:proofErr w:type="spellStart"/>
        <w:r w:rsidR="00D309D8">
          <w:rPr>
            <w:rFonts w:ascii="Calibri" w:hAnsi="Calibri"/>
          </w:rPr>
          <w:t>flowCAM</w:t>
        </w:r>
        <w:proofErr w:type="spellEnd"/>
        <w:r w:rsidR="00D309D8">
          <w:rPr>
            <w:rFonts w:ascii="Calibri" w:hAnsi="Calibri"/>
          </w:rPr>
          <w:t>)</w:t>
        </w:r>
      </w:ins>
      <w:ins w:id="64" w:author="Armbrust Lab" w:date="2015-07-25T13:18:00Z">
        <w:r>
          <w:rPr>
            <w:rFonts w:ascii="Calibri" w:hAnsi="Calibri"/>
          </w:rPr>
          <w:t xml:space="preserve"> once a day </w:t>
        </w:r>
      </w:ins>
    </w:p>
    <w:p w14:paraId="62293CC2" w14:textId="1A6B75E4" w:rsidR="00D309D8" w:rsidRPr="00D309D8" w:rsidRDefault="00D309D8">
      <w:pPr>
        <w:tabs>
          <w:tab w:val="left" w:pos="5265"/>
        </w:tabs>
        <w:spacing w:line="360" w:lineRule="auto"/>
        <w:rPr>
          <w:rFonts w:ascii="Calibri" w:hAnsi="Calibri"/>
        </w:rPr>
      </w:pPr>
      <w:ins w:id="65" w:author="Armbrust Lab" w:date="2015-07-24T20:22:00Z">
        <w:r>
          <w:rPr>
            <w:rFonts w:ascii="Calibri" w:hAnsi="Calibri"/>
          </w:rPr>
          <w:tab/>
          <w:t>-</w:t>
        </w:r>
        <w:proofErr w:type="spellStart"/>
        <w:r>
          <w:rPr>
            <w:rFonts w:ascii="Calibri" w:hAnsi="Calibri"/>
          </w:rPr>
          <w:t>Teleaulax</w:t>
        </w:r>
        <w:proofErr w:type="spellEnd"/>
        <w:r>
          <w:rPr>
            <w:rFonts w:ascii="Calibri" w:hAnsi="Calibri"/>
          </w:rPr>
          <w:t xml:space="preserve"> count (</w:t>
        </w:r>
        <w:proofErr w:type="spellStart"/>
        <w:r>
          <w:rPr>
            <w:rFonts w:ascii="Calibri" w:hAnsi="Calibri"/>
          </w:rPr>
          <w:t>qPCR</w:t>
        </w:r>
        <w:proofErr w:type="spellEnd"/>
        <w:r>
          <w:rPr>
            <w:rFonts w:ascii="Calibri" w:hAnsi="Calibri"/>
          </w:rPr>
          <w:t>)</w:t>
        </w:r>
      </w:ins>
      <w:ins w:id="66" w:author="Armbrust Lab" w:date="2015-07-25T13:18:00Z">
        <w:r w:rsidR="009F6FF7">
          <w:rPr>
            <w:rFonts w:ascii="Calibri" w:hAnsi="Calibri"/>
          </w:rPr>
          <w:t xml:space="preserve"> once a week</w:t>
        </w:r>
      </w:ins>
    </w:p>
    <w:p w14:paraId="630CDC94" w14:textId="77777777" w:rsidR="008A58DC" w:rsidRDefault="008A58DC">
      <w:pPr>
        <w:tabs>
          <w:tab w:val="left" w:pos="5265"/>
        </w:tabs>
        <w:spacing w:line="360" w:lineRule="auto"/>
      </w:pPr>
    </w:p>
    <w:p w14:paraId="7F770E80" w14:textId="77777777" w:rsidR="008A58DC" w:rsidRDefault="00D309D8">
      <w:pPr>
        <w:tabs>
          <w:tab w:val="left" w:pos="5265"/>
        </w:tabs>
        <w:spacing w:line="360" w:lineRule="auto"/>
      </w:pPr>
      <w:r>
        <w:rPr>
          <w:rFonts w:ascii="Calibri" w:hAnsi="Calibri"/>
        </w:rPr>
        <w:t>Other potentially important stuff to include in introduction:</w:t>
      </w:r>
    </w:p>
    <w:p w14:paraId="1574448E" w14:textId="552E2ECF" w:rsidR="008A58DC" w:rsidRDefault="00D309D8">
      <w:pPr>
        <w:tabs>
          <w:tab w:val="left" w:pos="5265"/>
        </w:tabs>
        <w:spacing w:line="360" w:lineRule="auto"/>
      </w:pPr>
      <w:r>
        <w:rPr>
          <w:rFonts w:ascii="Calibri" w:hAnsi="Calibri"/>
        </w:rPr>
        <w:tab/>
        <w:t>-</w:t>
      </w:r>
      <w:proofErr w:type="spellStart"/>
      <w:proofErr w:type="gramStart"/>
      <w:r>
        <w:rPr>
          <w:rFonts w:ascii="Calibri" w:hAnsi="Calibri"/>
        </w:rPr>
        <w:t>cryptophyte</w:t>
      </w:r>
      <w:proofErr w:type="spellEnd"/>
      <w:proofErr w:type="gramEnd"/>
      <w:r>
        <w:rPr>
          <w:rFonts w:ascii="Calibri" w:hAnsi="Calibri"/>
        </w:rPr>
        <w:t xml:space="preserve"> chloroplast pigments are well adapted to dim light, turbid waters of CRE (</w:t>
      </w:r>
      <w:proofErr w:type="spellStart"/>
      <w:r>
        <w:rPr>
          <w:rFonts w:ascii="Calibri" w:hAnsi="Calibri"/>
        </w:rPr>
        <w:t>Herfort</w:t>
      </w:r>
      <w:proofErr w:type="spellEnd"/>
      <w:r>
        <w:rPr>
          <w:rFonts w:ascii="Calibri" w:hAnsi="Calibri"/>
        </w:rPr>
        <w:t xml:space="preserve"> et </w:t>
      </w:r>
      <w:r>
        <w:rPr>
          <w:rFonts w:ascii="Calibri" w:hAnsi="Calibri"/>
        </w:rPr>
        <w:tab/>
        <w:t>al., 2012)</w:t>
      </w:r>
      <w:ins w:id="67" w:author="Armbrust Lab" w:date="2015-07-25T13:21:00Z">
        <w:r w:rsidR="009F6FF7">
          <w:rPr>
            <w:rFonts w:ascii="Calibri" w:hAnsi="Calibri"/>
          </w:rPr>
          <w:t xml:space="preserve"> </w:t>
        </w:r>
      </w:ins>
    </w:p>
    <w:p w14:paraId="2876BF66" w14:textId="67C6AD63" w:rsidR="008A58DC" w:rsidRDefault="00D309D8">
      <w:pPr>
        <w:spacing w:line="360" w:lineRule="auto"/>
      </w:pPr>
      <w:r>
        <w:tab/>
        <w:t>-</w:t>
      </w:r>
      <w:proofErr w:type="gramStart"/>
      <w:r>
        <w:rPr>
          <w:rFonts w:ascii="Calibri" w:hAnsi="Calibri"/>
        </w:rPr>
        <w:t>data</w:t>
      </w:r>
      <w:proofErr w:type="gramEnd"/>
      <w:r>
        <w:rPr>
          <w:rFonts w:ascii="Calibri" w:hAnsi="Calibri"/>
        </w:rPr>
        <w:t xml:space="preserve"> showing </w:t>
      </w:r>
      <w:proofErr w:type="spellStart"/>
      <w:r>
        <w:rPr>
          <w:rFonts w:ascii="Calibri" w:hAnsi="Calibri"/>
        </w:rPr>
        <w:t>cryptophyte</w:t>
      </w:r>
      <w:proofErr w:type="spellEnd"/>
      <w:r>
        <w:rPr>
          <w:rFonts w:ascii="Calibri" w:hAnsi="Calibri"/>
        </w:rPr>
        <w:t xml:space="preserve"> counts in relation to </w:t>
      </w:r>
      <w:r>
        <w:rPr>
          <w:rFonts w:ascii="Calibri" w:hAnsi="Calibri"/>
          <w:i/>
          <w:iCs/>
        </w:rPr>
        <w:t>M. major</w:t>
      </w:r>
      <w:r>
        <w:rPr>
          <w:rFonts w:ascii="Calibri" w:hAnsi="Calibri"/>
        </w:rPr>
        <w:t xml:space="preserve"> (Peterson, 2012)</w:t>
      </w:r>
      <w:ins w:id="68" w:author="Armbrust Lab" w:date="2015-07-25T13:21:00Z">
        <w:r w:rsidR="009F6FF7">
          <w:rPr>
            <w:rFonts w:ascii="Calibri" w:hAnsi="Calibri"/>
          </w:rPr>
          <w:t xml:space="preserve"> YES!!</w:t>
        </w:r>
      </w:ins>
    </w:p>
    <w:p w14:paraId="6E996E4A" w14:textId="77777777" w:rsidR="008A58DC" w:rsidRDefault="00D309D8">
      <w:pPr>
        <w:spacing w:line="360" w:lineRule="auto"/>
      </w:pPr>
      <w:r>
        <w:rPr>
          <w:rFonts w:ascii="Calibri" w:hAnsi="Calibri"/>
        </w:rPr>
        <w:tab/>
        <w:t>-</w:t>
      </w:r>
      <w:proofErr w:type="gramStart"/>
      <w:r>
        <w:rPr>
          <w:rFonts w:ascii="Calibri" w:hAnsi="Calibri"/>
        </w:rPr>
        <w:t>some</w:t>
      </w:r>
      <w:proofErr w:type="gramEnd"/>
      <w:r>
        <w:rPr>
          <w:rFonts w:ascii="Calibri" w:hAnsi="Calibri"/>
        </w:rPr>
        <w:t xml:space="preserve"> of the data from (</w:t>
      </w:r>
      <w:proofErr w:type="spellStart"/>
      <w:r>
        <w:rPr>
          <w:rFonts w:ascii="Calibri" w:hAnsi="Calibri"/>
        </w:rPr>
        <w:t>Herfort</w:t>
      </w:r>
      <w:proofErr w:type="spellEnd"/>
      <w:r>
        <w:rPr>
          <w:rFonts w:ascii="Calibri" w:hAnsi="Calibri"/>
        </w:rPr>
        <w:t xml:space="preserve"> et al., 2011b) on bloom initiation:</w:t>
      </w:r>
    </w:p>
    <w:p w14:paraId="0F28FC9B" w14:textId="4BF6A846" w:rsidR="008A58DC" w:rsidRDefault="00D309D8">
      <w:pPr>
        <w:spacing w:line="360" w:lineRule="auto"/>
      </w:pPr>
      <w:r>
        <w:rPr>
          <w:rFonts w:ascii="Calibri" w:hAnsi="Calibri"/>
        </w:rPr>
        <w:tab/>
      </w:r>
      <w:r>
        <w:rPr>
          <w:rFonts w:ascii="Calibri" w:hAnsi="Calibri"/>
        </w:rPr>
        <w:tab/>
        <w:t>-</w:t>
      </w:r>
      <w:proofErr w:type="gramStart"/>
      <w:r>
        <w:rPr>
          <w:rFonts w:ascii="Calibri" w:hAnsi="Calibri"/>
        </w:rPr>
        <w:t>saltwater</w:t>
      </w:r>
      <w:proofErr w:type="gramEnd"/>
      <w:r>
        <w:rPr>
          <w:rFonts w:ascii="Calibri" w:hAnsi="Calibri"/>
        </w:rPr>
        <w:t xml:space="preserve"> intrusion and subsequent temporary decrease in turbulence has recently been </w:t>
      </w:r>
      <w:r>
        <w:rPr>
          <w:rFonts w:ascii="Calibri" w:hAnsi="Calibri"/>
        </w:rPr>
        <w:tab/>
      </w:r>
      <w:r>
        <w:rPr>
          <w:rFonts w:ascii="Calibri" w:hAnsi="Calibri"/>
        </w:rPr>
        <w:tab/>
        <w:t>shown, along with coinciding neap tides, to correlate with the initiation of bloom</w:t>
      </w:r>
      <w:ins w:id="69" w:author="Armbrust Lab" w:date="2015-07-25T13:21:00Z">
        <w:r w:rsidR="009F6FF7">
          <w:rPr>
            <w:rFonts w:ascii="Calibri" w:hAnsi="Calibri"/>
          </w:rPr>
          <w:t xml:space="preserve"> YES!!!!</w:t>
        </w:r>
      </w:ins>
    </w:p>
    <w:p w14:paraId="326F7331" w14:textId="77777777" w:rsidR="008A58DC" w:rsidRDefault="008A58DC">
      <w:pPr>
        <w:spacing w:line="360" w:lineRule="auto"/>
      </w:pPr>
    </w:p>
    <w:p w14:paraId="78A2F112" w14:textId="77777777" w:rsidR="008A58DC" w:rsidRDefault="008A58DC">
      <w:pPr>
        <w:spacing w:line="360" w:lineRule="auto"/>
      </w:pPr>
    </w:p>
    <w:p w14:paraId="1E072A50" w14:textId="77777777" w:rsidR="008A58DC" w:rsidRDefault="00D309D8">
      <w:pPr>
        <w:spacing w:line="360" w:lineRule="auto"/>
      </w:pPr>
      <w:r>
        <w:rPr>
          <w:rFonts w:ascii="Calibri" w:hAnsi="Calibri"/>
          <w:b/>
          <w:bCs/>
          <w:sz w:val="32"/>
          <w:szCs w:val="32"/>
        </w:rPr>
        <w:t>Methods</w:t>
      </w:r>
    </w:p>
    <w:p w14:paraId="13EF12C3" w14:textId="77777777" w:rsidR="008A58DC" w:rsidRDefault="00D309D8">
      <w:pPr>
        <w:spacing w:line="360" w:lineRule="auto"/>
      </w:pPr>
      <w:r>
        <w:rPr>
          <w:rFonts w:ascii="Calibri" w:hAnsi="Calibri"/>
          <w:b/>
          <w:bCs/>
        </w:rPr>
        <w:t>Study Area</w:t>
      </w:r>
    </w:p>
    <w:p w14:paraId="55AF7232" w14:textId="77777777" w:rsidR="008A58DC" w:rsidRDefault="00D309D8">
      <w:pPr>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w:t>
      </w:r>
      <w:proofErr w:type="gramStart"/>
      <w:r>
        <w:rPr>
          <w:rFonts w:ascii="Calibri" w:hAnsi="Calibri"/>
        </w:rPr>
        <w:t>It is characterized by its dynamic physical processes and strong influence from diurnal and semi-diurnal tides</w:t>
      </w:r>
      <w:proofErr w:type="gramEnd"/>
      <w:r>
        <w:rPr>
          <w:rFonts w:ascii="Calibri" w:hAnsi="Calibri"/>
        </w:rPr>
        <w:t xml:space="preserve"> (Jay, 1984). This tidal forcing, in combination with the seasonality of freshwater discharge, results in an extended summer saltwater intrusion (</w:t>
      </w:r>
      <w:proofErr w:type="spellStart"/>
      <w:r>
        <w:rPr>
          <w:rFonts w:ascii="Calibri" w:hAnsi="Calibri"/>
        </w:rPr>
        <w:t>Chawla</w:t>
      </w:r>
      <w:proofErr w:type="spellEnd"/>
      <w:r>
        <w:rPr>
          <w:rFonts w:ascii="Calibri" w:hAnsi="Calibri"/>
        </w:rPr>
        <w:t xml:space="preserve"> et al., 2008). The estuary also has a short residence time, with flushing in the range of 0.5-5 days (Neal, 1972). </w:t>
      </w:r>
    </w:p>
    <w:p w14:paraId="46BCBA36" w14:textId="77777777" w:rsidR="008A58DC" w:rsidRDefault="008A58DC">
      <w:pPr>
        <w:spacing w:line="360" w:lineRule="auto"/>
      </w:pPr>
    </w:p>
    <w:p w14:paraId="51407F7C" w14:textId="77777777" w:rsidR="008A58DC" w:rsidRDefault="00D309D8">
      <w:pPr>
        <w:spacing w:line="360" w:lineRule="auto"/>
      </w:pPr>
      <w:r>
        <w:rPr>
          <w:rFonts w:ascii="Calibri" w:hAnsi="Calibri"/>
          <w:b/>
          <w:bCs/>
        </w:rPr>
        <w:t xml:space="preserve">Sample Collection </w:t>
      </w:r>
    </w:p>
    <w:p w14:paraId="32679808" w14:textId="77777777" w:rsidR="008A58DC" w:rsidRDefault="00D309D8">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w:t>
      </w:r>
      <w:proofErr w:type="spellStart"/>
      <w:r>
        <w:rPr>
          <w:rFonts w:ascii="Calibri" w:hAnsi="Calibri"/>
        </w:rPr>
        <w:t>cytometery</w:t>
      </w:r>
      <w:proofErr w:type="spellEnd"/>
      <w:r>
        <w:rPr>
          <w:rFonts w:ascii="Calibri" w:hAnsi="Calibri"/>
        </w:rPr>
        <w:t xml:space="preserve"> from </w:t>
      </w:r>
      <w:proofErr w:type="spellStart"/>
      <w:r>
        <w:rPr>
          <w:rFonts w:ascii="Calibri" w:hAnsi="Calibri"/>
        </w:rPr>
        <w:t>SeaFlow</w:t>
      </w:r>
      <w:proofErr w:type="spellEnd"/>
      <w:r>
        <w:rPr>
          <w:rFonts w:ascii="Calibri" w:hAnsi="Calibri"/>
        </w:rPr>
        <w:t xml:space="preserve">?) flow </w:t>
      </w:r>
      <w:proofErr w:type="spellStart"/>
      <w:r>
        <w:rPr>
          <w:rFonts w:ascii="Calibri" w:hAnsi="Calibri"/>
        </w:rPr>
        <w:t>cytometry</w:t>
      </w:r>
      <w:proofErr w:type="spellEnd"/>
      <w:r>
        <w:rPr>
          <w:rFonts w:ascii="Calibri" w:hAnsi="Calibri"/>
        </w:rPr>
        <w:t xml:space="preserve">, 45mL samples for </w:t>
      </w:r>
      <w:r>
        <w:rPr>
          <w:rFonts w:ascii="Calibri" w:hAnsi="Calibri"/>
          <w:i/>
          <w:iCs/>
        </w:rPr>
        <w:t>M. major</w:t>
      </w:r>
      <w:r>
        <w:rPr>
          <w:rFonts w:ascii="Calibri" w:hAnsi="Calibri"/>
        </w:rPr>
        <w:t xml:space="preserve"> counts via </w:t>
      </w:r>
      <w:proofErr w:type="spellStart"/>
      <w:r>
        <w:rPr>
          <w:rFonts w:ascii="Calibri" w:hAnsi="Calibri"/>
        </w:rPr>
        <w:t>FlowCam</w:t>
      </w:r>
      <w:proofErr w:type="spellEnd"/>
      <w:r>
        <w:rPr>
          <w:rFonts w:ascii="Calibri" w:hAnsi="Calibri"/>
        </w:rPr>
        <w:t xml:space="preserve">, and 30mL surface water samples for nutrient analysis were taken in duplicate. The samples for flow </w:t>
      </w:r>
      <w:proofErr w:type="spellStart"/>
      <w:r>
        <w:rPr>
          <w:rFonts w:ascii="Calibri" w:hAnsi="Calibri"/>
        </w:rPr>
        <w:t>cytometery</w:t>
      </w:r>
      <w:proofErr w:type="spellEnd"/>
      <w:r>
        <w:rPr>
          <w:rFonts w:ascii="Calibri" w:hAnsi="Calibri"/>
        </w:rPr>
        <w:t xml:space="preserve"> and </w:t>
      </w:r>
      <w:r>
        <w:rPr>
          <w:rFonts w:ascii="Calibri" w:hAnsi="Calibri"/>
          <w:i/>
          <w:iCs/>
        </w:rPr>
        <w:t>M. major</w:t>
      </w:r>
      <w:r>
        <w:rPr>
          <w:rFonts w:ascii="Calibri" w:hAnsi="Calibri"/>
        </w:rPr>
        <w:t xml:space="preserve"> counts were taken at three depths, and preserved with 20uL and 1mL of 25% </w:t>
      </w:r>
      <w:proofErr w:type="spellStart"/>
      <w:r>
        <w:rPr>
          <w:rFonts w:ascii="Calibri" w:hAnsi="Calibri"/>
        </w:rPr>
        <w:t>gluteraldehyde</w:t>
      </w:r>
      <w:proofErr w:type="spellEnd"/>
      <w:r>
        <w:rPr>
          <w:rFonts w:ascii="Calibri" w:hAnsi="Calibri"/>
        </w:rPr>
        <w:t xml:space="preserve">, respectively. The samples for flow </w:t>
      </w:r>
      <w:proofErr w:type="spellStart"/>
      <w:r>
        <w:rPr>
          <w:rFonts w:ascii="Calibri" w:hAnsi="Calibri"/>
        </w:rPr>
        <w:t>cytometry</w:t>
      </w:r>
      <w:proofErr w:type="spellEnd"/>
      <w:r>
        <w:rPr>
          <w:rFonts w:ascii="Calibri" w:hAnsi="Calibri"/>
        </w:rPr>
        <w:t xml:space="preserve"> and nutrient analysis were then stored at -20°C, the samples for </w:t>
      </w:r>
      <w:r>
        <w:rPr>
          <w:rFonts w:ascii="Calibri" w:hAnsi="Calibri"/>
          <w:i/>
          <w:iCs/>
        </w:rPr>
        <w:t>M. major</w:t>
      </w:r>
      <w:r>
        <w:rPr>
          <w:rFonts w:ascii="Calibri" w:hAnsi="Calibri"/>
        </w:rPr>
        <w:t xml:space="preserve"> counts refrigerated at 4°C.</w:t>
      </w:r>
    </w:p>
    <w:p w14:paraId="4B403888" w14:textId="77777777" w:rsidR="008A58DC" w:rsidRDefault="008A58DC">
      <w:pPr>
        <w:spacing w:line="360" w:lineRule="auto"/>
      </w:pPr>
    </w:p>
    <w:p w14:paraId="79C59A23" w14:textId="77777777" w:rsidR="008A58DC" w:rsidRDefault="00D309D8">
      <w:pPr>
        <w:spacing w:line="360" w:lineRule="auto"/>
      </w:pPr>
      <w:r>
        <w:rPr>
          <w:rFonts w:ascii="Calibri" w:hAnsi="Calibri"/>
          <w:b/>
          <w:bCs/>
        </w:rPr>
        <w:t xml:space="preserve">Division Rate Lab Verification </w:t>
      </w:r>
    </w:p>
    <w:p w14:paraId="2CB71DA9" w14:textId="77777777" w:rsidR="008A58DC" w:rsidRDefault="00D309D8">
      <w:pPr>
        <w:spacing w:line="360" w:lineRule="auto"/>
      </w:pPr>
      <w:r>
        <w:rPr>
          <w:rFonts w:ascii="Calibri" w:hAnsi="Calibri"/>
        </w:rPr>
        <w:tab/>
        <w:t xml:space="preserve">For verification of the division rates found using the size-structured growth model,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70" w:name="__DdeLink__1831_1098803516"/>
      <w:bookmarkStart w:id="71" w:name="__DdeLink__1936_918047637"/>
      <w:r>
        <w:rPr>
          <w:rFonts w:ascii="Calibri" w:hAnsi="Calibri"/>
        </w:rPr>
        <w:t>°C</w:t>
      </w:r>
      <w:bookmarkEnd w:id="70"/>
      <w:bookmarkEnd w:id="71"/>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 xml:space="preserve">-Rafter slide. Growth rates were calculated using blah equation (insert equation here). </w:t>
      </w:r>
    </w:p>
    <w:p w14:paraId="07F9BA6F" w14:textId="77777777" w:rsidR="008A58DC" w:rsidRDefault="00D309D8">
      <w:pPr>
        <w:spacing w:line="360" w:lineRule="auto"/>
      </w:pPr>
      <w:r>
        <w:rPr>
          <w:rFonts w:ascii="Calibri" w:hAnsi="Calibri"/>
        </w:rPr>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blah carboy with a concentration of 50 cells/mL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20uL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1271E63B" w14:textId="77777777" w:rsidR="008A58DC" w:rsidRDefault="00D309D8">
      <w:pPr>
        <w:spacing w:line="360" w:lineRule="auto"/>
      </w:pPr>
      <w:r>
        <w:rPr>
          <w:rFonts w:ascii="Calibri" w:hAnsi="Calibri"/>
        </w:rPr>
        <w:tab/>
        <w:t xml:space="preserve">The 1mL samples of </w:t>
      </w:r>
      <w:proofErr w:type="spellStart"/>
      <w:r>
        <w:rPr>
          <w:rFonts w:ascii="Calibri" w:hAnsi="Calibri"/>
        </w:rPr>
        <w:t>Rhodomonas</w:t>
      </w:r>
      <w:proofErr w:type="spellEnd"/>
      <w:r>
        <w:rPr>
          <w:rFonts w:ascii="Calibri" w:hAnsi="Calibri"/>
        </w:rPr>
        <w:t xml:space="preserve"> sp. were later thawed over ice, and run on an Influx flow cytometer...</w:t>
      </w:r>
    </w:p>
    <w:p w14:paraId="369A17DC" w14:textId="77777777" w:rsidR="008A58DC" w:rsidRDefault="00D309D8">
      <w:pPr>
        <w:spacing w:line="360" w:lineRule="auto"/>
      </w:pPr>
      <w:r>
        <w:rPr>
          <w:rFonts w:ascii="Calibri" w:hAnsi="Calibri"/>
        </w:rPr>
        <w:tab/>
        <w:t xml:space="preserve">-I </w:t>
      </w:r>
      <w:proofErr w:type="gramStart"/>
      <w:r>
        <w:rPr>
          <w:rFonts w:ascii="Calibri" w:hAnsi="Calibri"/>
        </w:rPr>
        <w:t>might need</w:t>
      </w:r>
      <w:proofErr w:type="gramEnd"/>
      <w:r>
        <w:rPr>
          <w:rFonts w:ascii="Calibri" w:hAnsi="Calibri"/>
        </w:rPr>
        <w:t xml:space="preserve"> some help with describing the cell cycle analysis (mostly the processing of the flow </w:t>
      </w:r>
      <w:r>
        <w:rPr>
          <w:rFonts w:ascii="Calibri" w:hAnsi="Calibri"/>
        </w:rPr>
        <w:tab/>
      </w:r>
      <w:proofErr w:type="spellStart"/>
      <w:r>
        <w:rPr>
          <w:rFonts w:ascii="Calibri" w:hAnsi="Calibri"/>
        </w:rPr>
        <w:t>cytometery</w:t>
      </w:r>
      <w:proofErr w:type="spellEnd"/>
      <w:r>
        <w:rPr>
          <w:rFonts w:ascii="Calibri" w:hAnsi="Calibri"/>
        </w:rPr>
        <w:t xml:space="preserve"> data) </w:t>
      </w:r>
    </w:p>
    <w:p w14:paraId="50923620" w14:textId="77777777" w:rsidR="008A58DC" w:rsidRDefault="008A58DC">
      <w:pPr>
        <w:spacing w:line="360" w:lineRule="auto"/>
      </w:pPr>
    </w:p>
    <w:p w14:paraId="14335659" w14:textId="77777777" w:rsidR="008A58DC" w:rsidRDefault="00D309D8">
      <w:pPr>
        <w:spacing w:line="360" w:lineRule="auto"/>
      </w:pPr>
      <w:r>
        <w:rPr>
          <w:rFonts w:ascii="Calibri" w:hAnsi="Calibri"/>
          <w:b/>
          <w:bCs/>
          <w:i/>
          <w:iCs/>
        </w:rPr>
        <w:t xml:space="preserve">M. </w:t>
      </w:r>
      <w:proofErr w:type="gramStart"/>
      <w:r>
        <w:rPr>
          <w:rFonts w:ascii="Calibri" w:hAnsi="Calibri"/>
          <w:b/>
          <w:bCs/>
          <w:i/>
          <w:iCs/>
        </w:rPr>
        <w:t>major</w:t>
      </w:r>
      <w:proofErr w:type="gramEnd"/>
      <w:r>
        <w:rPr>
          <w:rFonts w:ascii="Calibri" w:hAnsi="Calibri"/>
          <w:b/>
          <w:bCs/>
        </w:rPr>
        <w:t xml:space="preserve"> Enumeration </w:t>
      </w:r>
    </w:p>
    <w:p w14:paraId="10845D51" w14:textId="77777777" w:rsidR="008A58DC" w:rsidRDefault="00D309D8">
      <w:pPr>
        <w:spacing w:line="360" w:lineRule="auto"/>
      </w:pPr>
      <w:commentRangeStart w:id="72"/>
      <w:r>
        <w:rPr>
          <w:rFonts w:ascii="Calibri" w:hAnsi="Calibri"/>
        </w:rPr>
        <w:t xml:space="preserve">TP writes this (?) </w:t>
      </w:r>
      <w:commentRangeEnd w:id="72"/>
      <w:r>
        <w:rPr>
          <w:rStyle w:val="CommentReference"/>
        </w:rPr>
        <w:commentReference w:id="72"/>
      </w:r>
    </w:p>
    <w:p w14:paraId="40FC9CC1" w14:textId="77777777" w:rsidR="008A58DC" w:rsidRDefault="008A58DC">
      <w:pPr>
        <w:spacing w:line="360" w:lineRule="auto"/>
      </w:pPr>
    </w:p>
    <w:p w14:paraId="36167806" w14:textId="77777777" w:rsidR="008A58DC" w:rsidRDefault="00D309D8">
      <w:pPr>
        <w:spacing w:line="360" w:lineRule="auto"/>
      </w:pPr>
      <w:proofErr w:type="spellStart"/>
      <w:proofErr w:type="gramStart"/>
      <w:r>
        <w:rPr>
          <w:rFonts w:ascii="Calibri" w:hAnsi="Calibri"/>
          <w:b/>
          <w:bCs/>
        </w:rPr>
        <w:t>qPCR</w:t>
      </w:r>
      <w:proofErr w:type="spellEnd"/>
      <w:proofErr w:type="gram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70744D7" w14:textId="77777777" w:rsidR="008A58DC" w:rsidRDefault="00D309D8">
      <w:pPr>
        <w:spacing w:line="360" w:lineRule="auto"/>
      </w:pPr>
      <w:commentRangeStart w:id="73"/>
      <w:r>
        <w:rPr>
          <w:rFonts w:ascii="Calibri" w:hAnsi="Calibri"/>
        </w:rPr>
        <w:t>PZ writes this (?)</w:t>
      </w:r>
      <w:commentRangeEnd w:id="73"/>
      <w:r>
        <w:rPr>
          <w:rStyle w:val="CommentReference"/>
        </w:rPr>
        <w:commentReference w:id="73"/>
      </w:r>
    </w:p>
    <w:p w14:paraId="0CE8AA99" w14:textId="77777777" w:rsidR="008A58DC" w:rsidRDefault="008A58DC">
      <w:pPr>
        <w:spacing w:line="360" w:lineRule="auto"/>
      </w:pPr>
    </w:p>
    <w:p w14:paraId="54E575CA" w14:textId="77777777" w:rsidR="008A58DC" w:rsidRDefault="00D309D8">
      <w:pPr>
        <w:spacing w:line="360" w:lineRule="auto"/>
      </w:pPr>
      <w:r>
        <w:rPr>
          <w:rFonts w:ascii="Calibri" w:hAnsi="Calibri"/>
          <w:b/>
          <w:bCs/>
        </w:rPr>
        <w:t xml:space="preserve">Flow </w:t>
      </w:r>
      <w:proofErr w:type="spellStart"/>
      <w:r>
        <w:rPr>
          <w:rFonts w:ascii="Calibri" w:hAnsi="Calibri"/>
          <w:b/>
          <w:bCs/>
        </w:rPr>
        <w:t>Cytometry</w:t>
      </w:r>
      <w:proofErr w:type="spellEnd"/>
      <w:r>
        <w:rPr>
          <w:rFonts w:ascii="Calibri" w:hAnsi="Calibri"/>
          <w:b/>
          <w:bCs/>
        </w:rPr>
        <w:t xml:space="preserve"> Sorting – Light microscopy </w:t>
      </w:r>
    </w:p>
    <w:p w14:paraId="3C05CF51" w14:textId="12138DC8" w:rsidR="008A58DC" w:rsidRDefault="00D309D8">
      <w:pPr>
        <w:spacing w:line="360" w:lineRule="auto"/>
        <w:rPr>
          <w:ins w:id="74" w:author="Armbrust Lab" w:date="2015-07-24T20:39:00Z"/>
        </w:rPr>
      </w:pPr>
      <w:r>
        <w:rPr>
          <w:rFonts w:ascii="Calibri" w:hAnsi="Calibri"/>
        </w:rPr>
        <w:tab/>
        <w:t>A 1mL surface water sample was run on an Influx flow cytometer, and cells from the gated population of supposed “</w:t>
      </w:r>
      <w:proofErr w:type="spellStart"/>
      <w:r>
        <w:rPr>
          <w:rFonts w:ascii="Calibri" w:hAnsi="Calibri"/>
        </w:rPr>
        <w:t>cryptophytes</w:t>
      </w:r>
      <w:proofErr w:type="spellEnd"/>
      <w:r>
        <w:rPr>
          <w:rFonts w:ascii="Calibri" w:hAnsi="Calibri"/>
        </w:rPr>
        <w:t xml:space="preserve">” were </w:t>
      </w:r>
      <w:commentRangeStart w:id="75"/>
      <w:r>
        <w:rPr>
          <w:rFonts w:ascii="Calibri" w:hAnsi="Calibri"/>
        </w:rPr>
        <w:t>sorted</w:t>
      </w:r>
      <w:commentRangeEnd w:id="75"/>
      <w:r>
        <w:rPr>
          <w:rStyle w:val="CommentReference"/>
        </w:rPr>
        <w:commentReference w:id="75"/>
      </w:r>
      <w:r>
        <w:rPr>
          <w:rFonts w:ascii="Calibri" w:hAnsi="Calibri"/>
        </w:rPr>
        <w:t xml:space="preserve">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w:t>
      </w:r>
    </w:p>
    <w:p w14:paraId="495D5BDD" w14:textId="7E1BF85A" w:rsidR="003A053E" w:rsidRDefault="003A053E">
      <w:pPr>
        <w:spacing w:line="360" w:lineRule="auto"/>
      </w:pPr>
    </w:p>
    <w:p w14:paraId="45EF3596" w14:textId="77777777" w:rsidR="008A58DC" w:rsidRDefault="00D309D8">
      <w:pPr>
        <w:spacing w:line="360" w:lineRule="auto"/>
      </w:pPr>
      <w:r>
        <w:rPr>
          <w:rFonts w:ascii="Calibri" w:hAnsi="Calibri"/>
          <w:b/>
          <w:bCs/>
        </w:rPr>
        <w:t xml:space="preserve">Nutrient Analysis </w:t>
      </w:r>
    </w:p>
    <w:p w14:paraId="04E7A033" w14:textId="77777777" w:rsidR="008A58DC" w:rsidRDefault="00D309D8">
      <w:pPr>
        <w:spacing w:line="360" w:lineRule="auto"/>
      </w:pPr>
      <w:proofErr w:type="gramStart"/>
      <w:r>
        <w:rPr>
          <w:rFonts w:ascii="Calibri" w:hAnsi="Calibri"/>
        </w:rPr>
        <w:t>not</w:t>
      </w:r>
      <w:proofErr w:type="gramEnd"/>
      <w:r>
        <w:rPr>
          <w:rFonts w:ascii="Calibri" w:hAnsi="Calibri"/>
        </w:rPr>
        <w:t xml:space="preserve"> sure who did this </w:t>
      </w:r>
      <w:commentRangeStart w:id="76"/>
      <w:r>
        <w:rPr>
          <w:rFonts w:ascii="Calibri" w:hAnsi="Calibri"/>
        </w:rPr>
        <w:t>part</w:t>
      </w:r>
      <w:commentRangeEnd w:id="76"/>
      <w:r>
        <w:rPr>
          <w:rStyle w:val="CommentReference"/>
        </w:rPr>
        <w:commentReference w:id="76"/>
      </w:r>
      <w:r>
        <w:rPr>
          <w:rFonts w:ascii="Calibri" w:hAnsi="Calibri"/>
        </w:rPr>
        <w:t xml:space="preserve">? </w:t>
      </w:r>
    </w:p>
    <w:p w14:paraId="44F97CCC" w14:textId="77777777" w:rsidR="008A58DC" w:rsidRDefault="008A58DC">
      <w:pPr>
        <w:spacing w:line="360" w:lineRule="auto"/>
      </w:pPr>
    </w:p>
    <w:p w14:paraId="323587C2" w14:textId="77777777" w:rsidR="008A58DC" w:rsidRDefault="00D309D8">
      <w:pPr>
        <w:spacing w:line="360" w:lineRule="auto"/>
      </w:pPr>
      <w:proofErr w:type="spellStart"/>
      <w:r>
        <w:rPr>
          <w:rFonts w:ascii="Calibri" w:hAnsi="Calibri"/>
          <w:b/>
          <w:bCs/>
        </w:rPr>
        <w:lastRenderedPageBreak/>
        <w:t>SeaFlow</w:t>
      </w:r>
      <w:proofErr w:type="spellEnd"/>
      <w:r>
        <w:rPr>
          <w:rFonts w:ascii="Calibri" w:hAnsi="Calibri"/>
          <w:b/>
          <w:bCs/>
        </w:rPr>
        <w:t xml:space="preserve"> Data Analysis (?)</w:t>
      </w:r>
    </w:p>
    <w:p w14:paraId="4AA5FBA9" w14:textId="77777777" w:rsidR="008A58DC" w:rsidRDefault="00D309D8">
      <w:pPr>
        <w:spacing w:line="360" w:lineRule="auto"/>
      </w:pPr>
      <w:r>
        <w:rPr>
          <w:rFonts w:ascii="Calibri" w:hAnsi="Calibri"/>
        </w:rPr>
        <w:t xml:space="preserve">Talk about </w:t>
      </w:r>
      <w:proofErr w:type="spellStart"/>
      <w:r>
        <w:rPr>
          <w:rFonts w:ascii="Calibri" w:hAnsi="Calibri"/>
        </w:rPr>
        <w:t>popcycle</w:t>
      </w:r>
      <w:proofErr w:type="spellEnd"/>
      <w:r>
        <w:rPr>
          <w:rFonts w:ascii="Calibri" w:hAnsi="Calibri"/>
        </w:rPr>
        <w:t xml:space="preserve"> here? (This section can be moved.)</w:t>
      </w:r>
    </w:p>
    <w:p w14:paraId="5CB46898" w14:textId="77777777" w:rsidR="008A58DC" w:rsidRDefault="00D309D8">
      <w:pPr>
        <w:spacing w:line="360" w:lineRule="auto"/>
      </w:pPr>
      <w:r>
        <w:rPr>
          <w:rFonts w:ascii="Calibri" w:hAnsi="Calibri"/>
        </w:rPr>
        <w:tab/>
        <w:t>-</w:t>
      </w:r>
      <w:proofErr w:type="spellStart"/>
      <w:r>
        <w:rPr>
          <w:rFonts w:ascii="Calibri" w:hAnsi="Calibri"/>
        </w:rPr>
        <w:t>SeaFlow</w:t>
      </w:r>
      <w:proofErr w:type="spellEnd"/>
      <w:r>
        <w:rPr>
          <w:rFonts w:ascii="Calibri" w:hAnsi="Calibri"/>
        </w:rPr>
        <w:t xml:space="preserve"> file conversion</w:t>
      </w:r>
    </w:p>
    <w:p w14:paraId="101D8622" w14:textId="77777777" w:rsidR="008A58DC" w:rsidRDefault="00D309D8">
      <w:pPr>
        <w:spacing w:line="360" w:lineRule="auto"/>
      </w:pPr>
      <w:r>
        <w:rPr>
          <w:rFonts w:ascii="Calibri" w:hAnsi="Calibri"/>
        </w:rPr>
        <w:tab/>
        <w:t>-</w:t>
      </w:r>
      <w:proofErr w:type="spellStart"/>
      <w:proofErr w:type="gramStart"/>
      <w:r>
        <w:rPr>
          <w:rFonts w:ascii="Calibri" w:hAnsi="Calibri"/>
        </w:rPr>
        <w:t>evt</w:t>
      </w:r>
      <w:proofErr w:type="spellEnd"/>
      <w:proofErr w:type="gramEnd"/>
      <w:r>
        <w:rPr>
          <w:rFonts w:ascii="Calibri" w:hAnsi="Calibri"/>
        </w:rPr>
        <w:t xml:space="preserve"> files filtered with blah filtering parameters used throughout time course</w:t>
      </w:r>
    </w:p>
    <w:p w14:paraId="57AF83F1" w14:textId="77777777" w:rsidR="008A58DC" w:rsidRDefault="00D309D8">
      <w:pPr>
        <w:spacing w:line="360" w:lineRule="auto"/>
      </w:pPr>
      <w:r>
        <w:rPr>
          <w:rFonts w:ascii="Calibri" w:hAnsi="Calibri"/>
        </w:rPr>
        <w:tab/>
        <w:t>-</w:t>
      </w:r>
      <w:proofErr w:type="gramStart"/>
      <w:r>
        <w:rPr>
          <w:rFonts w:ascii="Calibri" w:hAnsi="Calibri"/>
        </w:rPr>
        <w:t>manual</w:t>
      </w:r>
      <w:proofErr w:type="gramEnd"/>
      <w:r>
        <w:rPr>
          <w:rFonts w:ascii="Calibri" w:hAnsi="Calibri"/>
        </w:rPr>
        <w:t xml:space="preserve"> clustering of beads and “</w:t>
      </w:r>
      <w:proofErr w:type="spellStart"/>
      <w:r>
        <w:rPr>
          <w:rFonts w:ascii="Calibri" w:hAnsi="Calibri"/>
        </w:rPr>
        <w:t>cryptophyte</w:t>
      </w:r>
      <w:proofErr w:type="spellEnd"/>
      <w:r>
        <w:rPr>
          <w:rFonts w:ascii="Calibri" w:hAnsi="Calibri"/>
        </w:rPr>
        <w:t xml:space="preserve">” population applied to single time point file and then </w:t>
      </w:r>
      <w:r>
        <w:rPr>
          <w:rFonts w:ascii="Calibri" w:hAnsi="Calibri"/>
        </w:rPr>
        <w:tab/>
        <w:t>used throughout time course</w:t>
      </w:r>
    </w:p>
    <w:p w14:paraId="03659A3C" w14:textId="77777777" w:rsidR="008A58DC" w:rsidRDefault="00D309D8">
      <w:pPr>
        <w:spacing w:line="360" w:lineRule="auto"/>
        <w:rPr>
          <w:ins w:id="77" w:author="Armbrust Lab" w:date="2015-07-24T20:31:00Z"/>
          <w:rFonts w:ascii="Calibri" w:hAnsi="Calibri"/>
        </w:rPr>
      </w:pPr>
      <w:r>
        <w:rPr>
          <w:rFonts w:ascii="Calibri" w:hAnsi="Calibri"/>
        </w:rPr>
        <w:tab/>
        <w:t>-https://github.com/</w:t>
      </w:r>
      <w:proofErr w:type="spellStart"/>
      <w:r>
        <w:rPr>
          <w:rFonts w:ascii="Calibri" w:hAnsi="Calibri"/>
        </w:rPr>
        <w:t>uwescience</w:t>
      </w:r>
      <w:proofErr w:type="spellEnd"/>
      <w:r>
        <w:rPr>
          <w:rFonts w:ascii="Calibri" w:hAnsi="Calibri"/>
        </w:rPr>
        <w:t>/</w:t>
      </w:r>
      <w:proofErr w:type="spellStart"/>
      <w:r>
        <w:rPr>
          <w:rFonts w:ascii="Calibri" w:hAnsi="Calibri"/>
        </w:rPr>
        <w:t>popcycle</w:t>
      </w:r>
      <w:proofErr w:type="spellEnd"/>
      <w:r>
        <w:rPr>
          <w:rFonts w:ascii="Calibri" w:hAnsi="Calibri"/>
        </w:rPr>
        <w:t xml:space="preserve"> </w:t>
      </w:r>
    </w:p>
    <w:p w14:paraId="6BDA8F90" w14:textId="77777777" w:rsidR="00B12323" w:rsidRDefault="00B12323">
      <w:pPr>
        <w:spacing w:line="360" w:lineRule="auto"/>
        <w:rPr>
          <w:ins w:id="78" w:author="Armbrust Lab" w:date="2015-07-24T20:31:00Z"/>
          <w:rFonts w:ascii="Calibri" w:hAnsi="Calibri"/>
        </w:rPr>
      </w:pPr>
    </w:p>
    <w:p w14:paraId="3AC2881D" w14:textId="77777777" w:rsidR="00B12323" w:rsidRDefault="00B12323">
      <w:pPr>
        <w:spacing w:line="360" w:lineRule="auto"/>
        <w:rPr>
          <w:ins w:id="79" w:author="Armbrust Lab" w:date="2015-07-24T20:31:00Z"/>
          <w:rFonts w:ascii="Calibri" w:hAnsi="Calibri"/>
        </w:rPr>
      </w:pPr>
      <w:ins w:id="80" w:author="Armbrust Lab" w:date="2015-07-24T20:31:00Z">
        <w:r>
          <w:rPr>
            <w:rFonts w:ascii="Calibri" w:hAnsi="Calibri"/>
          </w:rPr>
          <w:t>DETAILS ABOUT CULTURE EXPERIMENT</w:t>
        </w:r>
      </w:ins>
    </w:p>
    <w:p w14:paraId="53ECA3AA" w14:textId="77777777" w:rsidR="00B12323" w:rsidRDefault="00B12323">
      <w:pPr>
        <w:spacing w:line="360" w:lineRule="auto"/>
      </w:pPr>
    </w:p>
    <w:p w14:paraId="384F9683" w14:textId="77777777" w:rsidR="008A58DC" w:rsidRDefault="008A58DC">
      <w:pPr>
        <w:spacing w:line="360" w:lineRule="auto"/>
      </w:pPr>
    </w:p>
    <w:p w14:paraId="604DECB0" w14:textId="77777777" w:rsidR="008A58DC" w:rsidRDefault="00D309D8">
      <w:pPr>
        <w:spacing w:line="360" w:lineRule="auto"/>
      </w:pPr>
      <w:commentRangeStart w:id="81"/>
      <w:r>
        <w:rPr>
          <w:rFonts w:ascii="Calibri" w:hAnsi="Calibri"/>
          <w:b/>
          <w:bCs/>
        </w:rPr>
        <w:t>Size-structured Division Rate Model</w:t>
      </w:r>
      <w:commentRangeEnd w:id="81"/>
      <w:r w:rsidR="003A053E">
        <w:rPr>
          <w:rStyle w:val="CommentReference"/>
        </w:rPr>
        <w:commentReference w:id="81"/>
      </w:r>
    </w:p>
    <w:p w14:paraId="287E189F" w14:textId="77777777" w:rsidR="008A58DC" w:rsidRDefault="00D309D8">
      <w:pPr>
        <w:spacing w:line="360" w:lineRule="auto"/>
      </w:pPr>
      <w:r>
        <w:rPr>
          <w:rFonts w:ascii="Calibri" w:hAnsi="Calibri"/>
        </w:rPr>
        <w:t xml:space="preserve">Not sure if this should also go here or not? </w:t>
      </w:r>
    </w:p>
    <w:p w14:paraId="088348D5" w14:textId="77777777" w:rsidR="008A58DC" w:rsidRDefault="00D309D8">
      <w:pPr>
        <w:spacing w:line="360" w:lineRule="auto"/>
      </w:pPr>
      <w:r>
        <w:rPr>
          <w:rFonts w:ascii="Calibri" w:hAnsi="Calibri"/>
        </w:rPr>
        <w:tab/>
        <w:t>-</w:t>
      </w:r>
      <w:proofErr w:type="gramStart"/>
      <w:r>
        <w:rPr>
          <w:rFonts w:ascii="Calibri" w:hAnsi="Calibri"/>
        </w:rPr>
        <w:t>based</w:t>
      </w:r>
      <w:proofErr w:type="gramEnd"/>
      <w:r>
        <w:rPr>
          <w:rFonts w:ascii="Calibri" w:hAnsi="Calibri"/>
        </w:rPr>
        <w:t xml:space="preserve"> off of model from </w:t>
      </w:r>
      <w:proofErr w:type="spellStart"/>
      <w:r>
        <w:rPr>
          <w:rFonts w:ascii="Calibri" w:hAnsi="Calibri"/>
        </w:rPr>
        <w:t>Sosik</w:t>
      </w:r>
      <w:proofErr w:type="spellEnd"/>
      <w:r>
        <w:rPr>
          <w:rFonts w:ascii="Calibri" w:hAnsi="Calibri"/>
        </w:rPr>
        <w:t xml:space="preserve"> et al., 2003</w:t>
      </w:r>
    </w:p>
    <w:p w14:paraId="2F8DC848" w14:textId="77777777" w:rsidR="008A58DC" w:rsidRDefault="00D309D8">
      <w:pPr>
        <w:spacing w:line="360" w:lineRule="auto"/>
      </w:pPr>
      <w:r>
        <w:rPr>
          <w:rFonts w:ascii="Calibri" w:hAnsi="Calibri"/>
        </w:rPr>
        <w:tab/>
        <w:t>-”</w:t>
      </w:r>
      <w:proofErr w:type="gramStart"/>
      <w:r>
        <w:rPr>
          <w:rFonts w:ascii="Calibri" w:hAnsi="Calibri"/>
        </w:rPr>
        <w:t>matrix</w:t>
      </w:r>
      <w:proofErr w:type="gramEnd"/>
      <w:r>
        <w:rPr>
          <w:rFonts w:ascii="Calibri" w:hAnsi="Calibri"/>
        </w:rPr>
        <w:t xml:space="preserve"> population model” based on light and cell size</w:t>
      </w:r>
    </w:p>
    <w:p w14:paraId="6D492EC5" w14:textId="77777777" w:rsidR="008A58DC" w:rsidRDefault="00D309D8">
      <w:pPr>
        <w:spacing w:line="360" w:lineRule="auto"/>
      </w:pPr>
      <w:r>
        <w:rPr>
          <w:rFonts w:ascii="Calibri" w:hAnsi="Calibri"/>
        </w:rPr>
        <w:tab/>
        <w:t>-</w:t>
      </w:r>
      <w:proofErr w:type="gramStart"/>
      <w:r>
        <w:rPr>
          <w:rFonts w:ascii="Calibri" w:hAnsi="Calibri"/>
        </w:rPr>
        <w:t>assumptions</w:t>
      </w:r>
      <w:proofErr w:type="gramEnd"/>
      <w:r>
        <w:rPr>
          <w:rFonts w:ascii="Calibri" w:hAnsi="Calibri"/>
        </w:rPr>
        <w:t xml:space="preserve"> of the model</w:t>
      </w:r>
    </w:p>
    <w:p w14:paraId="2B9439BF" w14:textId="77777777" w:rsidR="008A58DC" w:rsidRDefault="00D309D8">
      <w:pPr>
        <w:spacing w:line="360" w:lineRule="auto"/>
      </w:pPr>
      <w:r>
        <w:rPr>
          <w:rFonts w:ascii="Calibri" w:hAnsi="Calibri"/>
        </w:rPr>
        <w:tab/>
        <w:t>-</w:t>
      </w:r>
      <w:proofErr w:type="gramStart"/>
      <w:r>
        <w:rPr>
          <w:rFonts w:ascii="Calibri" w:hAnsi="Calibri"/>
        </w:rPr>
        <w:t>might</w:t>
      </w:r>
      <w:proofErr w:type="gramEnd"/>
      <w:r>
        <w:rPr>
          <w:rFonts w:ascii="Calibri" w:hAnsi="Calibri"/>
        </w:rPr>
        <w:t xml:space="preserve"> also need some help explaining model here...  </w:t>
      </w:r>
    </w:p>
    <w:p w14:paraId="707829BA" w14:textId="77777777" w:rsidR="008A58DC" w:rsidRDefault="008A58DC">
      <w:pPr>
        <w:spacing w:line="360" w:lineRule="auto"/>
      </w:pPr>
    </w:p>
    <w:p w14:paraId="4CE5C080" w14:textId="77777777" w:rsidR="008A58DC" w:rsidRDefault="008A58DC">
      <w:pPr>
        <w:spacing w:line="360" w:lineRule="auto"/>
      </w:pPr>
    </w:p>
    <w:p w14:paraId="7D383B09" w14:textId="0AA66FB0" w:rsidR="004767C3" w:rsidRDefault="00D309D8">
      <w:pPr>
        <w:spacing w:line="360" w:lineRule="auto"/>
        <w:rPr>
          <w:ins w:id="82" w:author="Armbrust Lab" w:date="2015-07-25T13:36:00Z"/>
          <w:rFonts w:ascii="Calibri" w:hAnsi="Calibri"/>
          <w:b/>
          <w:bCs/>
          <w:sz w:val="32"/>
          <w:szCs w:val="32"/>
        </w:rPr>
      </w:pPr>
      <w:r>
        <w:rPr>
          <w:rFonts w:ascii="Calibri" w:hAnsi="Calibri"/>
          <w:b/>
          <w:bCs/>
          <w:sz w:val="32"/>
          <w:szCs w:val="32"/>
        </w:rPr>
        <w:t>Results</w:t>
      </w:r>
    </w:p>
    <w:p w14:paraId="489EEA0E" w14:textId="46D2DD90" w:rsidR="009F6FF7" w:rsidRPr="009F6FF7" w:rsidRDefault="009F6FF7">
      <w:pPr>
        <w:spacing w:line="360" w:lineRule="auto"/>
        <w:rPr>
          <w:rFonts w:ascii="Calibri" w:hAnsi="Calibri"/>
          <w:b/>
          <w:bCs/>
          <w:sz w:val="32"/>
          <w:szCs w:val="32"/>
          <w:rPrChange w:id="83" w:author="Armbrust Lab" w:date="2015-07-25T13:22:00Z">
            <w:rPr/>
          </w:rPrChange>
        </w:rPr>
      </w:pPr>
      <w:ins w:id="84" w:author="Armbrust Lab" w:date="2015-07-25T13:22:00Z">
        <w:r>
          <w:rPr>
            <w:rFonts w:ascii="Calibri" w:hAnsi="Calibri"/>
            <w:b/>
            <w:bCs/>
            <w:sz w:val="32"/>
            <w:szCs w:val="32"/>
          </w:rPr>
          <w:t xml:space="preserve">Lab </w:t>
        </w:r>
      </w:ins>
      <w:ins w:id="85" w:author="Armbrust Lab" w:date="2015-07-25T13:23:00Z">
        <w:r>
          <w:rPr>
            <w:rFonts w:ascii="Calibri" w:hAnsi="Calibri"/>
            <w:b/>
            <w:bCs/>
            <w:sz w:val="32"/>
            <w:szCs w:val="32"/>
          </w:rPr>
          <w:t xml:space="preserve">experiment </w:t>
        </w:r>
      </w:ins>
    </w:p>
    <w:p w14:paraId="7894664E" w14:textId="77777777" w:rsidR="008A58DC" w:rsidRDefault="00D309D8">
      <w:pPr>
        <w:spacing w:line="360" w:lineRule="auto"/>
      </w:pPr>
      <w:r>
        <w:rPr>
          <w:rFonts w:ascii="Calibri" w:hAnsi="Calibri"/>
          <w:b/>
          <w:bCs/>
        </w:rPr>
        <w:t>Environmental Data</w:t>
      </w:r>
    </w:p>
    <w:p w14:paraId="7025BBB0" w14:textId="304C025E" w:rsidR="008A58DC" w:rsidRDefault="00D309D8">
      <w:pPr>
        <w:spacing w:line="360" w:lineRule="auto"/>
      </w:pPr>
      <w:r>
        <w:rPr>
          <w:rFonts w:ascii="Calibri" w:hAnsi="Calibri"/>
          <w:b/>
          <w:bCs/>
        </w:rPr>
        <w:tab/>
      </w:r>
      <w:r>
        <w:rPr>
          <w:rFonts w:ascii="Calibri" w:hAnsi="Calibri"/>
        </w:rPr>
        <w:t>Surface water temperature and salinity (</w:t>
      </w:r>
      <w:r>
        <w:rPr>
          <w:rFonts w:ascii="Calibri" w:hAnsi="Calibri"/>
          <w:b/>
          <w:bCs/>
        </w:rPr>
        <w:t>fig. 2, a</w:t>
      </w:r>
      <w:r>
        <w:rPr>
          <w:rFonts w:ascii="Calibri" w:hAnsi="Calibri"/>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ins w:id="86" w:author="Armbrust Lab" w:date="2015-07-25T13:25:00Z">
        <w:r w:rsidR="009F6FF7">
          <w:rPr>
            <w:rFonts w:ascii="Calibri" w:hAnsi="Calibri"/>
          </w:rPr>
          <w:t>ARE THESE TEMP, SALINITY TYPICAL FOR THE RED WATER PERIODE (WHAT IS A NORMAL, TYPICAL YEAR?)</w:t>
        </w:r>
      </w:ins>
    </w:p>
    <w:p w14:paraId="729E4ACB" w14:textId="77777777" w:rsidR="008A58DC" w:rsidRDefault="00D309D8">
      <w:pPr>
        <w:spacing w:line="360" w:lineRule="auto"/>
      </w:pPr>
      <w:r>
        <w:rPr>
          <w:rFonts w:ascii="Calibri" w:hAnsi="Calibri"/>
        </w:rPr>
        <w:tab/>
        <w:t xml:space="preserve">Surface water concentrations of ammonium ranged from 2.3 μM-74.4 </w:t>
      </w:r>
      <w:proofErr w:type="spellStart"/>
      <w:r>
        <w:rPr>
          <w:rFonts w:ascii="Calibri" w:hAnsi="Calibri"/>
        </w:rPr>
        <w:t>μM</w:t>
      </w:r>
      <w:proofErr w:type="spellEnd"/>
      <w:r>
        <w:rPr>
          <w:rFonts w:ascii="Calibri" w:hAnsi="Calibri"/>
        </w:rPr>
        <w:t xml:space="preserve">, concentrations of nitrate from 3.5 μM-16.1 </w:t>
      </w:r>
      <w:proofErr w:type="spellStart"/>
      <w:r>
        <w:rPr>
          <w:rFonts w:ascii="Calibri" w:hAnsi="Calibri"/>
        </w:rPr>
        <w:t>μM</w:t>
      </w:r>
      <w:proofErr w:type="spellEnd"/>
      <w:r>
        <w:rPr>
          <w:rFonts w:ascii="Calibri" w:hAnsi="Calibri"/>
        </w:rPr>
        <w:t xml:space="preserve">, and of phosphate from 0.4μM-1.5 </w:t>
      </w:r>
      <w:bookmarkStart w:id="87" w:name="__DdeLink__1566_1453569631"/>
      <w:proofErr w:type="spellStart"/>
      <w:r>
        <w:rPr>
          <w:rFonts w:ascii="Calibri" w:hAnsi="Calibri"/>
        </w:rPr>
        <w:t>μM</w:t>
      </w:r>
      <w:bookmarkEnd w:id="87"/>
      <w:proofErr w:type="spellEnd"/>
      <w:r>
        <w:rPr>
          <w:rFonts w:ascii="Calibri" w:hAnsi="Calibri"/>
        </w:rPr>
        <w:t xml:space="preserve"> (fig. 2, c). Changes in phosphate and nitrate appeared to be coupled throughout the first three weeks of the time course. A peak in the surface </w:t>
      </w:r>
      <w:r>
        <w:rPr>
          <w:rFonts w:ascii="Calibri" w:hAnsi="Calibri"/>
        </w:rPr>
        <w:lastRenderedPageBreak/>
        <w:t>water concentrations of all nutrients occurred on 9/16.</w:t>
      </w:r>
    </w:p>
    <w:p w14:paraId="3DA83154" w14:textId="77777777" w:rsidR="008A58DC" w:rsidRDefault="00D309D8">
      <w:pPr>
        <w:spacing w:line="360" w:lineRule="auto"/>
      </w:pPr>
      <w:r>
        <w:rPr>
          <w:rFonts w:ascii="Calibri" w:hAnsi="Calibri"/>
        </w:rPr>
        <w:tab/>
        <w:t>-</w:t>
      </w:r>
      <w:proofErr w:type="gramStart"/>
      <w:r>
        <w:rPr>
          <w:rFonts w:ascii="Calibri" w:hAnsi="Calibri"/>
        </w:rPr>
        <w:t>not</w:t>
      </w:r>
      <w:proofErr w:type="gramEnd"/>
      <w:r>
        <w:rPr>
          <w:rFonts w:ascii="Calibri" w:hAnsi="Calibri"/>
        </w:rPr>
        <w:t xml:space="preserve"> sure what to say about PAR data?? </w:t>
      </w:r>
    </w:p>
    <w:p w14:paraId="7879266C" w14:textId="71488F50" w:rsidR="008A58DC" w:rsidRDefault="00D309D8">
      <w:pPr>
        <w:spacing w:line="360" w:lineRule="auto"/>
      </w:pPr>
      <w:r>
        <w:rPr>
          <w:rFonts w:ascii="Calibri" w:hAnsi="Calibri"/>
        </w:rPr>
        <w:tab/>
        <w:t>-</w:t>
      </w:r>
      <w:proofErr w:type="gramStart"/>
      <w:r>
        <w:rPr>
          <w:rFonts w:ascii="Calibri" w:hAnsi="Calibri"/>
        </w:rPr>
        <w:t>after</w:t>
      </w:r>
      <w:proofErr w:type="gramEnd"/>
      <w:r>
        <w:rPr>
          <w:rFonts w:ascii="Calibri" w:hAnsi="Calibri"/>
        </w:rPr>
        <w:t xml:space="preserve"> writing it, some of the stuff that I mention above about the saltier, colder water coming in </w:t>
      </w:r>
      <w:r>
        <w:rPr>
          <w:rFonts w:ascii="Calibri" w:hAnsi="Calibri"/>
        </w:rPr>
        <w:tab/>
        <w:t>with the tide now seems really obvious and I'm not sure I even need to include it?</w:t>
      </w:r>
      <w:ins w:id="88" w:author="Armbrust Lab" w:date="2015-07-25T13:24:00Z">
        <w:r w:rsidR="009F6FF7">
          <w:rPr>
            <w:rFonts w:ascii="Calibri" w:hAnsi="Calibri"/>
          </w:rPr>
          <w:t xml:space="preserve"> It is a good idea to include this. Environmental conditions are changing, how does it affect the </w:t>
        </w:r>
      </w:ins>
      <w:ins w:id="89" w:author="Armbrust Lab" w:date="2015-07-25T13:25:00Z">
        <w:r w:rsidR="009F6FF7">
          <w:rPr>
            <w:rFonts w:ascii="Calibri" w:hAnsi="Calibri"/>
          </w:rPr>
          <w:t>physiology</w:t>
        </w:r>
      </w:ins>
      <w:ins w:id="90" w:author="Armbrust Lab" w:date="2015-07-25T13:24:00Z">
        <w:r w:rsidR="009F6FF7">
          <w:rPr>
            <w:rFonts w:ascii="Calibri" w:hAnsi="Calibri"/>
          </w:rPr>
          <w:t xml:space="preserve"> </w:t>
        </w:r>
      </w:ins>
      <w:ins w:id="91" w:author="Armbrust Lab" w:date="2015-07-25T13:25:00Z">
        <w:r w:rsidR="009F6FF7">
          <w:rPr>
            <w:rFonts w:ascii="Calibri" w:hAnsi="Calibri"/>
          </w:rPr>
          <w:t xml:space="preserve">of </w:t>
        </w:r>
        <w:proofErr w:type="spellStart"/>
        <w:r w:rsidR="009F6FF7">
          <w:rPr>
            <w:rFonts w:ascii="Calibri" w:hAnsi="Calibri"/>
          </w:rPr>
          <w:t>cryptophyte</w:t>
        </w:r>
        <w:proofErr w:type="spellEnd"/>
        <w:r w:rsidR="009F6FF7">
          <w:rPr>
            <w:rFonts w:ascii="Calibri" w:hAnsi="Calibri"/>
          </w:rPr>
          <w:t xml:space="preserve"> populations </w:t>
        </w:r>
      </w:ins>
    </w:p>
    <w:p w14:paraId="5AC4054E" w14:textId="77777777" w:rsidR="008A58DC" w:rsidRDefault="008A58DC">
      <w:pPr>
        <w:spacing w:line="360" w:lineRule="auto"/>
      </w:pPr>
    </w:p>
    <w:p w14:paraId="2D0C55C8" w14:textId="77777777" w:rsidR="008A58DC" w:rsidRDefault="00D309D8">
      <w:pPr>
        <w:spacing w:line="360" w:lineRule="auto"/>
      </w:pPr>
      <w:commentRangeStart w:id="92"/>
      <w:r>
        <w:rPr>
          <w:rFonts w:ascii="Calibri" w:hAnsi="Calibri"/>
          <w:b/>
          <w:bCs/>
        </w:rPr>
        <w:t xml:space="preserve">Flow </w:t>
      </w:r>
      <w:proofErr w:type="spellStart"/>
      <w:r>
        <w:rPr>
          <w:rFonts w:ascii="Calibri" w:hAnsi="Calibri"/>
          <w:b/>
          <w:bCs/>
        </w:rPr>
        <w:t>Cytometry</w:t>
      </w:r>
      <w:proofErr w:type="spellEnd"/>
      <w:r>
        <w:rPr>
          <w:rFonts w:ascii="Calibri" w:hAnsi="Calibri"/>
          <w:b/>
          <w:bCs/>
        </w:rPr>
        <w:t xml:space="preserve"> Sorting – Light microscopy </w:t>
      </w:r>
      <w:commentRangeEnd w:id="92"/>
      <w:r w:rsidR="004767C3">
        <w:rPr>
          <w:rStyle w:val="CommentReference"/>
        </w:rPr>
        <w:commentReference w:id="92"/>
      </w:r>
    </w:p>
    <w:p w14:paraId="4D43A855" w14:textId="77777777" w:rsidR="008A58DC" w:rsidRDefault="00D309D8">
      <w:pPr>
        <w:spacing w:line="360" w:lineRule="auto"/>
      </w:pPr>
      <w:r>
        <w:rPr>
          <w:rFonts w:ascii="Calibri" w:hAnsi="Calibri"/>
          <w:b/>
          <w:bCs/>
        </w:rPr>
        <w:tab/>
      </w:r>
      <w:r>
        <w:rPr>
          <w:rFonts w:ascii="Calibri" w:hAnsi="Calibri"/>
        </w:rPr>
        <w:t xml:space="preserve">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microscopy (image as supplemental data?). The size of the cells viewed (&lt;5 um)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p>
    <w:p w14:paraId="379D9414" w14:textId="77777777" w:rsidR="008A58DC" w:rsidRDefault="008A58DC">
      <w:pPr>
        <w:spacing w:line="360" w:lineRule="auto"/>
      </w:pPr>
    </w:p>
    <w:p w14:paraId="33469CE2" w14:textId="77777777" w:rsidR="008A58DC" w:rsidRDefault="00D309D8">
      <w:pPr>
        <w:spacing w:line="360" w:lineRule="auto"/>
        <w:rPr>
          <w:ins w:id="93" w:author="Armbrust Lab" w:date="2015-07-25T13:43:00Z"/>
          <w:rFonts w:ascii="Calibri" w:hAnsi="Calibri"/>
          <w:b/>
          <w:bCs/>
        </w:rPr>
      </w:pPr>
      <w:r>
        <w:rPr>
          <w:rFonts w:ascii="Calibri" w:hAnsi="Calibri"/>
          <w:b/>
          <w:bCs/>
        </w:rPr>
        <w:t>Abundances</w:t>
      </w:r>
    </w:p>
    <w:p w14:paraId="2E177BD8" w14:textId="208C1C20" w:rsidR="004767C3" w:rsidRDefault="004767C3">
      <w:pPr>
        <w:spacing w:line="360" w:lineRule="auto"/>
        <w:rPr>
          <w:ins w:id="94" w:author="Armbrust Lab" w:date="2015-07-25T13:43:00Z"/>
          <w:rFonts w:ascii="Calibri" w:hAnsi="Calibri"/>
          <w:b/>
          <w:bCs/>
        </w:rPr>
      </w:pPr>
      <w:ins w:id="95" w:author="Armbrust Lab" w:date="2015-07-25T13:43:00Z">
        <w:r>
          <w:rPr>
            <w:rFonts w:ascii="Calibri" w:hAnsi="Calibri"/>
            <w:b/>
            <w:bCs/>
          </w:rPr>
          <w:t>Change over tidal cycle</w:t>
        </w:r>
      </w:ins>
    </w:p>
    <w:p w14:paraId="05942CEC" w14:textId="04C33C4B" w:rsidR="004767C3" w:rsidRDefault="004767C3">
      <w:pPr>
        <w:spacing w:line="360" w:lineRule="auto"/>
      </w:pPr>
      <w:ins w:id="96" w:author="Armbrust Lab" w:date="2015-07-25T13:43:00Z">
        <w:r>
          <w:rPr>
            <w:rFonts w:ascii="Calibri" w:hAnsi="Calibri"/>
            <w:b/>
            <w:bCs/>
          </w:rPr>
          <w:t>Change over weeks</w:t>
        </w:r>
      </w:ins>
    </w:p>
    <w:p w14:paraId="36FD46DF" w14:textId="77777777" w:rsidR="008A58DC" w:rsidRDefault="00D309D8">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some of the highest concentrations occurring within the first week (</w:t>
      </w:r>
      <w:r>
        <w:rPr>
          <w:rFonts w:ascii="Calibri" w:hAnsi="Calibri"/>
          <w:b/>
          <w:bCs/>
        </w:rPr>
        <w:t>fig. 3, a</w:t>
      </w:r>
      <w:r>
        <w:rPr>
          <w:rFonts w:ascii="Calibri" w:hAnsi="Calibri"/>
        </w:rPr>
        <w:t xml:space="preserve">). </w:t>
      </w:r>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days. </w:t>
      </w:r>
    </w:p>
    <w:p w14:paraId="2D949867" w14:textId="77777777" w:rsidR="008A58DC" w:rsidRDefault="008A58DC">
      <w:pPr>
        <w:spacing w:line="360" w:lineRule="auto"/>
      </w:pPr>
    </w:p>
    <w:p w14:paraId="38A77485" w14:textId="77777777" w:rsidR="008A58DC" w:rsidRDefault="00D309D8">
      <w:pPr>
        <w:spacing w:line="360" w:lineRule="auto"/>
      </w:pPr>
      <w:r>
        <w:rPr>
          <w:rFonts w:ascii="Calibri" w:hAnsi="Calibri"/>
          <w:b/>
          <w:bCs/>
        </w:rPr>
        <w:t>Division Rate</w:t>
      </w:r>
    </w:p>
    <w:p w14:paraId="0B2DE8A3" w14:textId="77777777" w:rsidR="008A58DC" w:rsidRDefault="00D309D8">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(units?) (</w:t>
      </w:r>
      <w:proofErr w:type="gramStart"/>
      <w:r>
        <w:rPr>
          <w:rFonts w:ascii="Calibri" w:hAnsi="Calibri"/>
          <w:b/>
          <w:bCs/>
        </w:rPr>
        <w:t>fig</w:t>
      </w:r>
      <w:proofErr w:type="gramEnd"/>
      <w:r>
        <w:rPr>
          <w:rFonts w:ascii="Calibri" w:hAnsi="Calibri"/>
          <w:b/>
          <w:bCs/>
        </w:rPr>
        <w:t>. 4</w:t>
      </w:r>
      <w:r>
        <w:rPr>
          <w:rFonts w:ascii="Calibri" w:hAnsi="Calibri"/>
        </w:rPr>
        <w:t>), with weeks three (</w:t>
      </w:r>
      <w:r>
        <w:rPr>
          <w:rFonts w:ascii="Calibri" w:hAnsi="Calibri"/>
          <w:b/>
          <w:bCs/>
        </w:rPr>
        <w:t>fig. 4, c</w:t>
      </w:r>
      <w:r>
        <w:rPr>
          <w:rFonts w:ascii="Calibri" w:hAnsi="Calibri"/>
        </w:rPr>
        <w:t>) and four (</w:t>
      </w:r>
      <w:r>
        <w:rPr>
          <w:rFonts w:ascii="Calibri" w:hAnsi="Calibri"/>
          <w:b/>
          <w:bCs/>
        </w:rPr>
        <w:t>fig. 4, b</w:t>
      </w:r>
      <w:r>
        <w:rPr>
          <w:rFonts w:ascii="Calibri" w:hAnsi="Calibri"/>
        </w:rPr>
        <w:t xml:space="preserve">) exhibiting dramatically increased rates as compared to the first two weeks. </w:t>
      </w:r>
    </w:p>
    <w:p w14:paraId="7B427247" w14:textId="759A4C43" w:rsidR="008A58DC" w:rsidRDefault="00D309D8">
      <w:pPr>
        <w:spacing w:line="360" w:lineRule="auto"/>
      </w:pPr>
      <w:r>
        <w:rPr>
          <w:rFonts w:ascii="Calibri" w:hAnsi="Calibri"/>
        </w:rPr>
        <w:tab/>
        <w:t xml:space="preserve">The model estimates of the mean daily division rates did not have a significant correlation with any of the surface water nutrient concentrations or </w:t>
      </w:r>
      <w:commentRangeStart w:id="97"/>
      <w:r>
        <w:rPr>
          <w:rFonts w:ascii="Calibri" w:hAnsi="Calibri"/>
        </w:rPr>
        <w:t>PAR</w:t>
      </w:r>
      <w:commentRangeEnd w:id="97"/>
      <w:r w:rsidR="00EC24B1">
        <w:rPr>
          <w:rStyle w:val="CommentReference"/>
        </w:rPr>
        <w:commentReference w:id="97"/>
      </w:r>
      <w:r>
        <w:rPr>
          <w:rFonts w:ascii="Calibri" w:hAnsi="Calibri"/>
        </w:rPr>
        <w:t xml:space="preserve"> (</w:t>
      </w:r>
      <w:r>
        <w:rPr>
          <w:rFonts w:ascii="Calibri" w:hAnsi="Calibri"/>
          <w:b/>
          <w:bCs/>
        </w:rPr>
        <w:t>fig. 5</w:t>
      </w:r>
      <w:r>
        <w:rPr>
          <w:rFonts w:ascii="Calibri" w:hAnsi="Calibri"/>
        </w:rPr>
        <w:t>) (check p values).</w:t>
      </w:r>
      <w:ins w:id="98" w:author="Armbrust Lab" w:date="2015-07-25T13:51:00Z">
        <w:r w:rsidR="00EC24B1">
          <w:rPr>
            <w:rFonts w:ascii="Calibri" w:hAnsi="Calibri"/>
          </w:rPr>
          <w:t xml:space="preserve"> BUT, DR </w:t>
        </w:r>
        <w:proofErr w:type="gramStart"/>
        <w:r w:rsidR="00EC24B1">
          <w:rPr>
            <w:rFonts w:ascii="Calibri" w:hAnsi="Calibri"/>
          </w:rPr>
          <w:t>are</w:t>
        </w:r>
        <w:proofErr w:type="gramEnd"/>
        <w:r w:rsidR="00EC24B1">
          <w:rPr>
            <w:rFonts w:ascii="Calibri" w:hAnsi="Calibri"/>
          </w:rPr>
          <w:t xml:space="preserve"> a daily mean while nut are instantaneous. </w:t>
        </w:r>
      </w:ins>
      <w:r>
        <w:rPr>
          <w:rFonts w:ascii="Calibri" w:hAnsi="Calibri"/>
        </w:rPr>
        <w:t xml:space="preserve"> Additionally, there was no relationship between </w:t>
      </w:r>
      <w:proofErr w:type="spellStart"/>
      <w:r>
        <w:rPr>
          <w:rFonts w:ascii="Calibri" w:hAnsi="Calibri"/>
        </w:rPr>
        <w:t>cryptophyte</w:t>
      </w:r>
      <w:proofErr w:type="spellEnd"/>
      <w:r>
        <w:rPr>
          <w:rFonts w:ascii="Calibri" w:hAnsi="Calibri"/>
        </w:rPr>
        <w:t xml:space="preserve"> abundance and division rate (data not shown?)</w:t>
      </w:r>
      <w:ins w:id="99" w:author="Armbrust Lab" w:date="2015-07-25T13:52:00Z">
        <w:r w:rsidR="00EC24B1">
          <w:rPr>
            <w:rFonts w:ascii="Calibri" w:hAnsi="Calibri"/>
          </w:rPr>
          <w:t>, pointing to the importance of loss processes (biological and physical processes)</w:t>
        </w:r>
      </w:ins>
      <w:r>
        <w:rPr>
          <w:rFonts w:ascii="Calibri" w:hAnsi="Calibri"/>
        </w:rPr>
        <w:t>.</w:t>
      </w:r>
    </w:p>
    <w:p w14:paraId="3F270F6B" w14:textId="77777777" w:rsidR="008A58DC" w:rsidRDefault="008A58DC">
      <w:pPr>
        <w:spacing w:line="360" w:lineRule="auto"/>
      </w:pPr>
    </w:p>
    <w:p w14:paraId="58875F00" w14:textId="77777777" w:rsidR="008A58DC" w:rsidRDefault="00D309D8">
      <w:pPr>
        <w:spacing w:line="360" w:lineRule="auto"/>
      </w:pPr>
      <w:r>
        <w:rPr>
          <w:rFonts w:ascii="Calibri" w:hAnsi="Calibri"/>
        </w:rPr>
        <w:lastRenderedPageBreak/>
        <w:t xml:space="preserve"> </w:t>
      </w:r>
      <w:r>
        <w:rPr>
          <w:rFonts w:ascii="Calibri" w:hAnsi="Calibri"/>
          <w:b/>
          <w:bCs/>
          <w:i/>
          <w:iCs/>
        </w:rPr>
        <w:t xml:space="preserve">M. </w:t>
      </w:r>
      <w:proofErr w:type="gramStart"/>
      <w:r>
        <w:rPr>
          <w:rFonts w:ascii="Calibri" w:hAnsi="Calibri"/>
          <w:b/>
          <w:bCs/>
          <w:i/>
          <w:iCs/>
        </w:rPr>
        <w:t>major</w:t>
      </w:r>
      <w:proofErr w:type="gramEnd"/>
      <w:r>
        <w:rPr>
          <w:rFonts w:ascii="Calibri" w:hAnsi="Calibri"/>
          <w:b/>
          <w:bCs/>
          <w:i/>
          <w:iCs/>
        </w:rPr>
        <w:t xml:space="preserve"> </w:t>
      </w:r>
      <w:r>
        <w:rPr>
          <w:rFonts w:ascii="Calibri" w:hAnsi="Calibri"/>
          <w:b/>
          <w:bCs/>
        </w:rPr>
        <w:t>Counts</w:t>
      </w:r>
    </w:p>
    <w:p w14:paraId="5C5468C0" w14:textId="77777777" w:rsidR="008A58DC" w:rsidRDefault="00D309D8">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mL⁻¹ (</w:t>
      </w:r>
      <w:r>
        <w:rPr>
          <w:rFonts w:ascii="Calibri" w:eastAsia="Calibri" w:hAnsi="Calibri" w:cs="Calibri"/>
          <w:b/>
          <w:bCs/>
        </w:rPr>
        <w:t>table 1</w:t>
      </w:r>
      <w:r>
        <w:rPr>
          <w:rFonts w:ascii="Calibri" w:eastAsia="Calibri" w:hAnsi="Calibri" w:cs="Calibri"/>
        </w:rPr>
        <w:t>)...</w:t>
      </w:r>
    </w:p>
    <w:p w14:paraId="2D438137" w14:textId="77777777" w:rsidR="008A58DC" w:rsidRDefault="008A58DC">
      <w:pPr>
        <w:spacing w:line="360" w:lineRule="auto"/>
      </w:pPr>
    </w:p>
    <w:p w14:paraId="11C0F14D" w14:textId="77777777" w:rsidR="008A58DC" w:rsidRDefault="00D309D8">
      <w:pPr>
        <w:spacing w:line="360" w:lineRule="auto"/>
      </w:pPr>
      <w:proofErr w:type="spellStart"/>
      <w:proofErr w:type="gramStart"/>
      <w:r>
        <w:rPr>
          <w:rFonts w:ascii="Calibri" w:hAnsi="Calibri"/>
          <w:b/>
          <w:bCs/>
        </w:rPr>
        <w:t>qPCR</w:t>
      </w:r>
      <w:proofErr w:type="spellEnd"/>
      <w:proofErr w:type="gram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31F5D40A" w14:textId="77777777" w:rsidR="008A58DC" w:rsidRDefault="00D309D8">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time series, ranging from 0.0615% - 0.397% (</w:t>
      </w:r>
      <w:r>
        <w:rPr>
          <w:rFonts w:ascii="Calibri" w:hAnsi="Calibri"/>
          <w:b/>
          <w:bCs/>
        </w:rPr>
        <w:t>table 1</w:t>
      </w:r>
      <w:r>
        <w:rPr>
          <w:rFonts w:ascii="Calibri" w:hAnsi="Calibri"/>
        </w:rPr>
        <w:t>), and agreeing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blah and blah number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proofErr w:type="gramStart"/>
      <w:r>
        <w:rPr>
          <w:rFonts w:ascii="Calibri" w:hAnsi="Calibri"/>
        </w:rPr>
        <w:t xml:space="preserve">cells  </w:t>
      </w:r>
      <w:r>
        <w:rPr>
          <w:rFonts w:ascii="Calibri" w:eastAsia="Calibri" w:hAnsi="Calibri" w:cs="Calibri"/>
        </w:rPr>
        <w:t>mL</w:t>
      </w:r>
      <w:proofErr w:type="gramEnd"/>
      <w:r>
        <w:rPr>
          <w:rFonts w:ascii="Calibri" w:eastAsia="Calibri" w:hAnsi="Calibri" w:cs="Calibri"/>
        </w:rPr>
        <w:t xml:space="preserve">⁻¹ in the surface waters. </w:t>
      </w:r>
    </w:p>
    <w:p w14:paraId="3ED45EE5" w14:textId="77777777" w:rsidR="008A58DC" w:rsidRDefault="008A58DC">
      <w:pPr>
        <w:spacing w:line="360" w:lineRule="auto"/>
      </w:pPr>
    </w:p>
    <w:p w14:paraId="74495A2B" w14:textId="77777777" w:rsidR="008A58DC" w:rsidRDefault="008A58DC">
      <w:pPr>
        <w:spacing w:line="360" w:lineRule="auto"/>
      </w:pPr>
    </w:p>
    <w:p w14:paraId="54920F7F" w14:textId="02694E03" w:rsidR="00A516D5" w:rsidRPr="00A516D5" w:rsidRDefault="00D309D8">
      <w:pPr>
        <w:spacing w:line="360" w:lineRule="auto"/>
        <w:rPr>
          <w:rFonts w:ascii="Calibri" w:hAnsi="Calibri"/>
          <w:b/>
          <w:bCs/>
          <w:sz w:val="32"/>
          <w:szCs w:val="32"/>
          <w:rPrChange w:id="100" w:author="Armbrust Lab" w:date="2015-07-25T13:33:00Z">
            <w:rPr/>
          </w:rPrChange>
        </w:rPr>
      </w:pPr>
      <w:r>
        <w:rPr>
          <w:rFonts w:ascii="Calibri" w:hAnsi="Calibri"/>
          <w:b/>
          <w:bCs/>
          <w:sz w:val="32"/>
          <w:szCs w:val="32"/>
        </w:rPr>
        <w:t xml:space="preserve">Discussion </w:t>
      </w:r>
    </w:p>
    <w:p w14:paraId="59A5B0E5" w14:textId="77777777" w:rsidR="00A516D5" w:rsidRDefault="00A516D5" w:rsidP="00A516D5">
      <w:pPr>
        <w:spacing w:line="360" w:lineRule="auto"/>
        <w:rPr>
          <w:ins w:id="101" w:author="Armbrust Lab" w:date="2015-07-25T13:36:00Z"/>
        </w:rPr>
      </w:pPr>
      <w:ins w:id="102" w:author="Armbrust Lab" w:date="2015-07-25T13:36:00Z">
        <w:r>
          <w:t xml:space="preserve">How abundances </w:t>
        </w:r>
        <w:proofErr w:type="gramStart"/>
        <w:r>
          <w:t>changes</w:t>
        </w:r>
        <w:proofErr w:type="gramEnd"/>
        <w:r>
          <w:t xml:space="preserve"> over tidal cycle and over a month?</w:t>
        </w:r>
      </w:ins>
    </w:p>
    <w:p w14:paraId="448037F4" w14:textId="77777777" w:rsidR="00A516D5" w:rsidRDefault="00A516D5" w:rsidP="00A516D5">
      <w:pPr>
        <w:spacing w:line="360" w:lineRule="auto"/>
        <w:rPr>
          <w:ins w:id="103" w:author="Armbrust Lab" w:date="2015-07-25T13:36:00Z"/>
        </w:rPr>
      </w:pPr>
      <w:ins w:id="104" w:author="Armbrust Lab" w:date="2015-07-25T13:36:00Z">
        <w:r>
          <w:t>How division rates change with environmental conditions?</w:t>
        </w:r>
      </w:ins>
    </w:p>
    <w:p w14:paraId="05EF61AA" w14:textId="77777777" w:rsidR="00A516D5" w:rsidRDefault="00A516D5" w:rsidP="00A516D5">
      <w:pPr>
        <w:spacing w:line="360" w:lineRule="auto"/>
        <w:rPr>
          <w:ins w:id="105" w:author="Armbrust Lab" w:date="2015-07-25T13:36:00Z"/>
        </w:rPr>
      </w:pPr>
      <w:ins w:id="106" w:author="Armbrust Lab" w:date="2015-07-25T13:36:00Z">
        <w:r>
          <w:t>Were the division rates limited by nut, Par, or other factors?</w:t>
        </w:r>
      </w:ins>
    </w:p>
    <w:p w14:paraId="4B8257F3" w14:textId="77777777" w:rsidR="00A516D5" w:rsidRDefault="00A516D5">
      <w:pPr>
        <w:spacing w:line="360" w:lineRule="auto"/>
        <w:rPr>
          <w:ins w:id="107" w:author="Armbrust Lab" w:date="2015-07-25T13:36:00Z"/>
          <w:rFonts w:ascii="Calibri" w:hAnsi="Calibri"/>
        </w:rPr>
      </w:pPr>
    </w:p>
    <w:p w14:paraId="6EBE8AD0" w14:textId="77777777" w:rsidR="008A58DC" w:rsidRDefault="00D309D8">
      <w:pPr>
        <w:spacing w:line="360" w:lineRule="auto"/>
      </w:pPr>
      <w:r>
        <w:rPr>
          <w:rFonts w:ascii="Calibri" w:hAnsi="Calibri"/>
        </w:rPr>
        <w:t>Discussion of high growth rates, model:</w:t>
      </w:r>
    </w:p>
    <w:p w14:paraId="1EE0497F" w14:textId="77777777" w:rsidR="008A58DC" w:rsidRDefault="00D309D8">
      <w:pPr>
        <w:spacing w:line="360" w:lineRule="auto"/>
      </w:pPr>
      <w:r>
        <w:rPr>
          <w:rFonts w:ascii="Calibri" w:hAnsi="Calibri"/>
        </w:rPr>
        <w:t xml:space="preserve">-Why do we have such high growth rates? Is it the model assumptions being violated or are these </w:t>
      </w:r>
      <w:proofErr w:type="spellStart"/>
      <w:r>
        <w:rPr>
          <w:rFonts w:ascii="Calibri" w:hAnsi="Calibri"/>
        </w:rPr>
        <w:t>cryptophytes</w:t>
      </w:r>
      <w:proofErr w:type="spellEnd"/>
      <w:r>
        <w:rPr>
          <w:rFonts w:ascii="Calibri" w:hAnsi="Calibri"/>
        </w:rPr>
        <w:t xml:space="preserve"> just growing crazy fast? </w:t>
      </w:r>
    </w:p>
    <w:p w14:paraId="1D705166" w14:textId="14ADF99C" w:rsidR="008A58DC" w:rsidRDefault="00D309D8">
      <w:pPr>
        <w:spacing w:line="360" w:lineRule="auto"/>
      </w:pPr>
      <w:r>
        <w:rPr>
          <w:rFonts w:ascii="Calibri" w:hAnsi="Calibri"/>
        </w:rPr>
        <w:tab/>
        <w:t>-</w:t>
      </w:r>
      <w:proofErr w:type="gramStart"/>
      <w:r>
        <w:rPr>
          <w:rFonts w:ascii="Calibri" w:hAnsi="Calibri"/>
        </w:rPr>
        <w:t>growth</w:t>
      </w:r>
      <w:proofErr w:type="gramEnd"/>
      <w:r>
        <w:rPr>
          <w:rFonts w:ascii="Calibri" w:hAnsi="Calibri"/>
        </w:rPr>
        <w:t xml:space="preserve"> rates for </w:t>
      </w:r>
      <w:r>
        <w:rPr>
          <w:rFonts w:ascii="Calibri" w:hAnsi="Calibri"/>
          <w:i/>
          <w:iCs/>
        </w:rPr>
        <w:t>M. major</w:t>
      </w:r>
      <w:r>
        <w:rPr>
          <w:rFonts w:ascii="Calibri" w:hAnsi="Calibri"/>
        </w:rPr>
        <w:t xml:space="preserve"> found in CRE (</w:t>
      </w:r>
      <w:proofErr w:type="spellStart"/>
      <w:r>
        <w:rPr>
          <w:rFonts w:ascii="Calibri" w:hAnsi="Calibri"/>
        </w:rPr>
        <w:t>Herfort</w:t>
      </w:r>
      <w:proofErr w:type="spellEnd"/>
      <w:r>
        <w:rPr>
          <w:rFonts w:ascii="Calibri" w:hAnsi="Calibri"/>
        </w:rPr>
        <w:t xml:space="preserve">, 2011; Peterson, 2012) are way higher than </w:t>
      </w:r>
      <w:r>
        <w:rPr>
          <w:rFonts w:ascii="Calibri" w:hAnsi="Calibri"/>
        </w:rPr>
        <w:tab/>
        <w:t xml:space="preserve">culture, does this mean that our crazy high growth rates for the </w:t>
      </w:r>
      <w:proofErr w:type="spellStart"/>
      <w:r>
        <w:rPr>
          <w:rFonts w:ascii="Calibri" w:hAnsi="Calibri"/>
        </w:rPr>
        <w:t>cryptophytes</w:t>
      </w:r>
      <w:proofErr w:type="spellEnd"/>
      <w:r>
        <w:rPr>
          <w:rFonts w:ascii="Calibri" w:hAnsi="Calibri"/>
        </w:rPr>
        <w:t xml:space="preserve"> could potentially be </w:t>
      </w:r>
      <w:r>
        <w:rPr>
          <w:rFonts w:ascii="Calibri" w:hAnsi="Calibri"/>
        </w:rPr>
        <w:tab/>
        <w:t>true?</w:t>
      </w:r>
      <w:ins w:id="108" w:author="Armbrust Lab" w:date="2015-07-25T13:28:00Z">
        <w:r w:rsidR="00A516D5">
          <w:rPr>
            <w:rFonts w:ascii="Calibri" w:hAnsi="Calibri"/>
          </w:rPr>
          <w:t xml:space="preserve"> WE DID OUR BEST TO VALIDATE THE METHOD, and we don</w:t>
        </w:r>
      </w:ins>
      <w:ins w:id="109" w:author="Armbrust Lab" w:date="2015-07-25T13:29:00Z">
        <w:r w:rsidR="00A516D5">
          <w:rPr>
            <w:rFonts w:ascii="Calibri" w:hAnsi="Calibri"/>
          </w:rPr>
          <w:t xml:space="preserve">’t have evidence that there is definitely something wrong with our approach. FOR SURE, THE COMPIARISON WITH PREVIOUS FIELD DATA SUPPORT OUR RESULTS. </w:t>
        </w:r>
      </w:ins>
      <w:proofErr w:type="gramStart"/>
      <w:ins w:id="110" w:author="Armbrust Lab" w:date="2015-07-25T13:28:00Z">
        <w:r w:rsidR="00A516D5">
          <w:rPr>
            <w:rFonts w:ascii="Calibri" w:hAnsi="Calibri"/>
          </w:rPr>
          <w:t>THIS IS VERY IMPORTANT COMPARISON</w:t>
        </w:r>
      </w:ins>
      <w:proofErr w:type="gramEnd"/>
      <w:ins w:id="111" w:author="Armbrust Lab" w:date="2015-07-25T13:30:00Z">
        <w:r w:rsidR="00A516D5">
          <w:rPr>
            <w:rFonts w:ascii="Calibri" w:hAnsi="Calibri"/>
          </w:rPr>
          <w:t xml:space="preserve">, </w:t>
        </w:r>
        <w:proofErr w:type="gramStart"/>
        <w:r w:rsidR="00A516D5">
          <w:rPr>
            <w:rFonts w:ascii="Calibri" w:hAnsi="Calibri"/>
          </w:rPr>
          <w:t>explain it well</w:t>
        </w:r>
        <w:proofErr w:type="gramEnd"/>
        <w:r w:rsidR="00A516D5">
          <w:rPr>
            <w:rFonts w:ascii="Calibri" w:hAnsi="Calibri"/>
          </w:rPr>
          <w:t>.</w:t>
        </w:r>
      </w:ins>
      <w:ins w:id="112" w:author="Armbrust Lab" w:date="2015-07-25T13:28:00Z">
        <w:r w:rsidR="00A516D5">
          <w:rPr>
            <w:rFonts w:ascii="Calibri" w:hAnsi="Calibri"/>
          </w:rPr>
          <w:t xml:space="preserve"> </w:t>
        </w:r>
      </w:ins>
    </w:p>
    <w:p w14:paraId="78EF7BBC" w14:textId="77777777" w:rsidR="008A58DC" w:rsidRDefault="00D309D8">
      <w:pPr>
        <w:spacing w:line="360" w:lineRule="auto"/>
      </w:pPr>
      <w:r>
        <w:rPr>
          <w:rFonts w:ascii="Calibri" w:hAnsi="Calibri"/>
        </w:rPr>
        <w:tab/>
        <w:t>-</w:t>
      </w:r>
      <w:commentRangeStart w:id="113"/>
      <w:proofErr w:type="gramStart"/>
      <w:r>
        <w:rPr>
          <w:rFonts w:ascii="Calibri" w:hAnsi="Calibri"/>
        </w:rPr>
        <w:t>does</w:t>
      </w:r>
      <w:proofErr w:type="gramEnd"/>
      <w:r>
        <w:rPr>
          <w:rFonts w:ascii="Calibri" w:hAnsi="Calibri"/>
        </w:rPr>
        <w:t xml:space="preserve"> this potentially have any larger implications for those studying algae growth in culture? </w:t>
      </w:r>
    </w:p>
    <w:p w14:paraId="166AD8A8" w14:textId="77777777" w:rsidR="008A58DC" w:rsidRDefault="00D309D8">
      <w:pPr>
        <w:spacing w:line="360" w:lineRule="auto"/>
      </w:pPr>
      <w:r>
        <w:rPr>
          <w:rFonts w:ascii="Calibri" w:hAnsi="Calibri"/>
        </w:rPr>
        <w:t>-</w:t>
      </w:r>
      <w:proofErr w:type="gramStart"/>
      <w:r>
        <w:rPr>
          <w:rFonts w:ascii="Calibri" w:hAnsi="Calibri"/>
        </w:rPr>
        <w:t>explain</w:t>
      </w:r>
      <w:proofErr w:type="gramEnd"/>
      <w:r>
        <w:rPr>
          <w:rFonts w:ascii="Calibri" w:hAnsi="Calibri"/>
        </w:rPr>
        <w:t xml:space="preserve"> limitations of model, how some of the assumptions may have been violated</w:t>
      </w:r>
    </w:p>
    <w:commentRangeEnd w:id="113"/>
    <w:p w14:paraId="1C06542A" w14:textId="77777777" w:rsidR="008A58DC" w:rsidRDefault="00A516D5">
      <w:pPr>
        <w:spacing w:line="360" w:lineRule="auto"/>
      </w:pPr>
      <w:r>
        <w:rPr>
          <w:rStyle w:val="CommentReference"/>
        </w:rPr>
        <w:commentReference w:id="113"/>
      </w:r>
      <w:r w:rsidR="00D309D8">
        <w:rPr>
          <w:rFonts w:ascii="Calibri" w:hAnsi="Calibri"/>
        </w:rPr>
        <w:tab/>
        <w:t>-</w:t>
      </w:r>
      <w:proofErr w:type="gramStart"/>
      <w:r w:rsidR="00D309D8">
        <w:rPr>
          <w:rFonts w:ascii="Calibri" w:hAnsi="Calibri"/>
        </w:rPr>
        <w:t>we</w:t>
      </w:r>
      <w:proofErr w:type="gramEnd"/>
      <w:r w:rsidR="00D309D8">
        <w:rPr>
          <w:rFonts w:ascii="Calibri" w:hAnsi="Calibri"/>
        </w:rPr>
        <w:t xml:space="preserve"> could have multiple taxonomic groups of </w:t>
      </w:r>
      <w:proofErr w:type="spellStart"/>
      <w:r w:rsidR="00D309D8">
        <w:rPr>
          <w:rFonts w:ascii="Calibri" w:hAnsi="Calibri"/>
        </w:rPr>
        <w:t>cryptophytes</w:t>
      </w:r>
      <w:proofErr w:type="spellEnd"/>
      <w:r w:rsidR="00D309D8">
        <w:rPr>
          <w:rFonts w:ascii="Calibri" w:hAnsi="Calibri"/>
        </w:rPr>
        <w:t xml:space="preserve"> with different physiologies represented </w:t>
      </w:r>
      <w:r w:rsidR="00D309D8">
        <w:rPr>
          <w:rFonts w:ascii="Calibri" w:hAnsi="Calibri"/>
        </w:rPr>
        <w:tab/>
        <w:t xml:space="preserve">within the population of </w:t>
      </w:r>
      <w:proofErr w:type="spellStart"/>
      <w:r w:rsidR="00D309D8">
        <w:rPr>
          <w:rFonts w:ascii="Calibri" w:hAnsi="Calibri"/>
        </w:rPr>
        <w:t>cryptophytes</w:t>
      </w:r>
      <w:proofErr w:type="spellEnd"/>
      <w:r w:rsidR="00D309D8">
        <w:rPr>
          <w:rFonts w:ascii="Calibri" w:hAnsi="Calibri"/>
        </w:rPr>
        <w:t xml:space="preserve"> that we observe with </w:t>
      </w:r>
      <w:proofErr w:type="spellStart"/>
      <w:r w:rsidR="00D309D8">
        <w:rPr>
          <w:rFonts w:ascii="Calibri" w:hAnsi="Calibri"/>
        </w:rPr>
        <w:t>SeaFlow</w:t>
      </w:r>
      <w:proofErr w:type="spellEnd"/>
    </w:p>
    <w:p w14:paraId="39D78C66" w14:textId="77777777" w:rsidR="008A58DC" w:rsidRDefault="00D309D8">
      <w:pPr>
        <w:spacing w:line="360" w:lineRule="auto"/>
      </w:pPr>
      <w:r>
        <w:rPr>
          <w:rFonts w:ascii="Calibri" w:hAnsi="Calibri"/>
        </w:rPr>
        <w:tab/>
        <w:t>-</w:t>
      </w:r>
      <w:proofErr w:type="gramStart"/>
      <w:r>
        <w:rPr>
          <w:rFonts w:ascii="Calibri" w:hAnsi="Calibri"/>
        </w:rPr>
        <w:t>evidence</w:t>
      </w:r>
      <w:proofErr w:type="gramEnd"/>
      <w:r>
        <w:rPr>
          <w:rFonts w:ascii="Calibri" w:hAnsi="Calibri"/>
        </w:rPr>
        <w:t xml:space="preserve"> of trouble with model parameter optimization (hitting extremes during last two weeks </w:t>
      </w:r>
      <w:r>
        <w:rPr>
          <w:rFonts w:ascii="Calibri" w:hAnsi="Calibri"/>
        </w:rPr>
        <w:tab/>
        <w:t>where we are also observing the highest division rates) (parameter plot in supplemental data)</w:t>
      </w:r>
    </w:p>
    <w:p w14:paraId="1D32074A" w14:textId="77777777" w:rsidR="008A58DC" w:rsidRDefault="008A58DC">
      <w:pPr>
        <w:spacing w:line="360" w:lineRule="auto"/>
        <w:rPr>
          <w:ins w:id="114" w:author="Armbrust Lab" w:date="2015-07-25T13:33:00Z"/>
        </w:rPr>
      </w:pPr>
    </w:p>
    <w:p w14:paraId="37365F56" w14:textId="77777777" w:rsidR="00A516D5" w:rsidRDefault="00A516D5">
      <w:pPr>
        <w:spacing w:line="360" w:lineRule="auto"/>
      </w:pPr>
    </w:p>
    <w:p w14:paraId="234E5A61" w14:textId="77777777" w:rsidR="008A58DC" w:rsidRDefault="00D309D8">
      <w:pPr>
        <w:spacing w:line="360" w:lineRule="auto"/>
      </w:pPr>
      <w:commentRangeStart w:id="115"/>
      <w:r>
        <w:rPr>
          <w:rFonts w:ascii="Calibri" w:hAnsi="Calibri"/>
        </w:rPr>
        <w:lastRenderedPageBreak/>
        <w:t xml:space="preserve">Discussion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relation to </w:t>
      </w:r>
      <w:r>
        <w:rPr>
          <w:rFonts w:ascii="Calibri" w:hAnsi="Calibri"/>
          <w:i/>
          <w:iCs/>
        </w:rPr>
        <w:t xml:space="preserve">M. major: </w:t>
      </w:r>
      <w:commentRangeEnd w:id="115"/>
      <w:r w:rsidR="00A516D5">
        <w:rPr>
          <w:rStyle w:val="CommentReference"/>
        </w:rPr>
        <w:commentReference w:id="115"/>
      </w:r>
    </w:p>
    <w:p w14:paraId="0FEE136F" w14:textId="77777777" w:rsidR="008A58DC" w:rsidRDefault="00D309D8">
      <w:pPr>
        <w:spacing w:line="360" w:lineRule="auto"/>
      </w:pPr>
      <w:r>
        <w:rPr>
          <w:rFonts w:ascii="Calibri" w:hAnsi="Calibri"/>
        </w:rPr>
        <w:t>-</w:t>
      </w:r>
      <w:proofErr w:type="gramStart"/>
      <w:r>
        <w:rPr>
          <w:rFonts w:ascii="Calibri" w:hAnsi="Calibri"/>
        </w:rPr>
        <w:t>still</w:t>
      </w:r>
      <w:proofErr w:type="gramEnd"/>
      <w:r>
        <w:rPr>
          <w:rFonts w:ascii="Calibri" w:hAnsi="Calibri"/>
        </w:rPr>
        <w:t xml:space="preserve"> low abundances of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but why? </w:t>
      </w:r>
    </w:p>
    <w:p w14:paraId="3B6C34C9" w14:textId="77777777" w:rsidR="008A58DC" w:rsidRDefault="00D309D8">
      <w:pPr>
        <w:spacing w:line="360" w:lineRule="auto"/>
      </w:pPr>
      <w:r>
        <w:rPr>
          <w:rFonts w:ascii="Calibri" w:hAnsi="Calibri"/>
        </w:rPr>
        <w:tab/>
        <w:t>-</w:t>
      </w:r>
      <w:proofErr w:type="gramStart"/>
      <w:r>
        <w:rPr>
          <w:rFonts w:ascii="Calibri" w:hAnsi="Calibri"/>
        </w:rPr>
        <w:t>could</w:t>
      </w:r>
      <w:proofErr w:type="gramEnd"/>
      <w:r>
        <w:rPr>
          <w:rFonts w:ascii="Calibri" w:hAnsi="Calibri"/>
        </w:rPr>
        <w:t xml:space="preserve"> be attached to cirri, can be up to 50 </w:t>
      </w:r>
      <w:proofErr w:type="spellStart"/>
      <w:r>
        <w:rPr>
          <w:rFonts w:ascii="Calibri" w:hAnsi="Calibri"/>
        </w:rPr>
        <w:t>cryptophytes</w:t>
      </w:r>
      <w:proofErr w:type="spellEnd"/>
      <w:r>
        <w:rPr>
          <w:rFonts w:ascii="Calibri" w:hAnsi="Calibri"/>
        </w:rPr>
        <w:t xml:space="preserve"> attached (Peterson et al., 2012)</w:t>
      </w:r>
    </w:p>
    <w:p w14:paraId="4131C3FC" w14:textId="77777777" w:rsidR="008A58DC" w:rsidRDefault="00D309D8">
      <w:pPr>
        <w:spacing w:line="360" w:lineRule="auto"/>
      </w:pPr>
      <w:r>
        <w:rPr>
          <w:rFonts w:ascii="Calibri" w:hAnsi="Calibri"/>
        </w:rPr>
        <w:tab/>
        <w:t>-</w:t>
      </w:r>
      <w:proofErr w:type="gramStart"/>
      <w:r>
        <w:rPr>
          <w:rFonts w:ascii="Calibri" w:hAnsi="Calibri"/>
        </w:rPr>
        <w:t>could</w:t>
      </w:r>
      <w:proofErr w:type="gramEnd"/>
      <w:r>
        <w:rPr>
          <w:rFonts w:ascii="Calibri" w:hAnsi="Calibri"/>
        </w:rPr>
        <w:t xml:space="preserve"> be inside </w:t>
      </w:r>
      <w:r>
        <w:rPr>
          <w:rFonts w:ascii="Calibri" w:hAnsi="Calibri"/>
          <w:i/>
          <w:iCs/>
        </w:rPr>
        <w:t>M. major</w:t>
      </w:r>
      <w:r>
        <w:rPr>
          <w:rFonts w:ascii="Calibri" w:hAnsi="Calibri"/>
        </w:rPr>
        <w:t xml:space="preserve"> (use FISH probe picture from PZ and cite as “unpublished data”?)</w:t>
      </w:r>
    </w:p>
    <w:p w14:paraId="2D386088" w14:textId="77777777" w:rsidR="008A58DC" w:rsidRDefault="00D309D8">
      <w:pPr>
        <w:spacing w:line="360" w:lineRule="auto"/>
      </w:pPr>
      <w:r>
        <w:rPr>
          <w:rFonts w:ascii="Calibri" w:hAnsi="Calibri"/>
        </w:rPr>
        <w:t>-</w:t>
      </w:r>
      <w:proofErr w:type="gramStart"/>
      <w:r>
        <w:rPr>
          <w:rFonts w:ascii="Calibri" w:hAnsi="Calibri"/>
        </w:rPr>
        <w:t>mention</w:t>
      </w:r>
      <w:proofErr w:type="gramEnd"/>
      <w:r>
        <w:rPr>
          <w:rFonts w:ascii="Calibri" w:hAnsi="Calibri"/>
        </w:rPr>
        <w:t xml:space="preserve"> that the day after the day with the highest M. major abundance has the lowest %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commentRangeStart w:id="116"/>
      <w:r>
        <w:rPr>
          <w:rFonts w:ascii="Calibri" w:hAnsi="Calibri"/>
        </w:rPr>
        <w:t>could potentially suggest selective grazing</w:t>
      </w:r>
      <w:commentRangeEnd w:id="116"/>
      <w:r w:rsidR="00EC24B1">
        <w:rPr>
          <w:rStyle w:val="CommentReference"/>
        </w:rPr>
        <w:commentReference w:id="116"/>
      </w:r>
      <w:r>
        <w:rPr>
          <w:rFonts w:ascii="Calibri" w:hAnsi="Calibri"/>
        </w:rPr>
        <w:t>??? (</w:t>
      </w:r>
      <w:proofErr w:type="gramStart"/>
      <w:r>
        <w:rPr>
          <w:rFonts w:ascii="Calibri" w:hAnsi="Calibri"/>
          <w:b/>
          <w:bCs/>
        </w:rPr>
        <w:t>table</w:t>
      </w:r>
      <w:proofErr w:type="gramEnd"/>
      <w:r>
        <w:rPr>
          <w:rFonts w:ascii="Calibri" w:hAnsi="Calibri"/>
          <w:b/>
          <w:bCs/>
        </w:rPr>
        <w:t xml:space="preserve"> 1</w:t>
      </w:r>
      <w:r>
        <w:rPr>
          <w:rFonts w:ascii="Calibri" w:hAnsi="Calibri"/>
        </w:rPr>
        <w:t>)</w:t>
      </w:r>
    </w:p>
    <w:p w14:paraId="66DC0DE8" w14:textId="77777777" w:rsidR="008A58DC" w:rsidRDefault="00D309D8">
      <w:pPr>
        <w:spacing w:line="360" w:lineRule="auto"/>
      </w:pPr>
      <w:r>
        <w:rPr>
          <w:rFonts w:ascii="Calibri" w:hAnsi="Calibri"/>
        </w:rPr>
        <w:tab/>
        <w:t>-</w:t>
      </w:r>
      <w:proofErr w:type="gramStart"/>
      <w:r>
        <w:rPr>
          <w:rFonts w:ascii="Calibri" w:hAnsi="Calibri"/>
        </w:rPr>
        <w:t>but</w:t>
      </w:r>
      <w:proofErr w:type="gramEnd"/>
      <w:r>
        <w:rPr>
          <w:rFonts w:ascii="Calibri" w:hAnsi="Calibri"/>
        </w:rPr>
        <w:t xml:space="preserve"> the </w:t>
      </w:r>
      <w:proofErr w:type="spellStart"/>
      <w:r>
        <w:rPr>
          <w:rFonts w:ascii="Calibri" w:hAnsi="Calibri"/>
        </w:rPr>
        <w:t>dinos</w:t>
      </w:r>
      <w:proofErr w:type="spellEnd"/>
      <w:r>
        <w:rPr>
          <w:rFonts w:ascii="Calibri" w:hAnsi="Calibri"/>
        </w:rPr>
        <w:t xml:space="preserve"> could also be selectively grazing too (we have </w:t>
      </w:r>
      <w:proofErr w:type="spellStart"/>
      <w:r>
        <w:rPr>
          <w:rFonts w:ascii="Calibri" w:hAnsi="Calibri"/>
        </w:rPr>
        <w:t>pics</w:t>
      </w:r>
      <w:proofErr w:type="spellEnd"/>
      <w:r>
        <w:rPr>
          <w:rFonts w:ascii="Calibri" w:hAnsi="Calibri"/>
        </w:rPr>
        <w:t xml:space="preserve"> of </w:t>
      </w:r>
      <w:proofErr w:type="spellStart"/>
      <w:r>
        <w:rPr>
          <w:rFonts w:ascii="Calibri" w:hAnsi="Calibri"/>
        </w:rPr>
        <w:t>dinos</w:t>
      </w:r>
      <w:proofErr w:type="spellEnd"/>
      <w:r>
        <w:rPr>
          <w:rFonts w:ascii="Calibri" w:hAnsi="Calibri"/>
        </w:rPr>
        <w:t>)</w:t>
      </w:r>
    </w:p>
    <w:p w14:paraId="230E6895" w14:textId="77777777" w:rsidR="008A58DC" w:rsidRDefault="00D309D8">
      <w:pPr>
        <w:spacing w:line="360" w:lineRule="auto"/>
      </w:pPr>
      <w:r>
        <w:rPr>
          <w:rFonts w:ascii="Calibri" w:hAnsi="Calibri"/>
        </w:rPr>
        <w:t>-</w:t>
      </w:r>
      <w:proofErr w:type="gramStart"/>
      <w:r>
        <w:rPr>
          <w:rFonts w:ascii="Calibri" w:hAnsi="Calibri"/>
        </w:rPr>
        <w:t>discuss</w:t>
      </w:r>
      <w:proofErr w:type="gramEnd"/>
      <w:r>
        <w:rPr>
          <w:rFonts w:ascii="Calibri" w:hAnsi="Calibri"/>
        </w:rPr>
        <w:t xml:space="preserve"> grazing rates seen in culture for </w:t>
      </w:r>
      <w:proofErr w:type="spellStart"/>
      <w:r>
        <w:rPr>
          <w:rFonts w:ascii="Calibri" w:hAnsi="Calibri"/>
          <w:i/>
          <w:iCs/>
        </w:rPr>
        <w:t>Mesodinium</w:t>
      </w:r>
      <w:proofErr w:type="spellEnd"/>
      <w:r>
        <w:rPr>
          <w:rFonts w:ascii="Calibri" w:hAnsi="Calibri"/>
          <w:i/>
          <w:iCs/>
        </w:rPr>
        <w:t xml:space="preserve"> sp.</w:t>
      </w:r>
      <w:bookmarkStart w:id="117" w:name="_GoBack"/>
      <w:bookmarkEnd w:id="117"/>
    </w:p>
    <w:p w14:paraId="7ACED3CC" w14:textId="77777777" w:rsidR="008A58DC" w:rsidRDefault="008A58DC">
      <w:pPr>
        <w:spacing w:line="360" w:lineRule="auto"/>
      </w:pPr>
    </w:p>
    <w:p w14:paraId="6BA037BC" w14:textId="77777777" w:rsidR="008A58DC" w:rsidRDefault="00D309D8">
      <w:pPr>
        <w:spacing w:line="360" w:lineRule="auto"/>
      </w:pPr>
      <w:r>
        <w:rPr>
          <w:rFonts w:ascii="Calibri" w:hAnsi="Calibri"/>
          <w:b/>
          <w:bCs/>
        </w:rPr>
        <w:t xml:space="preserve">Conclusion </w:t>
      </w:r>
    </w:p>
    <w:p w14:paraId="7C872699" w14:textId="77777777" w:rsidR="008A58DC" w:rsidRDefault="008A58DC">
      <w:pPr>
        <w:spacing w:line="360" w:lineRule="auto"/>
      </w:pPr>
    </w:p>
    <w:p w14:paraId="67E0ACCC" w14:textId="77777777" w:rsidR="008A58DC" w:rsidRDefault="008A58DC">
      <w:pPr>
        <w:spacing w:line="360" w:lineRule="auto"/>
      </w:pPr>
    </w:p>
    <w:p w14:paraId="3151F9A2" w14:textId="77777777" w:rsidR="008A58DC" w:rsidRDefault="00D309D8">
      <w:pPr>
        <w:spacing w:line="360" w:lineRule="auto"/>
      </w:pPr>
      <w:r>
        <w:rPr>
          <w:rFonts w:ascii="Calibri" w:hAnsi="Calibri"/>
          <w:b/>
          <w:bCs/>
          <w:sz w:val="32"/>
          <w:szCs w:val="32"/>
        </w:rPr>
        <w:t>Figure Captions</w:t>
      </w:r>
    </w:p>
    <w:p w14:paraId="30E2886E" w14:textId="77777777" w:rsidR="008A58DC" w:rsidRDefault="008A58DC">
      <w:pPr>
        <w:spacing w:line="360" w:lineRule="auto"/>
      </w:pPr>
    </w:p>
    <w:p w14:paraId="7D98AFDC" w14:textId="77777777" w:rsidR="008A58DC" w:rsidRDefault="00D309D8">
      <w:pPr>
        <w:spacing w:line="360" w:lineRule="auto"/>
      </w:pPr>
      <w:r>
        <w:rPr>
          <w:rFonts w:ascii="Calibri" w:hAnsi="Calibri"/>
          <w:b/>
          <w:bCs/>
        </w:rPr>
        <w:t xml:space="preserve">Fig. </w:t>
      </w:r>
      <w:proofErr w:type="gramStart"/>
      <w:r>
        <w:rPr>
          <w:rFonts w:ascii="Calibri" w:hAnsi="Calibri"/>
          <w:b/>
          <w:bCs/>
        </w:rPr>
        <w:t>1</w:t>
      </w:r>
      <w:r>
        <w:rPr>
          <w:rFonts w:ascii="Calibri" w:hAnsi="Calibri"/>
        </w:rPr>
        <w:t xml:space="preserve">  Map</w:t>
      </w:r>
      <w:proofErr w:type="gramEnd"/>
      <w:r>
        <w:rPr>
          <w:rFonts w:ascii="Calibri" w:hAnsi="Calibri"/>
        </w:rPr>
        <w:t xml:space="preserve"> of the Columbia River estuary with the sampling site location marked. </w:t>
      </w:r>
    </w:p>
    <w:p w14:paraId="659F8B32" w14:textId="77777777" w:rsidR="008A58DC" w:rsidRDefault="008A58DC">
      <w:pPr>
        <w:spacing w:line="360" w:lineRule="auto"/>
      </w:pPr>
    </w:p>
    <w:p w14:paraId="34ABFC2B" w14:textId="77777777" w:rsidR="008A58DC" w:rsidRDefault="00D309D8">
      <w:pPr>
        <w:spacing w:line="360" w:lineRule="auto"/>
      </w:pPr>
      <w:r>
        <w:rPr>
          <w:rFonts w:ascii="Calibri" w:hAnsi="Calibri"/>
          <w:b/>
          <w:bCs/>
        </w:rPr>
        <w:t xml:space="preserve">Fig. </w:t>
      </w:r>
      <w:proofErr w:type="gramStart"/>
      <w:r>
        <w:rPr>
          <w:rFonts w:ascii="Calibri" w:hAnsi="Calibri"/>
          <w:b/>
          <w:bCs/>
        </w:rPr>
        <w:t>2</w:t>
      </w:r>
      <w:r>
        <w:rPr>
          <w:rFonts w:ascii="Calibri" w:hAnsi="Calibri"/>
        </w:rPr>
        <w:t xml:space="preserve">  Time</w:t>
      </w:r>
      <w:proofErr w:type="gramEnd"/>
      <w:r>
        <w:rPr>
          <w:rFonts w:ascii="Calibri" w:hAnsi="Calibri"/>
        </w:rPr>
        <w:t xml:space="preserv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44F5D2E4" w14:textId="77777777" w:rsidR="008A58DC" w:rsidRDefault="008A58DC">
      <w:pPr>
        <w:spacing w:line="360" w:lineRule="auto"/>
      </w:pPr>
    </w:p>
    <w:p w14:paraId="25A8436E" w14:textId="77777777" w:rsidR="008A58DC" w:rsidRDefault="00D309D8">
      <w:pPr>
        <w:spacing w:line="360" w:lineRule="auto"/>
      </w:pPr>
      <w:commentRangeStart w:id="118"/>
      <w:r>
        <w:rPr>
          <w:rFonts w:ascii="Calibri" w:hAnsi="Calibri"/>
          <w:b/>
          <w:bCs/>
        </w:rPr>
        <w:t xml:space="preserve">Fig. </w:t>
      </w:r>
      <w:proofErr w:type="gramStart"/>
      <w:r>
        <w:rPr>
          <w:rFonts w:ascii="Calibri" w:hAnsi="Calibri"/>
          <w:b/>
          <w:bCs/>
        </w:rPr>
        <w:t>3</w:t>
      </w:r>
      <w:r>
        <w:rPr>
          <w:rFonts w:ascii="Calibri" w:hAnsi="Calibri"/>
        </w:rPr>
        <w:t xml:space="preserve">  </w:t>
      </w:r>
      <w:commentRangeEnd w:id="118"/>
      <w:proofErr w:type="gramEnd"/>
      <w:r w:rsidR="00EC24B1">
        <w:rPr>
          <w:rStyle w:val="CommentReference"/>
        </w:rPr>
        <w:commentReference w:id="118"/>
      </w:r>
      <w:r>
        <w:rPr>
          <w:rFonts w:ascii="Calibri" w:hAnsi="Calibri"/>
        </w:rPr>
        <w:t xml:space="preserve">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432F9B31" w14:textId="77777777" w:rsidR="008A58DC" w:rsidRDefault="008A58DC">
      <w:pPr>
        <w:spacing w:line="360" w:lineRule="auto"/>
      </w:pPr>
    </w:p>
    <w:p w14:paraId="1461848A" w14:textId="77777777" w:rsidR="008A58DC" w:rsidRDefault="00D309D8">
      <w:pPr>
        <w:spacing w:line="360" w:lineRule="auto"/>
      </w:pPr>
      <w:r>
        <w:rPr>
          <w:rFonts w:ascii="Calibri" w:hAnsi="Calibri"/>
          <w:b/>
          <w:bCs/>
        </w:rPr>
        <w:t xml:space="preserve">Fig. </w:t>
      </w:r>
      <w:proofErr w:type="gramStart"/>
      <w:r>
        <w:rPr>
          <w:rFonts w:ascii="Calibri" w:hAnsi="Calibri"/>
          <w:b/>
          <w:bCs/>
        </w:rPr>
        <w:t>4</w:t>
      </w:r>
      <w:r>
        <w:rPr>
          <w:rFonts w:ascii="Calibri" w:hAnsi="Calibri"/>
        </w:rPr>
        <w:t xml:space="preserve">  Time</w:t>
      </w:r>
      <w:proofErr w:type="gramEnd"/>
      <w:r>
        <w:rPr>
          <w:rFonts w:ascii="Calibri" w:hAnsi="Calibri"/>
        </w:rPr>
        <w:t xml:space="preserv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7C265E86" w14:textId="77777777" w:rsidR="008A58DC" w:rsidRDefault="008A58DC">
      <w:pPr>
        <w:spacing w:line="360" w:lineRule="auto"/>
      </w:pPr>
    </w:p>
    <w:p w14:paraId="670523F4" w14:textId="77777777" w:rsidR="008A58DC" w:rsidRDefault="00D309D8">
      <w:pPr>
        <w:spacing w:line="360" w:lineRule="auto"/>
      </w:pPr>
      <w:r>
        <w:rPr>
          <w:rFonts w:ascii="Calibri" w:hAnsi="Calibri"/>
          <w:b/>
          <w:bCs/>
        </w:rPr>
        <w:t xml:space="preserve">Fig. </w:t>
      </w:r>
      <w:proofErr w:type="gramStart"/>
      <w:r>
        <w:rPr>
          <w:rFonts w:ascii="Calibri" w:hAnsi="Calibri"/>
          <w:b/>
          <w:bCs/>
        </w:rPr>
        <w:t>5</w:t>
      </w:r>
      <w:r>
        <w:rPr>
          <w:rFonts w:ascii="Calibri" w:hAnsi="Calibri"/>
        </w:rPr>
        <w:t xml:space="preserve">  Plots</w:t>
      </w:r>
      <w:proofErr w:type="gramEnd"/>
      <w:r>
        <w:rPr>
          <w:rFonts w:ascii="Calibri" w:hAnsi="Calibri"/>
        </w:rPr>
        <w:t xml:space="preserve"> of nitrate (a), phosphate (b), ammonia (c), and PAR (d) vs. the mean daily division rates of the </w:t>
      </w:r>
      <w:proofErr w:type="spellStart"/>
      <w:r>
        <w:rPr>
          <w:rFonts w:ascii="Calibri" w:hAnsi="Calibri"/>
        </w:rPr>
        <w:t>cryptophyte</w:t>
      </w:r>
      <w:proofErr w:type="spellEnd"/>
      <w:r>
        <w:rPr>
          <w:rFonts w:ascii="Calibri" w:hAnsi="Calibri"/>
        </w:rPr>
        <w:t xml:space="preserve"> population. </w:t>
      </w:r>
    </w:p>
    <w:p w14:paraId="4B41296C" w14:textId="77777777" w:rsidR="008A58DC" w:rsidRDefault="008A58DC">
      <w:pPr>
        <w:spacing w:line="360" w:lineRule="auto"/>
      </w:pPr>
    </w:p>
    <w:p w14:paraId="1DDEEFA6" w14:textId="77777777" w:rsidR="008A58DC" w:rsidRDefault="00D309D8">
      <w:pPr>
        <w:spacing w:line="360" w:lineRule="auto"/>
      </w:pPr>
      <w:r>
        <w:rPr>
          <w:rFonts w:ascii="Calibri" w:hAnsi="Calibri"/>
          <w:b/>
          <w:bCs/>
        </w:rPr>
        <w:t>Table 1.</w:t>
      </w:r>
      <w:r>
        <w:rPr>
          <w:rFonts w:ascii="Calibri" w:hAnsi="Calibri"/>
        </w:rPr>
        <w:t xml:space="preserve">  </w:t>
      </w:r>
      <w:r>
        <w:rPr>
          <w:rFonts w:ascii="Calibri" w:hAnsi="Calibri"/>
          <w:i/>
          <w:iCs/>
        </w:rPr>
        <w:t xml:space="preserve">M. </w:t>
      </w:r>
      <w:proofErr w:type="gramStart"/>
      <w:r>
        <w:rPr>
          <w:rFonts w:ascii="Calibri" w:hAnsi="Calibri"/>
          <w:i/>
          <w:iCs/>
        </w:rPr>
        <w:t>major</w:t>
      </w:r>
      <w:proofErr w:type="gramEnd"/>
      <w:r>
        <w:rPr>
          <w:rFonts w:ascii="Calibri" w:hAnsi="Calibri"/>
        </w:rPr>
        <w:t xml:space="preserve">, total </w:t>
      </w:r>
      <w:proofErr w:type="spellStart"/>
      <w:r>
        <w:rPr>
          <w:rFonts w:ascii="Calibri" w:hAnsi="Calibri"/>
        </w:rPr>
        <w:t>cryptophyte</w:t>
      </w:r>
      <w:proofErr w:type="spellEnd"/>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and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w:t>
      </w:r>
      <w:r>
        <w:rPr>
          <w:rFonts w:ascii="Calibri" w:eastAsia="Calibri" w:hAnsi="Calibri" w:cs="Calibri"/>
          <w:i/>
          <w:iCs/>
        </w:rPr>
        <w:t xml:space="preserve">T. </w:t>
      </w:r>
      <w:proofErr w:type="spellStart"/>
      <w:proofErr w:type="gramStart"/>
      <w:r>
        <w:rPr>
          <w:rFonts w:ascii="Calibri" w:eastAsia="Calibri" w:hAnsi="Calibri" w:cs="Calibri"/>
          <w:i/>
          <w:iCs/>
        </w:rPr>
        <w:t>amphioexa</w:t>
      </w:r>
      <w:proofErr w:type="spellEnd"/>
      <w:proofErr w:type="gramEnd"/>
      <w:r>
        <w:rPr>
          <w:rFonts w:ascii="Calibri" w:eastAsia="Calibri" w:hAnsi="Calibri" w:cs="Calibri"/>
        </w:rPr>
        <w:t xml:space="preserve"> abundances calculated using the estimated percent. </w:t>
      </w:r>
    </w:p>
    <w:p w14:paraId="0C9C7DDD" w14:textId="77777777" w:rsidR="008A58DC" w:rsidRDefault="008A58DC">
      <w:pPr>
        <w:spacing w:line="360" w:lineRule="auto"/>
      </w:pPr>
    </w:p>
    <w:p w14:paraId="6A95307E" w14:textId="77777777" w:rsidR="008A58DC" w:rsidRDefault="008A58DC">
      <w:pPr>
        <w:spacing w:line="360" w:lineRule="auto"/>
      </w:pPr>
    </w:p>
    <w:p w14:paraId="78724E3A" w14:textId="77777777" w:rsidR="008A58DC" w:rsidRDefault="008A58DC">
      <w:pPr>
        <w:spacing w:line="360" w:lineRule="auto"/>
      </w:pPr>
    </w:p>
    <w:p w14:paraId="542FFBF5" w14:textId="77777777" w:rsidR="008A58DC" w:rsidRDefault="008A58DC">
      <w:pPr>
        <w:spacing w:line="360" w:lineRule="auto"/>
      </w:pPr>
    </w:p>
    <w:p w14:paraId="4FE1CDA1" w14:textId="77777777" w:rsidR="008A58DC" w:rsidRDefault="008A58DC">
      <w:pPr>
        <w:spacing w:line="360" w:lineRule="auto"/>
      </w:pPr>
    </w:p>
    <w:p w14:paraId="249A7B59" w14:textId="77777777" w:rsidR="008A58DC" w:rsidRDefault="008A58DC">
      <w:pPr>
        <w:spacing w:line="360" w:lineRule="auto"/>
      </w:pPr>
    </w:p>
    <w:p w14:paraId="557AC159" w14:textId="77777777" w:rsidR="008A58DC" w:rsidRDefault="008A58DC">
      <w:pPr>
        <w:tabs>
          <w:tab w:val="left" w:pos="5265"/>
        </w:tabs>
        <w:spacing w:line="360" w:lineRule="auto"/>
      </w:pPr>
    </w:p>
    <w:sectPr w:rsidR="008A58DC">
      <w:pgSz w:w="12240" w:h="15840"/>
      <w:pgMar w:top="936" w:right="936" w:bottom="936" w:left="936" w:header="0" w:footer="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rmbrust Lab" w:date="2015-07-24T20:26:00Z" w:initials="al">
    <w:p w14:paraId="61586020" w14:textId="77777777" w:rsidR="004767C3" w:rsidRDefault="004767C3">
      <w:pPr>
        <w:pStyle w:val="CommentText"/>
      </w:pPr>
      <w:r>
        <w:rPr>
          <w:rStyle w:val="CommentReference"/>
        </w:rPr>
        <w:annotationRef/>
      </w:r>
      <w:r>
        <w:t>Are always found</w:t>
      </w:r>
      <w:proofErr w:type="gramStart"/>
      <w:r>
        <w:t>..</w:t>
      </w:r>
      <w:proofErr w:type="gramEnd"/>
      <w:r>
        <w:t xml:space="preserve"> Peter told me that they never observed M. major without </w:t>
      </w:r>
      <w:proofErr w:type="spellStart"/>
      <w:r>
        <w:t>cryptophyte</w:t>
      </w:r>
      <w:proofErr w:type="spellEnd"/>
    </w:p>
  </w:comment>
  <w:comment w:id="10" w:author="Armbrust Lab" w:date="2015-07-24T20:27:00Z" w:initials="al">
    <w:p w14:paraId="166CA1F1" w14:textId="77777777" w:rsidR="004767C3" w:rsidRDefault="004767C3">
      <w:pPr>
        <w:pStyle w:val="CommentText"/>
      </w:pPr>
      <w:r>
        <w:rPr>
          <w:rStyle w:val="CommentReference"/>
        </w:rPr>
        <w:annotationRef/>
      </w:r>
      <w:r>
        <w:t>This is great! You need to expand on this part in the draft, so people like Ginger can understand a bit better the rational of this study.</w:t>
      </w:r>
    </w:p>
  </w:comment>
  <w:comment w:id="72" w:author="Armbrust Lab" w:date="2015-07-24T20:28:00Z" w:initials="al">
    <w:p w14:paraId="608D46C2" w14:textId="77777777" w:rsidR="004767C3" w:rsidRDefault="004767C3">
      <w:pPr>
        <w:pStyle w:val="CommentText"/>
      </w:pPr>
      <w:r>
        <w:rPr>
          <w:rStyle w:val="CommentReference"/>
        </w:rPr>
        <w:annotationRef/>
      </w:r>
      <w:r>
        <w:t>YES. She needs to write this part</w:t>
      </w:r>
    </w:p>
  </w:comment>
  <w:comment w:id="73" w:author="Armbrust Lab" w:date="2015-07-24T20:29:00Z" w:initials="al">
    <w:p w14:paraId="26E060C3" w14:textId="77777777" w:rsidR="004767C3" w:rsidRDefault="004767C3">
      <w:pPr>
        <w:pStyle w:val="CommentText"/>
      </w:pPr>
      <w:r>
        <w:rPr>
          <w:rStyle w:val="CommentReference"/>
        </w:rPr>
        <w:annotationRef/>
      </w:r>
      <w:r>
        <w:t xml:space="preserve">Peter, or whoever did the analysis, </w:t>
      </w:r>
      <w:proofErr w:type="gramStart"/>
      <w:r>
        <w:t>needs  to</w:t>
      </w:r>
      <w:proofErr w:type="gramEnd"/>
      <w:r>
        <w:t xml:space="preserve"> write this part</w:t>
      </w:r>
    </w:p>
  </w:comment>
  <w:comment w:id="75" w:author="Armbrust Lab" w:date="2015-07-24T20:30:00Z" w:initials="al">
    <w:p w14:paraId="08ECDBFB" w14:textId="77777777" w:rsidR="004767C3" w:rsidRDefault="004767C3">
      <w:pPr>
        <w:pStyle w:val="CommentText"/>
      </w:pPr>
      <w:r>
        <w:rPr>
          <w:rStyle w:val="CommentReference"/>
        </w:rPr>
        <w:annotationRef/>
      </w:r>
      <w:r>
        <w:t>How many cells were sorted?</w:t>
      </w:r>
    </w:p>
  </w:comment>
  <w:comment w:id="76" w:author="Armbrust Lab" w:date="2015-07-24T20:30:00Z" w:initials="al">
    <w:p w14:paraId="01BFD613" w14:textId="77777777" w:rsidR="004767C3" w:rsidRDefault="004767C3">
      <w:pPr>
        <w:pStyle w:val="CommentText"/>
      </w:pPr>
      <w:r>
        <w:rPr>
          <w:rStyle w:val="CommentReference"/>
        </w:rPr>
        <w:annotationRef/>
      </w:r>
      <w:r>
        <w:t xml:space="preserve">Joe </w:t>
      </w:r>
      <w:proofErr w:type="spellStart"/>
      <w:r>
        <w:t>Needoba</w:t>
      </w:r>
      <w:proofErr w:type="spellEnd"/>
      <w:r>
        <w:t xml:space="preserve"> needs to write this part</w:t>
      </w:r>
    </w:p>
  </w:comment>
  <w:comment w:id="81" w:author="Armbrust Lab" w:date="2015-07-24T20:40:00Z" w:initials="al">
    <w:p w14:paraId="1332F984" w14:textId="452310D4" w:rsidR="004767C3" w:rsidRDefault="004767C3">
      <w:pPr>
        <w:pStyle w:val="CommentText"/>
      </w:pPr>
      <w:r>
        <w:rPr>
          <w:rStyle w:val="CommentReference"/>
        </w:rPr>
        <w:annotationRef/>
      </w:r>
      <w:r>
        <w:t>I will write this part.</w:t>
      </w:r>
    </w:p>
  </w:comment>
  <w:comment w:id="92" w:author="Armbrust Lab" w:date="2015-07-25T13:38:00Z" w:initials="al">
    <w:p w14:paraId="1B20094D" w14:textId="44DDF714" w:rsidR="004767C3" w:rsidRDefault="004767C3">
      <w:pPr>
        <w:pStyle w:val="CommentText"/>
      </w:pPr>
      <w:r>
        <w:rPr>
          <w:rStyle w:val="CommentReference"/>
        </w:rPr>
        <w:annotationRef/>
      </w:r>
      <w:r>
        <w:t>We don’t show the data. This part could be in the method section</w:t>
      </w:r>
    </w:p>
  </w:comment>
  <w:comment w:id="97" w:author="Armbrust Lab" w:date="2015-07-25T13:51:00Z" w:initials="al">
    <w:p w14:paraId="29C16BE6" w14:textId="40EA7F88" w:rsidR="00EC24B1" w:rsidRDefault="00EC24B1">
      <w:pPr>
        <w:pStyle w:val="CommentText"/>
      </w:pPr>
      <w:r>
        <w:rPr>
          <w:rStyle w:val="CommentReference"/>
        </w:rPr>
        <w:annotationRef/>
      </w:r>
      <w:r>
        <w:t>Mean daily PAR, right?</w:t>
      </w:r>
    </w:p>
  </w:comment>
  <w:comment w:id="113" w:author="Armbrust Lab" w:date="2015-07-25T13:32:00Z" w:initials="al">
    <w:p w14:paraId="714D925C" w14:textId="6E2B7752" w:rsidR="004767C3" w:rsidRDefault="004767C3">
      <w:pPr>
        <w:pStyle w:val="CommentText"/>
      </w:pPr>
      <w:r>
        <w:rPr>
          <w:rStyle w:val="CommentReference"/>
        </w:rPr>
        <w:annotationRef/>
      </w:r>
      <w:r>
        <w:t>WE should definitely be critical about our approach, but try to be positive about it, not negative. We did our best, no method is perfect. Don’t destroy all your effort!!!</w:t>
      </w:r>
    </w:p>
  </w:comment>
  <w:comment w:id="115" w:author="Armbrust Lab" w:date="2015-07-25T13:33:00Z" w:initials="al">
    <w:p w14:paraId="148D7FF9" w14:textId="5F1570B7" w:rsidR="004767C3" w:rsidRDefault="004767C3">
      <w:pPr>
        <w:pStyle w:val="CommentText"/>
      </w:pPr>
      <w:r>
        <w:rPr>
          <w:rStyle w:val="CommentReference"/>
        </w:rPr>
        <w:annotationRef/>
      </w:r>
      <w:r>
        <w:t>I see this more like the last paragraph before the conclusion.</w:t>
      </w:r>
    </w:p>
  </w:comment>
  <w:comment w:id="116" w:author="Armbrust Lab" w:date="2015-07-25T13:54:00Z" w:initials="al">
    <w:p w14:paraId="3B6C8E1E" w14:textId="79FAD4AC" w:rsidR="00EC24B1" w:rsidRDefault="00EC24B1">
      <w:pPr>
        <w:pStyle w:val="CommentText"/>
      </w:pPr>
      <w:r>
        <w:rPr>
          <w:rStyle w:val="CommentReference"/>
        </w:rPr>
        <w:annotationRef/>
      </w:r>
      <w:r>
        <w:t>Could be other factors too. Don’t speculate too much.</w:t>
      </w:r>
    </w:p>
  </w:comment>
  <w:comment w:id="118" w:author="Armbrust Lab" w:date="2015-07-25T13:50:00Z" w:initials="al">
    <w:p w14:paraId="5AFCA8BC" w14:textId="2DC7A8CF" w:rsidR="00EC24B1" w:rsidRDefault="00EC24B1">
      <w:pPr>
        <w:pStyle w:val="CommentText"/>
      </w:pPr>
      <w:r>
        <w:rPr>
          <w:rStyle w:val="CommentReference"/>
        </w:rPr>
        <w:annotationRef/>
      </w:r>
      <w:r>
        <w:t xml:space="preserve">Make sure </w:t>
      </w:r>
      <w:proofErr w:type="spellStart"/>
      <w:r>
        <w:t>theat</w:t>
      </w:r>
      <w:proofErr w:type="spellEnd"/>
      <w:r>
        <w:t xml:space="preserve"> all y-axis are at the same scale…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Symbo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1F91"/>
    <w:multiLevelType w:val="hybridMultilevel"/>
    <w:tmpl w:val="2FAC56DC"/>
    <w:lvl w:ilvl="0" w:tplc="0FA809E0">
      <w:numFmt w:val="bullet"/>
      <w:lvlText w:val="-"/>
      <w:lvlJc w:val="left"/>
      <w:pPr>
        <w:ind w:left="720" w:hanging="360"/>
      </w:pPr>
      <w:rPr>
        <w:rFonts w:ascii="Calibri" w:eastAsia="SimSun" w:hAnsi="Calibri" w:cs="Lucida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DC"/>
    <w:rsid w:val="003A053E"/>
    <w:rsid w:val="004767C3"/>
    <w:rsid w:val="008A58DC"/>
    <w:rsid w:val="009F6FF7"/>
    <w:rsid w:val="00A516D5"/>
    <w:rsid w:val="00B12323"/>
    <w:rsid w:val="00D309D8"/>
    <w:rsid w:val="00EC2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B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D309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9D8"/>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D309D8"/>
    <w:rPr>
      <w:sz w:val="18"/>
      <w:szCs w:val="18"/>
    </w:rPr>
  </w:style>
  <w:style w:type="paragraph" w:styleId="CommentText">
    <w:name w:val="annotation text"/>
    <w:basedOn w:val="Normal"/>
    <w:link w:val="CommentTextChar"/>
    <w:uiPriority w:val="99"/>
    <w:semiHidden/>
    <w:unhideWhenUsed/>
    <w:rsid w:val="00D309D8"/>
  </w:style>
  <w:style w:type="character" w:customStyle="1" w:styleId="CommentTextChar">
    <w:name w:val="Comment Text Char"/>
    <w:basedOn w:val="DefaultParagraphFont"/>
    <w:link w:val="CommentText"/>
    <w:uiPriority w:val="99"/>
    <w:semiHidden/>
    <w:rsid w:val="00D309D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D309D8"/>
    <w:rPr>
      <w:b/>
      <w:bCs/>
      <w:sz w:val="20"/>
      <w:szCs w:val="20"/>
    </w:rPr>
  </w:style>
  <w:style w:type="character" w:customStyle="1" w:styleId="CommentSubjectChar">
    <w:name w:val="Comment Subject Char"/>
    <w:basedOn w:val="CommentTextChar"/>
    <w:link w:val="CommentSubject"/>
    <w:uiPriority w:val="99"/>
    <w:semiHidden/>
    <w:rsid w:val="00D309D8"/>
    <w:rPr>
      <w:rFonts w:ascii="Times New Roman" w:eastAsia="SimSun" w:hAnsi="Times New Roman" w:cs="Lucida Sans"/>
      <w:b/>
      <w:bCs/>
      <w:color w:val="00000A"/>
      <w:sz w:val="20"/>
      <w:szCs w:val="20"/>
      <w:lang w:eastAsia="zh-CN" w:bidi="hi-IN"/>
    </w:rPr>
  </w:style>
  <w:style w:type="paragraph" w:styleId="ListParagraph">
    <w:name w:val="List Paragraph"/>
    <w:basedOn w:val="Normal"/>
    <w:uiPriority w:val="34"/>
    <w:qFormat/>
    <w:rsid w:val="009F6F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D309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9D8"/>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D309D8"/>
    <w:rPr>
      <w:sz w:val="18"/>
      <w:szCs w:val="18"/>
    </w:rPr>
  </w:style>
  <w:style w:type="paragraph" w:styleId="CommentText">
    <w:name w:val="annotation text"/>
    <w:basedOn w:val="Normal"/>
    <w:link w:val="CommentTextChar"/>
    <w:uiPriority w:val="99"/>
    <w:semiHidden/>
    <w:unhideWhenUsed/>
    <w:rsid w:val="00D309D8"/>
  </w:style>
  <w:style w:type="character" w:customStyle="1" w:styleId="CommentTextChar">
    <w:name w:val="Comment Text Char"/>
    <w:basedOn w:val="DefaultParagraphFont"/>
    <w:link w:val="CommentText"/>
    <w:uiPriority w:val="99"/>
    <w:semiHidden/>
    <w:rsid w:val="00D309D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D309D8"/>
    <w:rPr>
      <w:b/>
      <w:bCs/>
      <w:sz w:val="20"/>
      <w:szCs w:val="20"/>
    </w:rPr>
  </w:style>
  <w:style w:type="character" w:customStyle="1" w:styleId="CommentSubjectChar">
    <w:name w:val="Comment Subject Char"/>
    <w:basedOn w:val="CommentTextChar"/>
    <w:link w:val="CommentSubject"/>
    <w:uiPriority w:val="99"/>
    <w:semiHidden/>
    <w:rsid w:val="00D309D8"/>
    <w:rPr>
      <w:rFonts w:ascii="Times New Roman" w:eastAsia="SimSun" w:hAnsi="Times New Roman" w:cs="Lucida Sans"/>
      <w:b/>
      <w:bCs/>
      <w:color w:val="00000A"/>
      <w:sz w:val="20"/>
      <w:szCs w:val="20"/>
      <w:lang w:eastAsia="zh-CN" w:bidi="hi-IN"/>
    </w:rPr>
  </w:style>
  <w:style w:type="paragraph" w:styleId="ListParagraph">
    <w:name w:val="List Paragraph"/>
    <w:basedOn w:val="Normal"/>
    <w:uiPriority w:val="34"/>
    <w:qFormat/>
    <w:rsid w:val="009F6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2065</Words>
  <Characters>11774</Characters>
  <Application>Microsoft Macintosh Word</Application>
  <DocSecurity>0</DocSecurity>
  <Lines>98</Lines>
  <Paragraphs>27</Paragraphs>
  <ScaleCrop>false</ScaleCrop>
  <Company/>
  <LinksUpToDate>false</LinksUpToDate>
  <CharactersWithSpaces>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Armbrust Lab</cp:lastModifiedBy>
  <cp:revision>3</cp:revision>
  <dcterms:created xsi:type="dcterms:W3CDTF">2015-07-25T06:42:00Z</dcterms:created>
  <dcterms:modified xsi:type="dcterms:W3CDTF">2015-07-25T23:54:00Z</dcterms:modified>
</cp:coreProperties>
</file>