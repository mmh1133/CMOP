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D344AA" w14:textId="77777777" w:rsidR="007F6CB7" w:rsidRPr="00FC5E5F" w:rsidRDefault="007F6CB7" w:rsidP="00FC5E5F">
      <w:pPr>
        <w:spacing w:line="480" w:lineRule="auto"/>
        <w:jc w:val="center"/>
        <w:rPr>
          <w:rFonts w:cs="Times New Roman"/>
          <w:sz w:val="28"/>
          <w:szCs w:val="28"/>
        </w:rPr>
      </w:pPr>
      <w:r w:rsidRPr="00FC5E5F">
        <w:rPr>
          <w:rFonts w:cs="Times New Roman"/>
          <w:sz w:val="28"/>
          <w:szCs w:val="28"/>
        </w:rPr>
        <w:t>Title:</w:t>
      </w:r>
    </w:p>
    <w:p w14:paraId="5C7564B3" w14:textId="0B11372D" w:rsidR="007F6CB7" w:rsidRPr="00FE75DC" w:rsidRDefault="007F6CB7" w:rsidP="00FC5E5F">
      <w:pPr>
        <w:spacing w:line="480" w:lineRule="auto"/>
        <w:jc w:val="center"/>
        <w:rPr>
          <w:rFonts w:cs="Times New Roman"/>
          <w:sz w:val="28"/>
          <w:szCs w:val="28"/>
        </w:rPr>
      </w:pPr>
      <w:r w:rsidRPr="00FC5E5F">
        <w:rPr>
          <w:rFonts w:cs="Times New Roman"/>
          <w:sz w:val="28"/>
          <w:szCs w:val="28"/>
        </w:rPr>
        <w:t xml:space="preserve">Dynamics of </w:t>
      </w:r>
      <w:r w:rsidR="000D458D" w:rsidRPr="000D458D">
        <w:rPr>
          <w:rFonts w:cs="Times New Roman"/>
          <w:i/>
          <w:sz w:val="28"/>
          <w:szCs w:val="28"/>
        </w:rPr>
        <w:t>Teleaulax</w:t>
      </w:r>
      <w:r w:rsidR="000D458D">
        <w:rPr>
          <w:rFonts w:cs="Times New Roman"/>
          <w:sz w:val="28"/>
          <w:szCs w:val="28"/>
        </w:rPr>
        <w:t xml:space="preserve">-like </w:t>
      </w:r>
      <w:r w:rsidRPr="00FC5E5F">
        <w:rPr>
          <w:rFonts w:cs="Times New Roman"/>
          <w:sz w:val="28"/>
          <w:szCs w:val="28"/>
        </w:rPr>
        <w:t>cryptophyte</w:t>
      </w:r>
      <w:r w:rsidR="000D458D">
        <w:rPr>
          <w:rFonts w:cs="Times New Roman"/>
          <w:sz w:val="28"/>
          <w:szCs w:val="28"/>
        </w:rPr>
        <w:t>s</w:t>
      </w:r>
      <w:r w:rsidRPr="00FC5E5F">
        <w:rPr>
          <w:rFonts w:cs="Times New Roman"/>
          <w:sz w:val="28"/>
          <w:szCs w:val="28"/>
        </w:rPr>
        <w:t xml:space="preserve"> during red water blooms in the Columbia River Estuary.</w:t>
      </w:r>
    </w:p>
    <w:p w14:paraId="21597611" w14:textId="77777777" w:rsidR="007F6CB7" w:rsidRPr="00FC5E5F" w:rsidRDefault="007F6CB7" w:rsidP="00FC5E5F">
      <w:pPr>
        <w:spacing w:line="480" w:lineRule="auto"/>
        <w:rPr>
          <w:rFonts w:cs="Times New Roman"/>
          <w:b/>
          <w:bCs/>
        </w:rPr>
      </w:pPr>
    </w:p>
    <w:p w14:paraId="79B2A789" w14:textId="77777777" w:rsidR="007F6CB7" w:rsidRPr="00FC5E5F" w:rsidRDefault="007F6CB7" w:rsidP="00FC5E5F">
      <w:pPr>
        <w:spacing w:line="480" w:lineRule="auto"/>
        <w:rPr>
          <w:rFonts w:cs="Times New Roman"/>
          <w:bCs/>
        </w:rPr>
      </w:pPr>
      <w:r w:rsidRPr="00FC5E5F">
        <w:rPr>
          <w:rFonts w:cs="Times New Roman"/>
          <w:bCs/>
        </w:rPr>
        <w:t>Authors:</w:t>
      </w:r>
    </w:p>
    <w:p w14:paraId="3AAFD329" w14:textId="3AEA2A9B" w:rsidR="007F6CB7" w:rsidRPr="00FC5E5F" w:rsidRDefault="007F6CB7" w:rsidP="00FC5E5F">
      <w:pPr>
        <w:spacing w:line="480" w:lineRule="auto"/>
        <w:rPr>
          <w:rFonts w:cs="Times New Roman"/>
          <w:bCs/>
        </w:rPr>
      </w:pPr>
      <w:r w:rsidRPr="00FC5E5F">
        <w:rPr>
          <w:rFonts w:cs="Times New Roman"/>
          <w:bCs/>
        </w:rPr>
        <w:t xml:space="preserve">Maria Hamilton </w:t>
      </w:r>
      <w:r w:rsidRPr="00FC5E5F">
        <w:rPr>
          <w:rFonts w:cs="Times New Roman"/>
          <w:bCs/>
          <w:vertAlign w:val="superscript"/>
        </w:rPr>
        <w:t>1,2</w:t>
      </w:r>
      <w:r w:rsidRPr="00FC5E5F">
        <w:rPr>
          <w:rFonts w:cs="Times New Roman"/>
          <w:bCs/>
        </w:rPr>
        <w:t xml:space="preserve">, Joseph Nedoba </w:t>
      </w:r>
      <w:r w:rsidRPr="00FC5E5F">
        <w:rPr>
          <w:rFonts w:cs="Times New Roman"/>
          <w:bCs/>
          <w:vertAlign w:val="superscript"/>
        </w:rPr>
        <w:t>3</w:t>
      </w:r>
      <w:r w:rsidRPr="00FC5E5F">
        <w:rPr>
          <w:rFonts w:cs="Times New Roman"/>
          <w:bCs/>
        </w:rPr>
        <w:t xml:space="preserve">, </w:t>
      </w:r>
      <w:r w:rsidR="009337D9">
        <w:rPr>
          <w:rFonts w:cs="Times New Roman"/>
          <w:bCs/>
        </w:rPr>
        <w:t>Katie Maxey</w:t>
      </w:r>
      <w:r w:rsidR="0077365D">
        <w:rPr>
          <w:rFonts w:cs="Times New Roman"/>
          <w:bCs/>
        </w:rPr>
        <w:t xml:space="preserve"> </w:t>
      </w:r>
      <w:r w:rsidR="0077365D" w:rsidRPr="008A0DAC">
        <w:rPr>
          <w:rFonts w:cs="Times New Roman"/>
          <w:bCs/>
          <w:vertAlign w:val="superscript"/>
        </w:rPr>
        <w:t>4</w:t>
      </w:r>
      <w:r w:rsidR="009337D9">
        <w:rPr>
          <w:rFonts w:cs="Times New Roman"/>
          <w:bCs/>
        </w:rPr>
        <w:t xml:space="preserve">, </w:t>
      </w:r>
      <w:r w:rsidRPr="00FC5E5F">
        <w:rPr>
          <w:rFonts w:cs="Times New Roman"/>
          <w:bCs/>
        </w:rPr>
        <w:t xml:space="preserve">Rhonda Morales </w:t>
      </w:r>
      <w:r w:rsidRPr="00FC5E5F">
        <w:rPr>
          <w:rFonts w:cs="Times New Roman"/>
          <w:bCs/>
          <w:vertAlign w:val="superscript"/>
        </w:rPr>
        <w:t>1</w:t>
      </w:r>
      <w:r w:rsidRPr="00FC5E5F">
        <w:rPr>
          <w:rFonts w:cs="Times New Roman"/>
          <w:bCs/>
        </w:rPr>
        <w:t xml:space="preserve">, Tawnya Peterson </w:t>
      </w:r>
      <w:r w:rsidRPr="00FC5E5F">
        <w:rPr>
          <w:rFonts w:cs="Times New Roman"/>
          <w:bCs/>
          <w:vertAlign w:val="superscript"/>
        </w:rPr>
        <w:t>3</w:t>
      </w:r>
      <w:r w:rsidRPr="00FC5E5F">
        <w:rPr>
          <w:rFonts w:cs="Times New Roman"/>
          <w:bCs/>
        </w:rPr>
        <w:t xml:space="preserve">, Megan Schatz </w:t>
      </w:r>
      <w:r w:rsidRPr="00FC5E5F">
        <w:rPr>
          <w:rFonts w:cs="Times New Roman"/>
          <w:bCs/>
          <w:vertAlign w:val="superscript"/>
        </w:rPr>
        <w:t>1</w:t>
      </w:r>
      <w:r w:rsidRPr="00FC5E5F">
        <w:rPr>
          <w:rFonts w:cs="Times New Roman"/>
          <w:bCs/>
        </w:rPr>
        <w:t xml:space="preserve">, Jarred Swalwell </w:t>
      </w:r>
      <w:r w:rsidRPr="00FC5E5F">
        <w:rPr>
          <w:rFonts w:cs="Times New Roman"/>
          <w:bCs/>
          <w:vertAlign w:val="superscript"/>
        </w:rPr>
        <w:t>1</w:t>
      </w:r>
      <w:r w:rsidRPr="00FC5E5F">
        <w:rPr>
          <w:rFonts w:cs="Times New Roman"/>
          <w:bCs/>
        </w:rPr>
        <w:t xml:space="preserve">, Peter Zuber </w:t>
      </w:r>
      <w:r w:rsidRPr="00FC5E5F">
        <w:rPr>
          <w:rFonts w:cs="Times New Roman"/>
          <w:bCs/>
          <w:vertAlign w:val="superscript"/>
        </w:rPr>
        <w:t>4</w:t>
      </w:r>
      <w:r w:rsidRPr="00FC5E5F">
        <w:rPr>
          <w:rFonts w:cs="Times New Roman"/>
          <w:bCs/>
        </w:rPr>
        <w:t xml:space="preserve">, E. Virginia Armbrust </w:t>
      </w:r>
      <w:r w:rsidRPr="00FC5E5F">
        <w:rPr>
          <w:rFonts w:cs="Times New Roman"/>
          <w:bCs/>
          <w:vertAlign w:val="superscript"/>
        </w:rPr>
        <w:t>1</w:t>
      </w:r>
      <w:r w:rsidRPr="00FC5E5F">
        <w:rPr>
          <w:rFonts w:cs="Times New Roman"/>
          <w:bCs/>
        </w:rPr>
        <w:t xml:space="preserve">, Francois Ribalet </w:t>
      </w:r>
      <w:r w:rsidRPr="00FC5E5F">
        <w:rPr>
          <w:rFonts w:cs="Times New Roman"/>
          <w:bCs/>
          <w:vertAlign w:val="superscript"/>
        </w:rPr>
        <w:t>1*</w:t>
      </w:r>
    </w:p>
    <w:p w14:paraId="27D43767" w14:textId="77777777" w:rsidR="007F6CB7" w:rsidRPr="00FC5E5F" w:rsidRDefault="007F6CB7" w:rsidP="00FC5E5F">
      <w:pPr>
        <w:spacing w:line="480" w:lineRule="auto"/>
        <w:rPr>
          <w:rFonts w:cs="Times New Roman"/>
          <w:bCs/>
        </w:rPr>
      </w:pPr>
    </w:p>
    <w:p w14:paraId="753D6173" w14:textId="77777777" w:rsidR="00F34B51" w:rsidRPr="00FE75DC" w:rsidRDefault="00F34B51" w:rsidP="00FC5E5F">
      <w:pPr>
        <w:spacing w:line="480" w:lineRule="auto"/>
        <w:rPr>
          <w:rFonts w:cs="Times New Roman"/>
        </w:rPr>
      </w:pPr>
    </w:p>
    <w:p w14:paraId="5343B248" w14:textId="671B4D05" w:rsidR="007F6CB7" w:rsidRPr="00FE75DC" w:rsidRDefault="007F6CB7" w:rsidP="00FC5E5F">
      <w:pPr>
        <w:spacing w:line="480" w:lineRule="auto"/>
        <w:rPr>
          <w:rFonts w:cs="Times New Roman"/>
        </w:rPr>
      </w:pPr>
      <w:r w:rsidRPr="00FE75DC">
        <w:rPr>
          <w:rFonts w:cs="Times New Roman"/>
        </w:rPr>
        <w:t>Affiliations:</w:t>
      </w:r>
    </w:p>
    <w:p w14:paraId="22FE0FB7" w14:textId="671B4D05" w:rsidR="007F6CB7" w:rsidRPr="00FC5E5F" w:rsidRDefault="007F6CB7" w:rsidP="00FC5E5F">
      <w:pPr>
        <w:widowControl/>
        <w:tabs>
          <w:tab w:val="clear" w:pos="709"/>
        </w:tabs>
        <w:suppressAutoHyphens w:val="0"/>
        <w:spacing w:line="480" w:lineRule="auto"/>
        <w:rPr>
          <w:rFonts w:cs="Times New Roman"/>
          <w:bCs/>
        </w:rPr>
      </w:pPr>
      <w:r w:rsidRPr="00FC5E5F">
        <w:rPr>
          <w:rFonts w:cs="Times New Roman"/>
          <w:bCs/>
          <w:vertAlign w:val="superscript"/>
        </w:rPr>
        <w:t xml:space="preserve">1 </w:t>
      </w:r>
      <w:r w:rsidRPr="00FC5E5F">
        <w:rPr>
          <w:rFonts w:cs="Times New Roman"/>
          <w:bCs/>
        </w:rPr>
        <w:t>School of Oceanography, University of Washington, Box 357940, Seattle, WA 98195 USA</w:t>
      </w:r>
    </w:p>
    <w:p w14:paraId="7DC1DC8D" w14:textId="589E2BD1" w:rsidR="007F6CB7" w:rsidRPr="00FC5E5F" w:rsidRDefault="007F6CB7" w:rsidP="00FC5E5F">
      <w:pPr>
        <w:widowControl/>
        <w:tabs>
          <w:tab w:val="clear" w:pos="709"/>
        </w:tabs>
        <w:suppressAutoHyphens w:val="0"/>
        <w:spacing w:line="480" w:lineRule="auto"/>
        <w:rPr>
          <w:rFonts w:cs="Times New Roman"/>
          <w:bCs/>
        </w:rPr>
      </w:pPr>
      <w:r w:rsidRPr="00FC5E5F">
        <w:rPr>
          <w:rFonts w:cs="Times New Roman"/>
          <w:bCs/>
          <w:vertAlign w:val="superscript"/>
        </w:rPr>
        <w:t>2</w:t>
      </w:r>
      <w:r w:rsidRPr="00FC5E5F">
        <w:rPr>
          <w:rFonts w:cs="Times New Roman"/>
          <w:bCs/>
        </w:rPr>
        <w:t xml:space="preserve"> Present address</w:t>
      </w:r>
      <w:r w:rsidR="008D4DDE" w:rsidRPr="00FC5E5F">
        <w:rPr>
          <w:rFonts w:cs="Times New Roman"/>
          <w:bCs/>
        </w:rPr>
        <w:t>: Ocean Sciences Department, UC Santa Cruz, 1156 High Street, Santa Cruz, CA 95064</w:t>
      </w:r>
      <w:r w:rsidRPr="00FC5E5F">
        <w:rPr>
          <w:rFonts w:cs="Times New Roman"/>
          <w:bCs/>
        </w:rPr>
        <w:t xml:space="preserve"> </w:t>
      </w:r>
    </w:p>
    <w:p w14:paraId="06531436" w14:textId="4B323D9E" w:rsidR="007F6CB7" w:rsidRPr="00FC5E5F" w:rsidRDefault="007F6CB7" w:rsidP="00FC5E5F">
      <w:pPr>
        <w:widowControl/>
        <w:tabs>
          <w:tab w:val="clear" w:pos="709"/>
        </w:tabs>
        <w:suppressAutoHyphens w:val="0"/>
        <w:spacing w:line="480" w:lineRule="auto"/>
        <w:rPr>
          <w:rFonts w:cs="Times New Roman"/>
          <w:bCs/>
        </w:rPr>
      </w:pPr>
      <w:r w:rsidRPr="00FC5E5F">
        <w:rPr>
          <w:rFonts w:cs="Times New Roman"/>
          <w:bCs/>
          <w:vertAlign w:val="superscript"/>
        </w:rPr>
        <w:t xml:space="preserve">3 </w:t>
      </w:r>
      <w:r w:rsidRPr="000D458D">
        <w:rPr>
          <w:rFonts w:cs="Times New Roman"/>
          <w:bCs/>
          <w:highlight w:val="yellow"/>
        </w:rPr>
        <w:t>To Be Completed</w:t>
      </w:r>
    </w:p>
    <w:p w14:paraId="5FF3096F" w14:textId="3940C0A0" w:rsidR="007F6CB7" w:rsidRPr="00FC5E5F" w:rsidRDefault="007F6CB7" w:rsidP="00FC5E5F">
      <w:pPr>
        <w:widowControl/>
        <w:tabs>
          <w:tab w:val="clear" w:pos="709"/>
        </w:tabs>
        <w:suppressAutoHyphens w:val="0"/>
        <w:spacing w:line="480" w:lineRule="auto"/>
        <w:rPr>
          <w:rFonts w:cs="Times New Roman"/>
          <w:bCs/>
        </w:rPr>
      </w:pPr>
      <w:r w:rsidRPr="00FC5E5F">
        <w:rPr>
          <w:rFonts w:cs="Times New Roman"/>
          <w:bCs/>
          <w:vertAlign w:val="superscript"/>
        </w:rPr>
        <w:t xml:space="preserve">4 </w:t>
      </w:r>
      <w:r w:rsidR="006F19EC" w:rsidRPr="006F19EC">
        <w:rPr>
          <w:rFonts w:cs="Times New Roman"/>
          <w:bCs/>
        </w:rPr>
        <w:t>Institute of Environmental Health</w:t>
      </w:r>
      <w:r w:rsidR="006F19EC">
        <w:rPr>
          <w:rFonts w:cs="Times New Roman"/>
          <w:bCs/>
        </w:rPr>
        <w:t xml:space="preserve">, </w:t>
      </w:r>
      <w:r w:rsidR="006F19EC" w:rsidRPr="006F19EC">
        <w:rPr>
          <w:rFonts w:cs="Times New Roman"/>
          <w:bCs/>
        </w:rPr>
        <w:t>Oregon Health &amp; Science University</w:t>
      </w:r>
      <w:r w:rsidR="006F19EC">
        <w:rPr>
          <w:rFonts w:cs="Times New Roman"/>
          <w:bCs/>
        </w:rPr>
        <w:t xml:space="preserve">, </w:t>
      </w:r>
      <w:r w:rsidR="006F19EC" w:rsidRPr="006F19EC">
        <w:rPr>
          <w:rFonts w:cs="Times New Roman"/>
          <w:bCs/>
        </w:rPr>
        <w:t>Mail code HRC3</w:t>
      </w:r>
      <w:r w:rsidR="006F19EC">
        <w:rPr>
          <w:rFonts w:cs="Times New Roman"/>
          <w:bCs/>
        </w:rPr>
        <w:t xml:space="preserve">, Portland, </w:t>
      </w:r>
      <w:r w:rsidR="006F19EC" w:rsidRPr="006F19EC">
        <w:rPr>
          <w:rFonts w:cs="Times New Roman"/>
          <w:bCs/>
        </w:rPr>
        <w:t>OR 97239</w:t>
      </w:r>
      <w:r w:rsidR="006F19EC">
        <w:rPr>
          <w:rFonts w:cs="Times New Roman"/>
          <w:bCs/>
        </w:rPr>
        <w:t xml:space="preserve"> USA</w:t>
      </w:r>
    </w:p>
    <w:p w14:paraId="3C3B06ED" w14:textId="77777777" w:rsidR="007F6CB7" w:rsidRPr="00FC5E5F" w:rsidRDefault="007F6CB7" w:rsidP="00FC5E5F">
      <w:pPr>
        <w:widowControl/>
        <w:tabs>
          <w:tab w:val="clear" w:pos="709"/>
        </w:tabs>
        <w:suppressAutoHyphens w:val="0"/>
        <w:spacing w:line="480" w:lineRule="auto"/>
        <w:rPr>
          <w:rFonts w:cs="Times New Roman"/>
          <w:bCs/>
          <w:vertAlign w:val="superscript"/>
        </w:rPr>
      </w:pPr>
    </w:p>
    <w:p w14:paraId="3F858B7D" w14:textId="77777777" w:rsidR="007F6CB7" w:rsidRPr="00FC5E5F" w:rsidRDefault="007F6CB7" w:rsidP="00FC5E5F">
      <w:pPr>
        <w:widowControl/>
        <w:tabs>
          <w:tab w:val="clear" w:pos="709"/>
        </w:tabs>
        <w:suppressAutoHyphens w:val="0"/>
        <w:spacing w:line="480" w:lineRule="auto"/>
        <w:rPr>
          <w:rFonts w:cs="Times New Roman"/>
          <w:bCs/>
          <w:vertAlign w:val="superscript"/>
        </w:rPr>
      </w:pPr>
    </w:p>
    <w:p w14:paraId="46B5CF2A" w14:textId="30163B70" w:rsidR="007F6CB7" w:rsidRPr="00FC5E5F" w:rsidRDefault="007F6CB7" w:rsidP="00FC5E5F">
      <w:pPr>
        <w:widowControl/>
        <w:tabs>
          <w:tab w:val="clear" w:pos="709"/>
        </w:tabs>
        <w:suppressAutoHyphens w:val="0"/>
        <w:spacing w:line="480" w:lineRule="auto"/>
        <w:rPr>
          <w:rFonts w:cs="Times New Roman"/>
          <w:bCs/>
        </w:rPr>
      </w:pPr>
      <w:r w:rsidRPr="00FC5E5F">
        <w:rPr>
          <w:rFonts w:cs="Times New Roman"/>
          <w:bCs/>
        </w:rPr>
        <w:t>* Correspondence to: ribalet@uw.edu</w:t>
      </w:r>
      <w:r w:rsidRPr="00FC5E5F">
        <w:rPr>
          <w:rFonts w:cs="Times New Roman"/>
          <w:bCs/>
        </w:rPr>
        <w:br w:type="page"/>
      </w:r>
    </w:p>
    <w:p w14:paraId="4ED069EB" w14:textId="1F346E58" w:rsidR="00F34B51" w:rsidRPr="00FE75DC" w:rsidRDefault="00DA3C76" w:rsidP="00FC5E5F">
      <w:pPr>
        <w:spacing w:line="480" w:lineRule="auto"/>
        <w:rPr>
          <w:rFonts w:cs="Times New Roman"/>
        </w:rPr>
      </w:pPr>
      <w:r>
        <w:rPr>
          <w:rFonts w:cs="Times New Roman"/>
          <w:b/>
          <w:bCs/>
        </w:rPr>
        <w:lastRenderedPageBreak/>
        <w:t xml:space="preserve">ABSTRACT </w:t>
      </w:r>
      <w:r w:rsidR="001A6393">
        <w:rPr>
          <w:rFonts w:cs="Times New Roman"/>
          <w:b/>
          <w:bCs/>
        </w:rPr>
        <w:t>(</w:t>
      </w:r>
      <w:r>
        <w:rPr>
          <w:rFonts w:cs="Times New Roman"/>
          <w:b/>
          <w:bCs/>
        </w:rPr>
        <w:t>one page)</w:t>
      </w:r>
    </w:p>
    <w:p w14:paraId="7E9C4F4D" w14:textId="77777777" w:rsidR="00140BF8" w:rsidRDefault="00F34B51" w:rsidP="00FC5E5F">
      <w:pPr>
        <w:spacing w:line="480" w:lineRule="auto"/>
        <w:rPr>
          <w:rFonts w:cs="Times New Roman"/>
        </w:rPr>
      </w:pPr>
      <w:r w:rsidRPr="00FC5E5F">
        <w:rPr>
          <w:rFonts w:cs="Times New Roman"/>
        </w:rPr>
        <w:tab/>
      </w:r>
      <w:r w:rsidR="00FC5E5F">
        <w:rPr>
          <w:rFonts w:cs="Times New Roman"/>
        </w:rPr>
        <w:t xml:space="preserve">The annual red water bloom that occur in the late summer/early fall in the </w:t>
      </w:r>
      <w:r w:rsidR="00FC5E5F" w:rsidRPr="00845FEE">
        <w:rPr>
          <w:rFonts w:cs="Times New Roman"/>
        </w:rPr>
        <w:t>Columbia River Estuary</w:t>
      </w:r>
      <w:r w:rsidR="00FC5E5F">
        <w:rPr>
          <w:rFonts w:cs="Times New Roman"/>
        </w:rPr>
        <w:t xml:space="preserve"> (Oregon, USA) consists of the mixotrophic ciliate </w:t>
      </w:r>
      <w:r w:rsidR="00FC5E5F" w:rsidRPr="00DA27DC">
        <w:rPr>
          <w:rFonts w:cs="Times New Roman"/>
          <w:i/>
        </w:rPr>
        <w:t>M</w:t>
      </w:r>
      <w:r w:rsidR="00FC5E5F">
        <w:rPr>
          <w:rFonts w:cs="Times New Roman"/>
          <w:i/>
        </w:rPr>
        <w:t>esodinium</w:t>
      </w:r>
      <w:r w:rsidR="00FC5E5F" w:rsidRPr="00DA27DC">
        <w:rPr>
          <w:rFonts w:cs="Times New Roman"/>
          <w:i/>
        </w:rPr>
        <w:t xml:space="preserve"> major</w:t>
      </w:r>
      <w:r w:rsidR="00FC5E5F">
        <w:rPr>
          <w:rFonts w:cs="Times New Roman"/>
        </w:rPr>
        <w:t xml:space="preserve"> and its cryptophyte algae prey </w:t>
      </w:r>
      <w:r w:rsidR="00FC5E5F" w:rsidRPr="00FC5E5F">
        <w:rPr>
          <w:rFonts w:cs="Times New Roman"/>
          <w:i/>
        </w:rPr>
        <w:t>Teleaulax amphioexa</w:t>
      </w:r>
      <w:r w:rsidR="00FC5E5F">
        <w:rPr>
          <w:rFonts w:cs="Times New Roman"/>
        </w:rPr>
        <w:t>.</w:t>
      </w:r>
      <w:r w:rsidR="00FC5E5F" w:rsidRPr="00845FEE">
        <w:rPr>
          <w:rFonts w:cs="Times New Roman"/>
        </w:rPr>
        <w:t xml:space="preserve"> </w:t>
      </w:r>
      <w:r w:rsidR="00FC5E5F">
        <w:rPr>
          <w:rFonts w:cs="Times New Roman"/>
        </w:rPr>
        <w:t>W</w:t>
      </w:r>
      <w:r w:rsidR="00FC5E5F" w:rsidRPr="00845FEE">
        <w:rPr>
          <w:rFonts w:cs="Times New Roman"/>
        </w:rPr>
        <w:t xml:space="preserve">e have used continuous </w:t>
      </w:r>
      <w:r w:rsidR="00FC5E5F" w:rsidRPr="003577EC">
        <w:rPr>
          <w:rFonts w:cs="Times New Roman"/>
          <w:i/>
        </w:rPr>
        <w:t>in situ</w:t>
      </w:r>
      <w:r w:rsidR="00FC5E5F">
        <w:rPr>
          <w:rFonts w:cs="Times New Roman"/>
        </w:rPr>
        <w:t xml:space="preserve"> </w:t>
      </w:r>
      <w:r w:rsidR="00FC5E5F" w:rsidRPr="00845FEE">
        <w:rPr>
          <w:rFonts w:cs="Times New Roman"/>
        </w:rPr>
        <w:t>flow cytometry to monitor the abundances and division rates of free-living cryptophyte algae</w:t>
      </w:r>
      <w:r w:rsidR="00FC5E5F">
        <w:rPr>
          <w:rFonts w:cs="Times New Roman"/>
        </w:rPr>
        <w:t xml:space="preserve"> for 1 month </w:t>
      </w:r>
      <w:r w:rsidR="00FC5E5F" w:rsidRPr="00845FEE">
        <w:rPr>
          <w:rFonts w:cs="Times New Roman"/>
        </w:rPr>
        <w:t xml:space="preserve">during the September-October 2013 bloom. </w:t>
      </w:r>
      <w:r w:rsidR="00FC5E5F">
        <w:rPr>
          <w:rFonts w:cs="Times New Roman"/>
        </w:rPr>
        <w:t>Daily</w:t>
      </w:r>
      <w:r w:rsidR="00FC5E5F" w:rsidRPr="00845FEE">
        <w:rPr>
          <w:rFonts w:cs="Times New Roman"/>
        </w:rPr>
        <w:t xml:space="preserve"> cryptophyte division rates were determined from flow cytometry data using a </w:t>
      </w:r>
      <w:r w:rsidR="00FC5E5F">
        <w:rPr>
          <w:rFonts w:cs="Times New Roman"/>
        </w:rPr>
        <w:t xml:space="preserve">previously developed </w:t>
      </w:r>
      <w:r w:rsidR="00FC5E5F" w:rsidRPr="00845FEE">
        <w:rPr>
          <w:rFonts w:cs="Times New Roman"/>
        </w:rPr>
        <w:t>size structured division rate model</w:t>
      </w:r>
      <w:r w:rsidR="00FC5E5F">
        <w:rPr>
          <w:rFonts w:cs="Times New Roman"/>
        </w:rPr>
        <w:t xml:space="preserve">. </w:t>
      </w:r>
    </w:p>
    <w:p w14:paraId="4C004695" w14:textId="77777777" w:rsidR="00140BF8" w:rsidRDefault="00140BF8" w:rsidP="00FC5E5F">
      <w:pPr>
        <w:spacing w:line="480" w:lineRule="auto"/>
        <w:rPr>
          <w:rFonts w:cs="Times New Roman"/>
        </w:rPr>
      </w:pPr>
      <w:r>
        <w:rPr>
          <w:rFonts w:cs="Times New Roman"/>
        </w:rPr>
        <w:t>###</w:t>
      </w:r>
    </w:p>
    <w:p w14:paraId="1B8E37FB" w14:textId="77777777" w:rsidR="00140BF8" w:rsidRDefault="00FC5E5F" w:rsidP="00FC5E5F">
      <w:pPr>
        <w:spacing w:line="480" w:lineRule="auto"/>
        <w:rPr>
          <w:rFonts w:cs="Times New Roman"/>
        </w:rPr>
      </w:pPr>
      <w:r>
        <w:rPr>
          <w:rFonts w:cs="Times New Roman"/>
        </w:rPr>
        <w:t xml:space="preserve">We have found that there is a significant positive correlation between the abundances of the cryptophyte and </w:t>
      </w:r>
      <w:r w:rsidRPr="003577EC">
        <w:rPr>
          <w:rFonts w:cs="Times New Roman"/>
          <w:i/>
        </w:rPr>
        <w:t>M. major</w:t>
      </w:r>
      <w:r>
        <w:rPr>
          <w:rFonts w:cs="Times New Roman"/>
        </w:rPr>
        <w:t xml:space="preserve"> populations during the bloom, which suggest a strong coupling between prey availability and </w:t>
      </w:r>
      <w:r w:rsidRPr="00320642">
        <w:rPr>
          <w:rFonts w:cs="Times New Roman"/>
          <w:i/>
        </w:rPr>
        <w:t>M. major</w:t>
      </w:r>
      <w:r>
        <w:rPr>
          <w:rFonts w:cs="Times New Roman"/>
        </w:rPr>
        <w:t xml:space="preserve"> proliferation. Additionally, cryptophyte cell production was determined to have a significant positive correlation with dissolved inorganic nitrogen (DIN), revealing its role as a possible driver of cryptophyte growth. </w:t>
      </w:r>
    </w:p>
    <w:p w14:paraId="7F468B86" w14:textId="3A065AA5" w:rsidR="00F34B51" w:rsidRPr="00FE75DC" w:rsidRDefault="00FC5E5F" w:rsidP="00FC5E5F">
      <w:pPr>
        <w:spacing w:line="480" w:lineRule="auto"/>
        <w:rPr>
          <w:rFonts w:cs="Times New Roman"/>
        </w:rPr>
      </w:pPr>
      <w:r>
        <w:rPr>
          <w:rFonts w:cs="Times New Roman"/>
        </w:rPr>
        <w:t>MORE TO COME.</w:t>
      </w:r>
    </w:p>
    <w:p w14:paraId="46863B64" w14:textId="7B165A38" w:rsidR="007F6CB7" w:rsidRPr="00FC5E5F" w:rsidRDefault="007F6CB7" w:rsidP="00FC5E5F">
      <w:pPr>
        <w:widowControl/>
        <w:tabs>
          <w:tab w:val="clear" w:pos="709"/>
        </w:tabs>
        <w:suppressAutoHyphens w:val="0"/>
        <w:spacing w:line="480" w:lineRule="auto"/>
        <w:rPr>
          <w:rFonts w:cs="Times New Roman"/>
          <w:bCs/>
        </w:rPr>
      </w:pPr>
    </w:p>
    <w:p w14:paraId="018BDED7" w14:textId="755AC26D" w:rsidR="0077365D" w:rsidRDefault="00DA3C76">
      <w:pPr>
        <w:widowControl/>
        <w:tabs>
          <w:tab w:val="clear" w:pos="709"/>
        </w:tabs>
        <w:suppressAutoHyphens w:val="0"/>
        <w:rPr>
          <w:rFonts w:cs="Times New Roman"/>
          <w:b/>
          <w:bCs/>
        </w:rPr>
      </w:pPr>
      <w:r w:rsidRPr="00FC5E5F">
        <w:rPr>
          <w:rFonts w:cs="Times New Roman"/>
          <w:bCs/>
        </w:rPr>
        <w:t xml:space="preserve">Key words: cryptophytes; </w:t>
      </w:r>
      <w:r w:rsidRPr="00DA3C76">
        <w:rPr>
          <w:rFonts w:cs="Times New Roman"/>
          <w:bCs/>
          <w:i/>
        </w:rPr>
        <w:t>Teleaulax; Mesodinium</w:t>
      </w:r>
      <w:r w:rsidR="003A70CE">
        <w:rPr>
          <w:rFonts w:cs="Times New Roman"/>
          <w:bCs/>
          <w:i/>
        </w:rPr>
        <w:t xml:space="preserve">; </w:t>
      </w:r>
      <w:r w:rsidR="003A70CE" w:rsidRPr="003A70CE">
        <w:rPr>
          <w:rFonts w:cs="Times New Roman"/>
          <w:bCs/>
        </w:rPr>
        <w:t>growth</w:t>
      </w:r>
      <w:r w:rsidR="003A70CE">
        <w:rPr>
          <w:rFonts w:cs="Times New Roman"/>
          <w:bCs/>
        </w:rPr>
        <w:t xml:space="preserve"> rates</w:t>
      </w:r>
      <w:r w:rsidRPr="00FC5E5F">
        <w:rPr>
          <w:rFonts w:cs="Times New Roman"/>
          <w:bCs/>
        </w:rPr>
        <w:t>; SeaFlow</w:t>
      </w:r>
      <w:r>
        <w:rPr>
          <w:rFonts w:cs="Times New Roman"/>
          <w:b/>
          <w:bCs/>
        </w:rPr>
        <w:t xml:space="preserve"> </w:t>
      </w:r>
      <w:r w:rsidR="0077365D">
        <w:rPr>
          <w:rFonts w:cs="Times New Roman"/>
          <w:b/>
          <w:bCs/>
        </w:rPr>
        <w:br w:type="page"/>
      </w:r>
    </w:p>
    <w:p w14:paraId="506397DA" w14:textId="6CFA3575" w:rsidR="00F34B51" w:rsidRDefault="00DA3C76" w:rsidP="00FC5E5F">
      <w:pPr>
        <w:spacing w:line="480" w:lineRule="auto"/>
        <w:rPr>
          <w:rFonts w:cs="Times New Roman"/>
          <w:b/>
          <w:bCs/>
        </w:rPr>
      </w:pPr>
      <w:r>
        <w:rPr>
          <w:rFonts w:cs="Times New Roman"/>
          <w:b/>
          <w:bCs/>
        </w:rPr>
        <w:t>INTRODUCTION</w:t>
      </w:r>
    </w:p>
    <w:p w14:paraId="5F182C39" w14:textId="77777777" w:rsidR="00DA3C76" w:rsidRPr="00FC5E5F" w:rsidRDefault="00DA3C76" w:rsidP="00FC5E5F">
      <w:pPr>
        <w:spacing w:line="480" w:lineRule="auto"/>
        <w:rPr>
          <w:rFonts w:cs="Times New Roman"/>
          <w:b/>
          <w:bCs/>
        </w:rPr>
      </w:pPr>
    </w:p>
    <w:p w14:paraId="17C56FEC" w14:textId="27BE0776" w:rsidR="00C300E1" w:rsidRPr="00FC5E5F" w:rsidRDefault="00C300E1" w:rsidP="00FC5E5F">
      <w:pPr>
        <w:spacing w:line="480" w:lineRule="auto"/>
        <w:rPr>
          <w:rFonts w:cs="Times New Roman"/>
          <w:bCs/>
        </w:rPr>
      </w:pPr>
      <w:r w:rsidRPr="00FC5E5F">
        <w:rPr>
          <w:rFonts w:cs="Times New Roman"/>
          <w:b/>
          <w:bCs/>
        </w:rPr>
        <w:tab/>
      </w:r>
      <w:r w:rsidRPr="00FC5E5F">
        <w:rPr>
          <w:rFonts w:cs="Times New Roman"/>
          <w:bCs/>
        </w:rPr>
        <w:t xml:space="preserve">The common coastal ciliate, </w:t>
      </w:r>
      <w:r w:rsidRPr="00FC5E5F">
        <w:rPr>
          <w:rFonts w:cs="Times New Roman"/>
          <w:bCs/>
          <w:i/>
        </w:rPr>
        <w:t>Mesodinium major</w:t>
      </w:r>
      <w:r w:rsidRPr="00FC5E5F">
        <w:rPr>
          <w:rFonts w:cs="Times New Roman"/>
          <w:bCs/>
        </w:rPr>
        <w:t xml:space="preserve">, previously referred to as </w:t>
      </w:r>
      <w:r w:rsidRPr="00FC5E5F">
        <w:rPr>
          <w:rFonts w:cs="Times New Roman"/>
          <w:bCs/>
          <w:i/>
        </w:rPr>
        <w:t>Mesodinium rubrum</w:t>
      </w:r>
      <w:r w:rsidRPr="00FC5E5F">
        <w:rPr>
          <w:rFonts w:cs="Times New Roman"/>
          <w:bCs/>
        </w:rPr>
        <w:t xml:space="preserve"> (=</w:t>
      </w:r>
      <w:r w:rsidRPr="00FC5E5F">
        <w:rPr>
          <w:rFonts w:cs="Times New Roman"/>
          <w:bCs/>
          <w:i/>
        </w:rPr>
        <w:t>Myrionecta rubra</w:t>
      </w:r>
      <w:r w:rsidRPr="00FC5E5F">
        <w:rPr>
          <w:rFonts w:cs="Times New Roman"/>
          <w:bCs/>
        </w:rPr>
        <w:t xml:space="preserve">) (Lohmann, 1908; Jankowski, 1976), is among the marine microzooplankton that have been observed to harbor the plastids of their cryptophyte algae prey, </w:t>
      </w:r>
      <w:r w:rsidRPr="00FC5E5F">
        <w:rPr>
          <w:rFonts w:cs="Times New Roman"/>
          <w:bCs/>
          <w:i/>
        </w:rPr>
        <w:t>Teleaulax amphioexa</w:t>
      </w:r>
      <w:r w:rsidR="009D61BF" w:rsidRPr="00FC5E5F">
        <w:rPr>
          <w:rFonts w:cs="Times New Roman"/>
          <w:bCs/>
          <w:i/>
        </w:rPr>
        <w:t xml:space="preserve"> </w:t>
      </w:r>
      <w:r w:rsidR="00FC5E5F" w:rsidRPr="00845FEE">
        <w:rPr>
          <w:rFonts w:cs="Times New Roman"/>
          <w:bCs/>
        </w:rPr>
        <w:t>(Herfort et al., 2011b)</w:t>
      </w:r>
      <w:r w:rsidR="00716A04" w:rsidRPr="00FC5E5F">
        <w:rPr>
          <w:rFonts w:cs="Times New Roman"/>
          <w:bCs/>
        </w:rPr>
        <w:t>. This</w:t>
      </w:r>
      <w:r w:rsidRPr="00FC5E5F">
        <w:rPr>
          <w:rFonts w:cs="Times New Roman"/>
          <w:bCs/>
        </w:rPr>
        <w:t xml:space="preserve"> unique association allows the ciliate to function as a mixotroph, capable of utilizing both phagotrophic and photosynthetic mechanisms to acquire carbon (Crawford, 1989). Though </w:t>
      </w:r>
      <w:r w:rsidR="000D458D">
        <w:rPr>
          <w:rFonts w:cs="Times New Roman"/>
          <w:bCs/>
        </w:rPr>
        <w:t xml:space="preserve">mixotrophic </w:t>
      </w:r>
      <w:r w:rsidR="000D458D" w:rsidRPr="00FC5E5F">
        <w:rPr>
          <w:rFonts w:cs="Times New Roman"/>
          <w:bCs/>
          <w:i/>
        </w:rPr>
        <w:t>Mesodinium</w:t>
      </w:r>
      <w:r w:rsidR="000D458D">
        <w:rPr>
          <w:rFonts w:cs="Times New Roman"/>
          <w:bCs/>
          <w:i/>
        </w:rPr>
        <w:t xml:space="preserve"> </w:t>
      </w:r>
      <w:r w:rsidR="000D458D" w:rsidRPr="000D458D">
        <w:rPr>
          <w:rFonts w:cs="Times New Roman"/>
          <w:bCs/>
        </w:rPr>
        <w:t>populations</w:t>
      </w:r>
      <w:r w:rsidR="000D458D">
        <w:rPr>
          <w:rFonts w:cs="Times New Roman"/>
          <w:bCs/>
          <w:i/>
        </w:rPr>
        <w:t xml:space="preserve"> </w:t>
      </w:r>
      <w:r w:rsidRPr="00FC5E5F">
        <w:rPr>
          <w:rFonts w:cs="Times New Roman"/>
          <w:bCs/>
        </w:rPr>
        <w:t>are now understood to be important primary</w:t>
      </w:r>
      <w:r w:rsidR="00716A04" w:rsidRPr="00FC5E5F">
        <w:rPr>
          <w:rFonts w:cs="Times New Roman"/>
          <w:bCs/>
        </w:rPr>
        <w:t xml:space="preserve"> producers in coastal </w:t>
      </w:r>
      <w:r w:rsidR="000D458D">
        <w:rPr>
          <w:rFonts w:cs="Times New Roman"/>
          <w:bCs/>
        </w:rPr>
        <w:t xml:space="preserve">and estuarine </w:t>
      </w:r>
      <w:r w:rsidR="00716A04" w:rsidRPr="00FC5E5F">
        <w:rPr>
          <w:rFonts w:cs="Times New Roman"/>
          <w:bCs/>
        </w:rPr>
        <w:t>systems (S</w:t>
      </w:r>
      <w:r w:rsidRPr="00FC5E5F">
        <w:rPr>
          <w:rFonts w:cs="Times New Roman"/>
          <w:bCs/>
        </w:rPr>
        <w:t>toecker et al., 1989</w:t>
      </w:r>
      <w:r w:rsidR="000D458D">
        <w:rPr>
          <w:rFonts w:cs="Times New Roman"/>
          <w:bCs/>
        </w:rPr>
        <w:t xml:space="preserve">, </w:t>
      </w:r>
      <w:r w:rsidR="000D458D" w:rsidRPr="00FC5E5F">
        <w:rPr>
          <w:rFonts w:cs="Times New Roman"/>
        </w:rPr>
        <w:t>Herfort et al., 2012</w:t>
      </w:r>
      <w:r w:rsidRPr="00FC5E5F">
        <w:rPr>
          <w:rFonts w:cs="Times New Roman"/>
          <w:bCs/>
        </w:rPr>
        <w:t xml:space="preserve">), little is known about the </w:t>
      </w:r>
      <w:r w:rsidR="000D458D">
        <w:rPr>
          <w:rFonts w:cs="Times New Roman"/>
          <w:bCs/>
        </w:rPr>
        <w:t xml:space="preserve">ecology and physiology of the </w:t>
      </w:r>
      <w:r w:rsidR="000D458D" w:rsidRPr="00FC5E5F">
        <w:rPr>
          <w:rFonts w:cs="Times New Roman"/>
          <w:bCs/>
          <w:i/>
        </w:rPr>
        <w:t>Teleaulax</w:t>
      </w:r>
      <w:r w:rsidR="000D458D">
        <w:rPr>
          <w:rFonts w:cs="Times New Roman"/>
          <w:bCs/>
        </w:rPr>
        <w:t xml:space="preserve"> cryptophyte prey and how it impacts the dynamics of </w:t>
      </w:r>
      <w:r w:rsidR="000D458D" w:rsidRPr="00FC5E5F">
        <w:rPr>
          <w:rFonts w:cs="Times New Roman"/>
          <w:bCs/>
          <w:i/>
        </w:rPr>
        <w:t>Mesodinium</w:t>
      </w:r>
      <w:r w:rsidRPr="00FC5E5F">
        <w:rPr>
          <w:rFonts w:cs="Times New Roman"/>
          <w:bCs/>
        </w:rPr>
        <w:t xml:space="preserve">. </w:t>
      </w:r>
    </w:p>
    <w:p w14:paraId="5DBA49C2" w14:textId="1C549D66" w:rsidR="00F34B51" w:rsidRPr="00FC5E5F" w:rsidRDefault="00C300E1" w:rsidP="00FC5E5F">
      <w:pPr>
        <w:tabs>
          <w:tab w:val="left" w:pos="5265"/>
        </w:tabs>
        <w:spacing w:line="480" w:lineRule="auto"/>
        <w:rPr>
          <w:rFonts w:cs="Times New Roman"/>
        </w:rPr>
      </w:pPr>
      <w:r w:rsidRPr="00FE75DC">
        <w:rPr>
          <w:rFonts w:cs="Times New Roman"/>
        </w:rPr>
        <w:tab/>
      </w:r>
      <w:r w:rsidRPr="00FC5E5F">
        <w:rPr>
          <w:rFonts w:cs="Times New Roman"/>
        </w:rPr>
        <w:t>In the Columbia River Estuary</w:t>
      </w:r>
      <w:r w:rsidR="009D61BF" w:rsidRPr="00FC5E5F">
        <w:rPr>
          <w:rFonts w:cs="Times New Roman"/>
        </w:rPr>
        <w:t xml:space="preserve"> (CRE)</w:t>
      </w:r>
      <w:r w:rsidRPr="00FC5E5F">
        <w:rPr>
          <w:rFonts w:cs="Times New Roman"/>
        </w:rPr>
        <w:t xml:space="preserve">, massive </w:t>
      </w:r>
      <w:r w:rsidRPr="00FC5E5F">
        <w:rPr>
          <w:rFonts w:cs="Times New Roman"/>
          <w:i/>
        </w:rPr>
        <w:t>M. major</w:t>
      </w:r>
      <w:r w:rsidRPr="00FC5E5F">
        <w:rPr>
          <w:rFonts w:cs="Times New Roman"/>
        </w:rPr>
        <w:t xml:space="preserve"> blooms occur annually and last for several months during late summer through early fall (Herfort et al., 2011a). These blooms play an important role in shaping the biogeochemistry of the region by shifting the estuary from net heterotrophy to net autotrophy (Herfort et al., 2012). The </w:t>
      </w:r>
      <w:r w:rsidR="009D61BF" w:rsidRPr="00FC5E5F">
        <w:rPr>
          <w:rFonts w:cs="Times New Roman"/>
        </w:rPr>
        <w:t>estuary</w:t>
      </w:r>
      <w:r w:rsidRPr="00FC5E5F">
        <w:rPr>
          <w:rFonts w:cs="Times New Roman"/>
        </w:rPr>
        <w:t xml:space="preserve"> is highly influenced by both tidal forcing and the seasonality of freshwater discharge, which results in an extended summer saltwater intrusion (Chawla et al., 2008). This saltwater intrusion and subsequent temporary decrease in turbulence</w:t>
      </w:r>
      <w:r w:rsidR="009D61BF" w:rsidRPr="00FC5E5F">
        <w:rPr>
          <w:rFonts w:cs="Times New Roman"/>
        </w:rPr>
        <w:t>, along with coinciding neap tides,</w:t>
      </w:r>
      <w:r w:rsidRPr="00FC5E5F">
        <w:rPr>
          <w:rFonts w:cs="Times New Roman"/>
        </w:rPr>
        <w:t xml:space="preserve"> </w:t>
      </w:r>
      <w:r w:rsidR="009D61BF" w:rsidRPr="00FC5E5F">
        <w:rPr>
          <w:rFonts w:cs="Times New Roman"/>
        </w:rPr>
        <w:t xml:space="preserve">have </w:t>
      </w:r>
      <w:r w:rsidRPr="00FC5E5F">
        <w:rPr>
          <w:rFonts w:cs="Times New Roman"/>
        </w:rPr>
        <w:t>recently been shown</w:t>
      </w:r>
      <w:r w:rsidR="009D61BF" w:rsidRPr="00FC5E5F">
        <w:rPr>
          <w:rFonts w:cs="Times New Roman"/>
        </w:rPr>
        <w:t xml:space="preserve"> </w:t>
      </w:r>
      <w:r w:rsidRPr="00FC5E5F">
        <w:rPr>
          <w:rFonts w:cs="Times New Roman"/>
        </w:rPr>
        <w:t xml:space="preserve">to correlate with the initiation of the yearly </w:t>
      </w:r>
      <w:r w:rsidRPr="00FC5E5F">
        <w:rPr>
          <w:rFonts w:cs="Times New Roman"/>
          <w:i/>
        </w:rPr>
        <w:t xml:space="preserve">M. </w:t>
      </w:r>
      <w:r w:rsidR="00E42125" w:rsidRPr="00FC5E5F">
        <w:rPr>
          <w:rFonts w:cs="Times New Roman"/>
          <w:i/>
        </w:rPr>
        <w:t>major</w:t>
      </w:r>
      <w:r w:rsidRPr="00FC5E5F">
        <w:rPr>
          <w:rFonts w:cs="Times New Roman"/>
        </w:rPr>
        <w:t xml:space="preserve"> bloom in the </w:t>
      </w:r>
      <w:r w:rsidR="005E4016" w:rsidRPr="00FC5E5F">
        <w:rPr>
          <w:rFonts w:cs="Times New Roman"/>
        </w:rPr>
        <w:t xml:space="preserve">CRE </w:t>
      </w:r>
      <w:r w:rsidRPr="00FC5E5F">
        <w:rPr>
          <w:rFonts w:cs="Times New Roman"/>
        </w:rPr>
        <w:t xml:space="preserve">(Herfort et al., 2011a). </w:t>
      </w:r>
      <w:r w:rsidR="005E4016" w:rsidRPr="00FC5E5F">
        <w:rPr>
          <w:rFonts w:cs="Times New Roman"/>
        </w:rPr>
        <w:t>T</w:t>
      </w:r>
      <w:r w:rsidRPr="00FC5E5F">
        <w:rPr>
          <w:rFonts w:cs="Times New Roman"/>
        </w:rPr>
        <w:t>he in</w:t>
      </w:r>
      <w:r w:rsidR="005E4016" w:rsidRPr="00FC5E5F">
        <w:rPr>
          <w:rFonts w:cs="Times New Roman"/>
        </w:rPr>
        <w:t>i</w:t>
      </w:r>
      <w:r w:rsidRPr="00FC5E5F">
        <w:rPr>
          <w:rFonts w:cs="Times New Roman"/>
        </w:rPr>
        <w:t>tiation phase of the bloom occur</w:t>
      </w:r>
      <w:r w:rsidR="005E4016" w:rsidRPr="00FC5E5F">
        <w:rPr>
          <w:rFonts w:cs="Times New Roman"/>
        </w:rPr>
        <w:t>s</w:t>
      </w:r>
      <w:r w:rsidRPr="00FC5E5F">
        <w:rPr>
          <w:rFonts w:cs="Times New Roman"/>
        </w:rPr>
        <w:t xml:space="preserve"> in Baker Bay</w:t>
      </w:r>
      <w:r w:rsidR="00C41434" w:rsidRPr="00FC5E5F">
        <w:rPr>
          <w:rFonts w:cs="Times New Roman"/>
        </w:rPr>
        <w:t>,</w:t>
      </w:r>
      <w:r w:rsidR="005E4016" w:rsidRPr="00FC5E5F">
        <w:rPr>
          <w:rFonts w:cs="Times New Roman"/>
        </w:rPr>
        <w:t xml:space="preserve"> where its shallow depth and retention nature favor </w:t>
      </w:r>
      <w:r w:rsidR="00C41434" w:rsidRPr="00FC5E5F">
        <w:rPr>
          <w:rFonts w:cs="Times New Roman"/>
        </w:rPr>
        <w:t>high abundances (</w:t>
      </w:r>
      <w:r w:rsidR="00E42125" w:rsidRPr="00FC5E5F">
        <w:rPr>
          <w:rFonts w:cs="Times New Roman"/>
        </w:rPr>
        <w:t xml:space="preserve">&gt;100 </w:t>
      </w:r>
      <w:r w:rsidR="00C41434" w:rsidRPr="00FC5E5F">
        <w:rPr>
          <w:rFonts w:cs="Times New Roman"/>
        </w:rPr>
        <w:t>cells L</w:t>
      </w:r>
      <w:r w:rsidR="00E42125" w:rsidRPr="00FC5E5F">
        <w:rPr>
          <w:rFonts w:cs="Times New Roman"/>
          <w:vertAlign w:val="superscript"/>
        </w:rPr>
        <w:t>-1</w:t>
      </w:r>
      <w:r w:rsidR="00C41434" w:rsidRPr="00FC5E5F">
        <w:rPr>
          <w:rFonts w:cs="Times New Roman"/>
        </w:rPr>
        <w:t>) and fast growth rates (</w:t>
      </w:r>
      <w:r w:rsidR="00E42125" w:rsidRPr="00FC5E5F">
        <w:rPr>
          <w:rFonts w:cs="Times New Roman"/>
        </w:rPr>
        <w:t>1.2-3.1 d</w:t>
      </w:r>
      <w:r w:rsidR="00E42125" w:rsidRPr="00FC5E5F">
        <w:rPr>
          <w:rFonts w:cs="Times New Roman"/>
          <w:vertAlign w:val="superscript"/>
        </w:rPr>
        <w:t>-1</w:t>
      </w:r>
      <w:r w:rsidR="00C41434" w:rsidRPr="00FC5E5F">
        <w:rPr>
          <w:rFonts w:cs="Times New Roman"/>
        </w:rPr>
        <w:t xml:space="preserve">) of </w:t>
      </w:r>
      <w:r w:rsidR="00C41434" w:rsidRPr="00FC5E5F">
        <w:rPr>
          <w:rFonts w:cs="Times New Roman"/>
          <w:i/>
        </w:rPr>
        <w:t>M. majo</w:t>
      </w:r>
      <w:r w:rsidR="005E4016" w:rsidRPr="00FC5E5F">
        <w:rPr>
          <w:rFonts w:cs="Times New Roman"/>
          <w:i/>
        </w:rPr>
        <w:t xml:space="preserve">r; </w:t>
      </w:r>
      <w:r w:rsidR="005E4016" w:rsidRPr="00FC5E5F">
        <w:rPr>
          <w:rFonts w:cs="Times New Roman"/>
        </w:rPr>
        <w:t xml:space="preserve">which then </w:t>
      </w:r>
      <w:r w:rsidR="00C41434" w:rsidRPr="00FC5E5F">
        <w:rPr>
          <w:rFonts w:cs="Times New Roman"/>
        </w:rPr>
        <w:t xml:space="preserve">spread </w:t>
      </w:r>
      <w:r w:rsidR="005E4016" w:rsidRPr="00FC5E5F">
        <w:rPr>
          <w:rFonts w:cs="Times New Roman"/>
        </w:rPr>
        <w:t xml:space="preserve">a few weeks later </w:t>
      </w:r>
      <w:r w:rsidR="00C41434" w:rsidRPr="00FC5E5F">
        <w:rPr>
          <w:rFonts w:cs="Times New Roman"/>
        </w:rPr>
        <w:t xml:space="preserve">throughout the main estuary (Herfort et al., 2011a). </w:t>
      </w:r>
      <w:r w:rsidR="008D4B36" w:rsidRPr="00FC5E5F">
        <w:rPr>
          <w:rFonts w:cs="Times New Roman"/>
        </w:rPr>
        <w:t>The decline in abundance of small (&lt;5 um)</w:t>
      </w:r>
      <w:r w:rsidR="00EB76CE">
        <w:rPr>
          <w:rFonts w:cs="Times New Roman"/>
        </w:rPr>
        <w:t>, free-living</w:t>
      </w:r>
      <w:r w:rsidR="008D4B36" w:rsidRPr="00FC5E5F">
        <w:rPr>
          <w:rFonts w:cs="Times New Roman"/>
        </w:rPr>
        <w:t xml:space="preserve"> “</w:t>
      </w:r>
      <w:r w:rsidR="008D4B36" w:rsidRPr="00FC5E5F">
        <w:rPr>
          <w:rFonts w:cs="Times New Roman"/>
          <w:i/>
        </w:rPr>
        <w:t>Teleaulax</w:t>
      </w:r>
      <w:r w:rsidR="008D4B36" w:rsidRPr="00FC5E5F">
        <w:rPr>
          <w:rFonts w:cs="Times New Roman"/>
        </w:rPr>
        <w:t xml:space="preserve">-like” cryptophyte </w:t>
      </w:r>
      <w:r w:rsidR="00AC7240">
        <w:rPr>
          <w:rFonts w:cs="Times New Roman"/>
        </w:rPr>
        <w:t xml:space="preserve">(TLC) </w:t>
      </w:r>
      <w:r w:rsidR="008D4B36" w:rsidRPr="00FC5E5F">
        <w:rPr>
          <w:rFonts w:cs="Times New Roman"/>
        </w:rPr>
        <w:t xml:space="preserve">cells </w:t>
      </w:r>
      <w:r w:rsidR="00F34B51" w:rsidRPr="00FC5E5F">
        <w:rPr>
          <w:rFonts w:cs="Times New Roman"/>
        </w:rPr>
        <w:t xml:space="preserve">prior to </w:t>
      </w:r>
      <w:r w:rsidR="008D4B36" w:rsidRPr="00FC5E5F">
        <w:rPr>
          <w:rFonts w:cs="Times New Roman"/>
        </w:rPr>
        <w:t xml:space="preserve">the </w:t>
      </w:r>
      <w:r w:rsidR="00F34B51" w:rsidRPr="00FC5E5F">
        <w:rPr>
          <w:rFonts w:cs="Times New Roman"/>
        </w:rPr>
        <w:t xml:space="preserve">increase in </w:t>
      </w:r>
      <w:r w:rsidR="00F34B51" w:rsidRPr="00FC5E5F">
        <w:rPr>
          <w:rFonts w:cs="Times New Roman"/>
          <w:i/>
          <w:iCs/>
        </w:rPr>
        <w:t>M. major</w:t>
      </w:r>
      <w:r w:rsidR="00F34B51" w:rsidRPr="00FC5E5F">
        <w:rPr>
          <w:rFonts w:cs="Times New Roman"/>
        </w:rPr>
        <w:t xml:space="preserve"> abundance </w:t>
      </w:r>
      <w:r w:rsidR="008D4B36" w:rsidRPr="00FC5E5F">
        <w:rPr>
          <w:rFonts w:cs="Times New Roman"/>
        </w:rPr>
        <w:t>observed in 20</w:t>
      </w:r>
      <w:r w:rsidR="00FC5E5F">
        <w:rPr>
          <w:rFonts w:cs="Times New Roman"/>
        </w:rPr>
        <w:t>11</w:t>
      </w:r>
      <w:r w:rsidR="008D4B36" w:rsidRPr="00FC5E5F">
        <w:rPr>
          <w:rFonts w:cs="Times New Roman"/>
        </w:rPr>
        <w:t xml:space="preserve"> </w:t>
      </w:r>
      <w:r w:rsidR="00FC5E5F">
        <w:rPr>
          <w:rFonts w:cs="Times New Roman"/>
        </w:rPr>
        <w:t>(Peterson et al., 2012</w:t>
      </w:r>
      <w:r w:rsidR="00FC5E5F" w:rsidRPr="00845FEE">
        <w:rPr>
          <w:rFonts w:cs="Times New Roman"/>
        </w:rPr>
        <w:t>)</w:t>
      </w:r>
      <w:r w:rsidR="00FC5E5F">
        <w:rPr>
          <w:rFonts w:cs="Times New Roman"/>
        </w:rPr>
        <w:t xml:space="preserve"> </w:t>
      </w:r>
      <w:r w:rsidR="00F34B51" w:rsidRPr="00FC5E5F">
        <w:rPr>
          <w:rFonts w:cs="Times New Roman"/>
        </w:rPr>
        <w:t xml:space="preserve">suggest </w:t>
      </w:r>
      <w:r w:rsidR="00FC5E5F">
        <w:rPr>
          <w:rFonts w:cs="Times New Roman"/>
        </w:rPr>
        <w:t xml:space="preserve">that the abundance of TLC </w:t>
      </w:r>
      <w:r w:rsidR="00C41434" w:rsidRPr="00FC5E5F">
        <w:rPr>
          <w:rFonts w:cs="Times New Roman"/>
        </w:rPr>
        <w:t xml:space="preserve">is an important factor for </w:t>
      </w:r>
      <w:r w:rsidR="008D4B36" w:rsidRPr="00FC5E5F">
        <w:rPr>
          <w:rFonts w:cs="Times New Roman"/>
        </w:rPr>
        <w:t>the initiation of the blooms</w:t>
      </w:r>
      <w:r w:rsidR="00C41434" w:rsidRPr="00FC5E5F">
        <w:rPr>
          <w:rFonts w:cs="Times New Roman"/>
        </w:rPr>
        <w:t xml:space="preserve">. </w:t>
      </w:r>
      <w:r w:rsidR="00FC5E5F">
        <w:rPr>
          <w:rFonts w:cs="Times New Roman"/>
        </w:rPr>
        <w:t xml:space="preserve">In an </w:t>
      </w:r>
      <w:r w:rsidR="00EB76CE">
        <w:rPr>
          <w:rFonts w:cs="Times New Roman"/>
        </w:rPr>
        <w:t>A</w:t>
      </w:r>
      <w:r w:rsidR="00EB76CE" w:rsidRPr="00FC5E5F">
        <w:rPr>
          <w:rFonts w:cs="Times New Roman"/>
        </w:rPr>
        <w:t>ntarctic</w:t>
      </w:r>
      <w:r w:rsidR="00FC5E5F" w:rsidRPr="00FC5E5F">
        <w:rPr>
          <w:rFonts w:cs="Times New Roman"/>
        </w:rPr>
        <w:t xml:space="preserve"> saline lake</w:t>
      </w:r>
      <w:r w:rsidR="00FC5E5F">
        <w:rPr>
          <w:rFonts w:cs="Times New Roman"/>
        </w:rPr>
        <w:t xml:space="preserve">, abundance of </w:t>
      </w:r>
      <w:r w:rsidR="00FC5E5F" w:rsidRPr="00FC5E5F">
        <w:rPr>
          <w:rFonts w:cs="Times New Roman"/>
          <w:i/>
        </w:rPr>
        <w:t>M. rubrum</w:t>
      </w:r>
      <w:r w:rsidR="00FC5E5F">
        <w:rPr>
          <w:rFonts w:cs="Times New Roman"/>
        </w:rPr>
        <w:t xml:space="preserve"> was enhanced following increases of </w:t>
      </w:r>
      <w:r w:rsidR="00FC5E5F" w:rsidRPr="00FC5E5F">
        <w:rPr>
          <w:rFonts w:cs="Times New Roman"/>
        </w:rPr>
        <w:t xml:space="preserve">cryptophyte populations (van den Hoff et al., 2015). </w:t>
      </w:r>
      <w:r w:rsidR="00C41434" w:rsidRPr="00FC5E5F">
        <w:rPr>
          <w:rFonts w:cs="Times New Roman"/>
        </w:rPr>
        <w:t xml:space="preserve">The underlying hypothesis of the present study is that the availability </w:t>
      </w:r>
      <w:r w:rsidR="00FC5E5F">
        <w:rPr>
          <w:rFonts w:cs="Times New Roman"/>
        </w:rPr>
        <w:t>of free-living cryp</w:t>
      </w:r>
      <w:r w:rsidR="00EB76CE">
        <w:rPr>
          <w:rFonts w:cs="Times New Roman"/>
        </w:rPr>
        <w:t>to</w:t>
      </w:r>
      <w:r w:rsidR="00FC5E5F">
        <w:rPr>
          <w:rFonts w:cs="Times New Roman"/>
        </w:rPr>
        <w:t xml:space="preserve">phyte prey </w:t>
      </w:r>
      <w:r w:rsidR="00C41434" w:rsidRPr="00FC5E5F">
        <w:rPr>
          <w:rFonts w:cs="Times New Roman"/>
        </w:rPr>
        <w:t xml:space="preserve">is an important driver for the </w:t>
      </w:r>
      <w:r w:rsidR="008D4B36" w:rsidRPr="00FC5E5F">
        <w:rPr>
          <w:rFonts w:cs="Times New Roman"/>
        </w:rPr>
        <w:t xml:space="preserve">development </w:t>
      </w:r>
      <w:r w:rsidR="00C41434" w:rsidRPr="00FC5E5F">
        <w:rPr>
          <w:rFonts w:cs="Times New Roman"/>
        </w:rPr>
        <w:t xml:space="preserve">of </w:t>
      </w:r>
      <w:r w:rsidR="00716A04" w:rsidRPr="00FC5E5F">
        <w:rPr>
          <w:rFonts w:cs="Times New Roman"/>
          <w:i/>
        </w:rPr>
        <w:t>M. major</w:t>
      </w:r>
      <w:r w:rsidR="00C41434" w:rsidRPr="00FC5E5F">
        <w:rPr>
          <w:rFonts w:cs="Times New Roman"/>
        </w:rPr>
        <w:t xml:space="preserve"> </w:t>
      </w:r>
      <w:r w:rsidR="008D4B36" w:rsidRPr="00FC5E5F">
        <w:rPr>
          <w:rFonts w:cs="Times New Roman"/>
        </w:rPr>
        <w:t xml:space="preserve">blooms </w:t>
      </w:r>
      <w:r w:rsidR="00C41434" w:rsidRPr="00FC5E5F">
        <w:rPr>
          <w:rFonts w:cs="Times New Roman"/>
        </w:rPr>
        <w:t xml:space="preserve">in the CRE. </w:t>
      </w:r>
    </w:p>
    <w:p w14:paraId="5A861690" w14:textId="3017CFED" w:rsidR="00933F5B" w:rsidRPr="00FC5E5F" w:rsidRDefault="00C41434" w:rsidP="00FC5E5F">
      <w:pPr>
        <w:tabs>
          <w:tab w:val="left" w:pos="5265"/>
        </w:tabs>
        <w:spacing w:line="480" w:lineRule="auto"/>
        <w:rPr>
          <w:rFonts w:cs="Times New Roman"/>
        </w:rPr>
      </w:pPr>
      <w:r w:rsidRPr="00FC5E5F">
        <w:rPr>
          <w:rFonts w:cs="Times New Roman"/>
        </w:rPr>
        <w:tab/>
      </w:r>
      <w:r w:rsidR="00ED6F43" w:rsidRPr="00FC5E5F">
        <w:rPr>
          <w:rFonts w:cs="Times New Roman"/>
        </w:rPr>
        <w:t xml:space="preserve">Interpretations of </w:t>
      </w:r>
      <w:r w:rsidR="00E42125" w:rsidRPr="00FC5E5F">
        <w:rPr>
          <w:rFonts w:cs="Times New Roman"/>
        </w:rPr>
        <w:t xml:space="preserve">the </w:t>
      </w:r>
      <w:r w:rsidR="00ED6F43" w:rsidRPr="00FC5E5F">
        <w:rPr>
          <w:rFonts w:cs="Times New Roman"/>
        </w:rPr>
        <w:t xml:space="preserve">abundance patterns </w:t>
      </w:r>
      <w:r w:rsidR="00E42125" w:rsidRPr="00FC5E5F">
        <w:rPr>
          <w:rFonts w:cs="Times New Roman"/>
        </w:rPr>
        <w:t xml:space="preserve">of cryptophytes </w:t>
      </w:r>
      <w:r w:rsidR="00ED6F43" w:rsidRPr="00FC5E5F">
        <w:rPr>
          <w:rFonts w:cs="Times New Roman"/>
        </w:rPr>
        <w:t>are complicated due to the influence of cell division, cell mortality and strong physical transport in the C</w:t>
      </w:r>
      <w:r w:rsidR="0076721B" w:rsidRPr="00FC5E5F">
        <w:rPr>
          <w:rFonts w:cs="Times New Roman"/>
        </w:rPr>
        <w:t>R</w:t>
      </w:r>
      <w:r w:rsidR="00386162" w:rsidRPr="00FC5E5F">
        <w:rPr>
          <w:rFonts w:cs="Times New Roman"/>
        </w:rPr>
        <w:t xml:space="preserve">E that can add or remove cells. </w:t>
      </w:r>
      <w:r w:rsidR="00796017" w:rsidRPr="00FC5E5F">
        <w:rPr>
          <w:rFonts w:cs="Times New Roman"/>
        </w:rPr>
        <w:t>The estimation of c</w:t>
      </w:r>
      <w:r w:rsidR="00386162" w:rsidRPr="00FC5E5F">
        <w:rPr>
          <w:rFonts w:cs="Times New Roman"/>
        </w:rPr>
        <w:t>ryptophyte division rates</w:t>
      </w:r>
      <w:r w:rsidR="00796017" w:rsidRPr="00FC5E5F">
        <w:rPr>
          <w:rFonts w:cs="Times New Roman"/>
        </w:rPr>
        <w:t xml:space="preserve"> is </w:t>
      </w:r>
      <w:r w:rsidR="00EB76CE">
        <w:rPr>
          <w:rFonts w:cs="Times New Roman"/>
        </w:rPr>
        <w:t xml:space="preserve">a </w:t>
      </w:r>
      <w:r w:rsidR="00796017" w:rsidRPr="00FC5E5F">
        <w:rPr>
          <w:rFonts w:cs="Times New Roman"/>
        </w:rPr>
        <w:t xml:space="preserve">critical </w:t>
      </w:r>
      <w:r w:rsidR="00EB76CE">
        <w:rPr>
          <w:rFonts w:cs="Times New Roman"/>
        </w:rPr>
        <w:t xml:space="preserve">component of our overall </w:t>
      </w:r>
      <w:r w:rsidR="00796017" w:rsidRPr="00EB76CE">
        <w:rPr>
          <w:rFonts w:cs="Times New Roman"/>
        </w:rPr>
        <w:t>understanding</w:t>
      </w:r>
      <w:r w:rsidR="00EB76CE" w:rsidRPr="00EB76CE">
        <w:rPr>
          <w:rFonts w:cs="Times New Roman"/>
        </w:rPr>
        <w:t xml:space="preserve"> of</w:t>
      </w:r>
      <w:r w:rsidR="00796017" w:rsidRPr="00EB76CE">
        <w:rPr>
          <w:rFonts w:cs="Times New Roman"/>
        </w:rPr>
        <w:t xml:space="preserve"> the interactions between </w:t>
      </w:r>
      <w:r w:rsidR="00796017" w:rsidRPr="00EB76CE">
        <w:rPr>
          <w:rFonts w:cs="Times New Roman"/>
          <w:i/>
        </w:rPr>
        <w:t>M. major</w:t>
      </w:r>
      <w:r w:rsidR="00796017" w:rsidRPr="00EB76CE">
        <w:rPr>
          <w:rFonts w:cs="Times New Roman"/>
        </w:rPr>
        <w:t xml:space="preserve"> and its prey</w:t>
      </w:r>
      <w:r w:rsidR="00386162" w:rsidRPr="00EB76CE">
        <w:rPr>
          <w:rFonts w:cs="Times New Roman"/>
        </w:rPr>
        <w:t xml:space="preserve">. </w:t>
      </w:r>
      <w:r w:rsidR="00796017" w:rsidRPr="00EB76CE">
        <w:rPr>
          <w:rFonts w:cs="Times New Roman"/>
        </w:rPr>
        <w:t>D</w:t>
      </w:r>
      <w:r w:rsidRPr="00EB76CE">
        <w:rPr>
          <w:rFonts w:cs="Times New Roman"/>
        </w:rPr>
        <w:t>ivision rates are commonly derived from dilution</w:t>
      </w:r>
      <w:r w:rsidRPr="00FC5E5F">
        <w:rPr>
          <w:rFonts w:cs="Times New Roman"/>
        </w:rPr>
        <w:t xml:space="preserve"> experiments (Landry and Hassett, 1982) or measures of cell cycle progression of the diel cycle (Carpenter and Chang, 1988). Both approaches are complicated, labor intensive and thus limited in their broad-sale applicability (Laws, 2013). Our understanding of the </w:t>
      </w:r>
      <w:r w:rsidR="00796017" w:rsidRPr="00FC5E5F">
        <w:rPr>
          <w:rFonts w:cs="Times New Roman"/>
        </w:rPr>
        <w:t xml:space="preserve">interactions between </w:t>
      </w:r>
      <w:r w:rsidR="00796017" w:rsidRPr="00FC5E5F">
        <w:rPr>
          <w:rFonts w:cs="Times New Roman"/>
          <w:i/>
        </w:rPr>
        <w:t>M. major</w:t>
      </w:r>
      <w:r w:rsidR="00796017" w:rsidRPr="00FC5E5F">
        <w:rPr>
          <w:rFonts w:cs="Times New Roman"/>
        </w:rPr>
        <w:t xml:space="preserve"> and the cryptophyte prey </w:t>
      </w:r>
      <w:r w:rsidRPr="00FC5E5F">
        <w:rPr>
          <w:rFonts w:cs="Times New Roman"/>
        </w:rPr>
        <w:t xml:space="preserve">is therefore extrapolated from relatively few measurements. In an important innovation, Sosik et al. (2003) adapted a matrix population model to estimate </w:t>
      </w:r>
      <w:r w:rsidR="00ED6F43" w:rsidRPr="00FC5E5F">
        <w:rPr>
          <w:rFonts w:cs="Times New Roman"/>
        </w:rPr>
        <w:t xml:space="preserve">division rates (Caswell, 1989) based on the change of size distribution over the course of a day. Studies with both laboratory cultures and natural populations of cyanobacteria indicate </w:t>
      </w:r>
      <w:r w:rsidR="001B6646" w:rsidRPr="00FC5E5F">
        <w:rPr>
          <w:rFonts w:cs="Times New Roman"/>
        </w:rPr>
        <w:t xml:space="preserve">that </w:t>
      </w:r>
      <w:r w:rsidR="00ED6F43" w:rsidRPr="00FC5E5F">
        <w:rPr>
          <w:rFonts w:cs="Times New Roman"/>
        </w:rPr>
        <w:t>the model accurately estimates cell division rates (Sosik et al., 2003; Hunter-Cevera et al., 2014</w:t>
      </w:r>
      <w:r w:rsidR="001B6646" w:rsidRPr="00FC5E5F">
        <w:rPr>
          <w:rFonts w:cs="Times New Roman"/>
        </w:rPr>
        <w:t xml:space="preserve">; Ribalet et al., 2015), and its effectiveness with </w:t>
      </w:r>
      <w:r w:rsidR="001113C6" w:rsidRPr="00FC5E5F">
        <w:rPr>
          <w:rFonts w:cs="Times New Roman"/>
        </w:rPr>
        <w:t>cryptophytes</w:t>
      </w:r>
      <w:r w:rsidR="001B6646" w:rsidRPr="00FC5E5F">
        <w:rPr>
          <w:rFonts w:cs="Times New Roman"/>
        </w:rPr>
        <w:t xml:space="preserve"> </w:t>
      </w:r>
      <w:r w:rsidR="00933F5B" w:rsidRPr="00FC5E5F">
        <w:rPr>
          <w:rFonts w:cs="Times New Roman"/>
        </w:rPr>
        <w:t>is</w:t>
      </w:r>
      <w:r w:rsidR="001B6646" w:rsidRPr="00FC5E5F">
        <w:rPr>
          <w:rFonts w:cs="Times New Roman"/>
        </w:rPr>
        <w:t xml:space="preserve"> tested in the present study. </w:t>
      </w:r>
    </w:p>
    <w:p w14:paraId="2A576448" w14:textId="277046A8" w:rsidR="00AC7240" w:rsidRDefault="00EB76CE" w:rsidP="00FC5E5F">
      <w:pPr>
        <w:tabs>
          <w:tab w:val="left" w:pos="5265"/>
        </w:tabs>
        <w:spacing w:line="480" w:lineRule="auto"/>
        <w:rPr>
          <w:rFonts w:cs="Times New Roman"/>
        </w:rPr>
      </w:pPr>
      <w:r>
        <w:rPr>
          <w:rFonts w:cs="Times New Roman"/>
        </w:rPr>
        <w:tab/>
      </w:r>
      <w:r w:rsidR="00933F5B" w:rsidRPr="00FC5E5F">
        <w:rPr>
          <w:rFonts w:cs="Times New Roman"/>
        </w:rPr>
        <w:t xml:space="preserve">The aim of this study </w:t>
      </w:r>
      <w:r w:rsidR="001113C6" w:rsidRPr="00FC5E5F">
        <w:rPr>
          <w:rFonts w:cs="Times New Roman"/>
        </w:rPr>
        <w:t>i</w:t>
      </w:r>
      <w:r w:rsidR="00933F5B" w:rsidRPr="00FC5E5F">
        <w:rPr>
          <w:rFonts w:cs="Times New Roman"/>
        </w:rPr>
        <w:t xml:space="preserve">s to assess </w:t>
      </w:r>
      <w:r w:rsidR="001113C6" w:rsidRPr="00FC5E5F">
        <w:rPr>
          <w:rFonts w:cs="Times New Roman"/>
        </w:rPr>
        <w:t xml:space="preserve">how </w:t>
      </w:r>
      <w:r w:rsidR="00E977DA" w:rsidRPr="00FC5E5F">
        <w:rPr>
          <w:rFonts w:cs="Times New Roman"/>
        </w:rPr>
        <w:t xml:space="preserve">environmental conditions </w:t>
      </w:r>
      <w:r w:rsidR="001113C6" w:rsidRPr="00FC5E5F">
        <w:rPr>
          <w:rFonts w:cs="Times New Roman"/>
        </w:rPr>
        <w:t xml:space="preserve">affect </w:t>
      </w:r>
      <w:r w:rsidR="00E977DA" w:rsidRPr="00FC5E5F">
        <w:rPr>
          <w:rFonts w:cs="Times New Roman"/>
        </w:rPr>
        <w:t>the division rates of the cryptophyte populations</w:t>
      </w:r>
      <w:r w:rsidR="00933F5B" w:rsidRPr="00FC5E5F">
        <w:rPr>
          <w:rFonts w:cs="Times New Roman"/>
        </w:rPr>
        <w:t xml:space="preserve"> and </w:t>
      </w:r>
      <w:r w:rsidR="001113C6" w:rsidRPr="00FC5E5F">
        <w:rPr>
          <w:rFonts w:cs="Times New Roman"/>
        </w:rPr>
        <w:t xml:space="preserve">how </w:t>
      </w:r>
      <w:r w:rsidR="00AC7240">
        <w:rPr>
          <w:rFonts w:cs="Times New Roman"/>
        </w:rPr>
        <w:t>the fitness</w:t>
      </w:r>
      <w:r w:rsidR="00E977DA" w:rsidRPr="00FC5E5F">
        <w:rPr>
          <w:rFonts w:cs="Times New Roman"/>
        </w:rPr>
        <w:t xml:space="preserve"> of the cryptophyte prey </w:t>
      </w:r>
      <w:r w:rsidR="00AC7240">
        <w:rPr>
          <w:rFonts w:cs="Times New Roman"/>
        </w:rPr>
        <w:t>affect the dynamics of</w:t>
      </w:r>
      <w:r w:rsidR="00E977DA" w:rsidRPr="00FC5E5F">
        <w:rPr>
          <w:rFonts w:cs="Times New Roman"/>
        </w:rPr>
        <w:t xml:space="preserve"> </w:t>
      </w:r>
      <w:r w:rsidR="00E977DA" w:rsidRPr="00FC5E5F">
        <w:rPr>
          <w:rFonts w:cs="Times New Roman"/>
          <w:i/>
        </w:rPr>
        <w:t>M. major</w:t>
      </w:r>
      <w:r w:rsidR="00933F5B" w:rsidRPr="00FC5E5F">
        <w:rPr>
          <w:rFonts w:cs="Times New Roman"/>
          <w:i/>
        </w:rPr>
        <w:t xml:space="preserve">. </w:t>
      </w:r>
      <w:r w:rsidR="00933F5B" w:rsidRPr="00FC5E5F">
        <w:rPr>
          <w:rFonts w:cs="Times New Roman"/>
        </w:rPr>
        <w:t>.</w:t>
      </w:r>
      <w:r w:rsidR="00AC7240" w:rsidRPr="00AC7240">
        <w:rPr>
          <w:rFonts w:cs="Times New Roman"/>
        </w:rPr>
        <w:t xml:space="preserve"> </w:t>
      </w:r>
    </w:p>
    <w:p w14:paraId="59FCD9DE" w14:textId="58C2209A" w:rsidR="00F34B51" w:rsidRPr="00FC5E5F" w:rsidRDefault="00AC7240" w:rsidP="00FC5E5F">
      <w:pPr>
        <w:tabs>
          <w:tab w:val="left" w:pos="5265"/>
        </w:tabs>
        <w:spacing w:line="480" w:lineRule="auto"/>
        <w:rPr>
          <w:rFonts w:cs="Times New Roman"/>
        </w:rPr>
      </w:pPr>
      <w:r>
        <w:rPr>
          <w:rFonts w:cs="Times New Roman"/>
        </w:rPr>
        <w:t xml:space="preserve">To do so, a 4 week-survey was conducted in 2013 during which </w:t>
      </w:r>
      <w:r w:rsidRPr="002C133A">
        <w:rPr>
          <w:rFonts w:cs="Times New Roman"/>
        </w:rPr>
        <w:t>nutrients, salinity, temperature</w:t>
      </w:r>
      <w:r>
        <w:rPr>
          <w:rFonts w:cs="Times New Roman"/>
        </w:rPr>
        <w:t>,</w:t>
      </w:r>
      <w:r w:rsidRPr="002C133A">
        <w:rPr>
          <w:rFonts w:cs="Times New Roman"/>
        </w:rPr>
        <w:t xml:space="preserve"> light irradiance</w:t>
      </w:r>
      <w:r>
        <w:rPr>
          <w:rFonts w:cs="Times New Roman"/>
        </w:rPr>
        <w:t xml:space="preserve">, and </w:t>
      </w:r>
      <w:r w:rsidRPr="00FB20C7">
        <w:rPr>
          <w:rFonts w:cs="Times New Roman"/>
        </w:rPr>
        <w:t xml:space="preserve">abundances of </w:t>
      </w:r>
      <w:r>
        <w:rPr>
          <w:rFonts w:cs="Times New Roman"/>
        </w:rPr>
        <w:t xml:space="preserve">TLC and </w:t>
      </w:r>
      <w:r w:rsidRPr="00FB20C7">
        <w:rPr>
          <w:rFonts w:cs="Times New Roman"/>
          <w:i/>
        </w:rPr>
        <w:t>M. major</w:t>
      </w:r>
      <w:r w:rsidRPr="00FB20C7">
        <w:rPr>
          <w:rFonts w:cs="Times New Roman"/>
        </w:rPr>
        <w:t xml:space="preserve"> were </w:t>
      </w:r>
      <w:r>
        <w:rPr>
          <w:rFonts w:cs="Times New Roman"/>
        </w:rPr>
        <w:t xml:space="preserve">also </w:t>
      </w:r>
      <w:r w:rsidRPr="00FB20C7">
        <w:rPr>
          <w:rFonts w:cs="Times New Roman"/>
        </w:rPr>
        <w:t>measured</w:t>
      </w:r>
      <w:r w:rsidRPr="00AC7240">
        <w:rPr>
          <w:rFonts w:cs="Times New Roman"/>
        </w:rPr>
        <w:t xml:space="preserve"> </w:t>
      </w:r>
      <w:r>
        <w:rPr>
          <w:rFonts w:cs="Times New Roman"/>
        </w:rPr>
        <w:t>during red water blooms in th</w:t>
      </w:r>
      <w:r w:rsidRPr="0099155D">
        <w:rPr>
          <w:rFonts w:cs="Times New Roman"/>
        </w:rPr>
        <w:t>e CRE</w:t>
      </w:r>
      <w:r>
        <w:rPr>
          <w:rFonts w:cs="Times New Roman"/>
        </w:rPr>
        <w:t>. D</w:t>
      </w:r>
      <w:r w:rsidRPr="00D0541A">
        <w:rPr>
          <w:rFonts w:cs="Times New Roman"/>
        </w:rPr>
        <w:t xml:space="preserve">aily division rates of </w:t>
      </w:r>
      <w:r w:rsidR="006211C0">
        <w:rPr>
          <w:rFonts w:cs="Times New Roman"/>
        </w:rPr>
        <w:t>TLC</w:t>
      </w:r>
      <w:r w:rsidRPr="00D0541A">
        <w:rPr>
          <w:rFonts w:cs="Times New Roman"/>
        </w:rPr>
        <w:t xml:space="preserve"> </w:t>
      </w:r>
      <w:r>
        <w:rPr>
          <w:rFonts w:cs="Times New Roman"/>
        </w:rPr>
        <w:t xml:space="preserve">were estimated using the size-structured </w:t>
      </w:r>
      <w:r w:rsidRPr="00D0541A">
        <w:rPr>
          <w:rFonts w:cs="Times New Roman"/>
        </w:rPr>
        <w:t>division rate model (Sosik et al., 2003)</w:t>
      </w:r>
      <w:r>
        <w:rPr>
          <w:rFonts w:cs="Times New Roman"/>
        </w:rPr>
        <w:t xml:space="preserve">. </w:t>
      </w:r>
    </w:p>
    <w:p w14:paraId="543F08D7" w14:textId="77777777" w:rsidR="00E977DA" w:rsidRPr="00FE75DC" w:rsidRDefault="00E977DA" w:rsidP="00FC5E5F">
      <w:pPr>
        <w:spacing w:line="480" w:lineRule="auto"/>
        <w:rPr>
          <w:rFonts w:cs="Times New Roman"/>
        </w:rPr>
      </w:pPr>
    </w:p>
    <w:p w14:paraId="11430F3A" w14:textId="2A699B93" w:rsidR="00F34B51" w:rsidRDefault="00DA3C76" w:rsidP="00FC5E5F">
      <w:pPr>
        <w:spacing w:line="480" w:lineRule="auto"/>
        <w:rPr>
          <w:rFonts w:cs="Times New Roman"/>
          <w:b/>
          <w:bCs/>
        </w:rPr>
      </w:pPr>
      <w:r>
        <w:rPr>
          <w:rFonts w:cs="Times New Roman"/>
          <w:b/>
          <w:bCs/>
        </w:rPr>
        <w:t>METHODS</w:t>
      </w:r>
    </w:p>
    <w:p w14:paraId="7DF4776D" w14:textId="77777777" w:rsidR="00DA3C76" w:rsidRPr="00FE75DC" w:rsidRDefault="00DA3C76" w:rsidP="00FC5E5F">
      <w:pPr>
        <w:spacing w:line="480" w:lineRule="auto"/>
        <w:rPr>
          <w:rFonts w:cs="Times New Roman"/>
        </w:rPr>
      </w:pPr>
    </w:p>
    <w:p w14:paraId="54ABE5DB" w14:textId="70D39989" w:rsidR="00F34B51" w:rsidRPr="00FE75DC" w:rsidRDefault="00F34B51" w:rsidP="00FC5E5F">
      <w:pPr>
        <w:spacing w:line="480" w:lineRule="auto"/>
        <w:rPr>
          <w:rFonts w:cs="Times New Roman"/>
        </w:rPr>
      </w:pPr>
      <w:r w:rsidRPr="00FC5E5F">
        <w:rPr>
          <w:rFonts w:cs="Times New Roman"/>
          <w:b/>
          <w:bCs/>
        </w:rPr>
        <w:t>Study Area</w:t>
      </w:r>
      <w:r w:rsidR="00B03CF1" w:rsidRPr="00FC5E5F">
        <w:rPr>
          <w:rFonts w:cs="Times New Roman"/>
          <w:b/>
          <w:bCs/>
        </w:rPr>
        <w:t xml:space="preserve"> </w:t>
      </w:r>
    </w:p>
    <w:p w14:paraId="3596A30D" w14:textId="6DBA2B95" w:rsidR="003A28B3" w:rsidRPr="00FC5E5F" w:rsidRDefault="00F34B51" w:rsidP="003A28B3">
      <w:pPr>
        <w:spacing w:line="480" w:lineRule="auto"/>
        <w:rPr>
          <w:rFonts w:cs="Times New Roman"/>
        </w:rPr>
      </w:pPr>
      <w:r w:rsidRPr="00FC5E5F">
        <w:rPr>
          <w:rFonts w:cs="Times New Roman"/>
        </w:rPr>
        <w:tab/>
        <w:t xml:space="preserve">The Columbia River Estuary is a turbid and often highly stratified system. It is characterized by its dynamic physical processes and strong influence from diurnal and semi-diurnal tides (Jay, 1984). The estuary also has a short residence time, with flushing in the range of 0.5-5 days (Neal, 1972). </w:t>
      </w:r>
      <w:r w:rsidR="0028101C" w:rsidRPr="00FC5E5F">
        <w:rPr>
          <w:rFonts w:cs="Times New Roman"/>
        </w:rPr>
        <w:t>Samples were collected</w:t>
      </w:r>
      <w:r w:rsidR="00B03CF1" w:rsidRPr="00FC5E5F">
        <w:rPr>
          <w:rFonts w:cs="Times New Roman"/>
        </w:rPr>
        <w:t xml:space="preserve"> at 3 m depth</w:t>
      </w:r>
      <w:r w:rsidR="0028101C" w:rsidRPr="00FC5E5F">
        <w:rPr>
          <w:rFonts w:cs="Times New Roman"/>
        </w:rPr>
        <w:t xml:space="preserve"> </w:t>
      </w:r>
      <w:r w:rsidR="003A28B3">
        <w:rPr>
          <w:rFonts w:cs="Times New Roman"/>
        </w:rPr>
        <w:t xml:space="preserve">for 1 month, 4 days a week, </w:t>
      </w:r>
      <w:r w:rsidR="0028101C" w:rsidRPr="00FC5E5F">
        <w:rPr>
          <w:rFonts w:cs="Times New Roman"/>
        </w:rPr>
        <w:t xml:space="preserve">from </w:t>
      </w:r>
      <w:r w:rsidR="00B03CF1" w:rsidRPr="00FC5E5F">
        <w:rPr>
          <w:rFonts w:cs="Times New Roman"/>
        </w:rPr>
        <w:t>September 11</w:t>
      </w:r>
      <w:r w:rsidR="00B03CF1" w:rsidRPr="00FC5E5F">
        <w:rPr>
          <w:rFonts w:cs="Times New Roman"/>
          <w:vertAlign w:val="superscript"/>
        </w:rPr>
        <w:t>th</w:t>
      </w:r>
      <w:r w:rsidR="00B03CF1" w:rsidRPr="00FC5E5F">
        <w:rPr>
          <w:rFonts w:cs="Times New Roman"/>
        </w:rPr>
        <w:t xml:space="preserve"> </w:t>
      </w:r>
      <w:r w:rsidR="0028101C" w:rsidRPr="00FC5E5F">
        <w:rPr>
          <w:rFonts w:cs="Times New Roman"/>
        </w:rPr>
        <w:t xml:space="preserve">to </w:t>
      </w:r>
      <w:r w:rsidR="00B03CF1" w:rsidRPr="00FC5E5F">
        <w:rPr>
          <w:rFonts w:cs="Times New Roman"/>
        </w:rPr>
        <w:t>October 2</w:t>
      </w:r>
      <w:r w:rsidR="00B03CF1" w:rsidRPr="00FC5E5F">
        <w:rPr>
          <w:rFonts w:cs="Times New Roman"/>
          <w:vertAlign w:val="superscript"/>
        </w:rPr>
        <w:t>nd</w:t>
      </w:r>
      <w:r w:rsidR="00B03CF1" w:rsidRPr="00FC5E5F">
        <w:rPr>
          <w:rFonts w:cs="Times New Roman"/>
        </w:rPr>
        <w:t xml:space="preserve"> 2013 using a continuous seawater flow-through system of </w:t>
      </w:r>
      <w:r w:rsidR="0028101C" w:rsidRPr="00FC5E5F">
        <w:rPr>
          <w:rFonts w:cs="Times New Roman"/>
        </w:rPr>
        <w:t>S</w:t>
      </w:r>
      <w:r w:rsidR="00EB76CE">
        <w:rPr>
          <w:rFonts w:cs="Times New Roman"/>
        </w:rPr>
        <w:t>ATURN</w:t>
      </w:r>
      <w:r w:rsidR="0028101C" w:rsidRPr="00FC5E5F">
        <w:rPr>
          <w:rFonts w:cs="Times New Roman"/>
        </w:rPr>
        <w:t>03</w:t>
      </w:r>
      <w:r w:rsidR="00B03CF1" w:rsidRPr="00FC5E5F">
        <w:rPr>
          <w:rFonts w:cs="Times New Roman"/>
        </w:rPr>
        <w:t xml:space="preserve">, </w:t>
      </w:r>
      <w:commentRangeStart w:id="0"/>
      <w:r w:rsidR="00B03CF1" w:rsidRPr="00FC5E5F">
        <w:rPr>
          <w:rFonts w:cs="Times New Roman"/>
        </w:rPr>
        <w:t xml:space="preserve">a scientific </w:t>
      </w:r>
      <w:r w:rsidR="0028101C" w:rsidRPr="00FC5E5F">
        <w:rPr>
          <w:rFonts w:cs="Times New Roman"/>
        </w:rPr>
        <w:t xml:space="preserve">station located on a dock </w:t>
      </w:r>
      <w:r w:rsidR="00B03CF1" w:rsidRPr="00FC5E5F">
        <w:rPr>
          <w:rFonts w:cs="Times New Roman"/>
        </w:rPr>
        <w:t>near</w:t>
      </w:r>
      <w:r w:rsidR="0028101C" w:rsidRPr="00FC5E5F">
        <w:rPr>
          <w:rFonts w:cs="Times New Roman"/>
        </w:rPr>
        <w:t xml:space="preserve"> Astoria</w:t>
      </w:r>
      <w:commentRangeEnd w:id="0"/>
      <w:r w:rsidR="00EB76CE">
        <w:rPr>
          <w:rStyle w:val="CommentReference"/>
        </w:rPr>
        <w:commentReference w:id="0"/>
      </w:r>
      <w:r w:rsidR="0028101C" w:rsidRPr="00FC5E5F">
        <w:rPr>
          <w:rFonts w:cs="Times New Roman"/>
        </w:rPr>
        <w:t>, OR (</w:t>
      </w:r>
      <w:r w:rsidR="0028101C" w:rsidRPr="00FC5E5F">
        <w:rPr>
          <w:rFonts w:cs="Times New Roman"/>
          <w:b/>
          <w:bCs/>
        </w:rPr>
        <w:t>fig. 1</w:t>
      </w:r>
      <w:r w:rsidR="0028101C" w:rsidRPr="00FC5E5F">
        <w:rPr>
          <w:rFonts w:cs="Times New Roman"/>
        </w:rPr>
        <w:t>)</w:t>
      </w:r>
      <w:r w:rsidR="00B03CF1" w:rsidRPr="00FC5E5F">
        <w:rPr>
          <w:rFonts w:cs="Times New Roman"/>
        </w:rPr>
        <w:t xml:space="preserve"> (</w:t>
      </w:r>
      <w:commentRangeStart w:id="1"/>
      <w:r w:rsidR="00B03CF1" w:rsidRPr="00FC5E5F">
        <w:rPr>
          <w:rFonts w:cs="Times New Roman"/>
        </w:rPr>
        <w:t>REF?</w:t>
      </w:r>
      <w:commentRangeEnd w:id="1"/>
      <w:r w:rsidR="00EB76CE">
        <w:rPr>
          <w:rStyle w:val="CommentReference"/>
        </w:rPr>
        <w:commentReference w:id="1"/>
      </w:r>
      <w:r w:rsidR="00B03CF1" w:rsidRPr="00FC5E5F">
        <w:rPr>
          <w:rFonts w:cs="Times New Roman"/>
        </w:rPr>
        <w:t>)</w:t>
      </w:r>
      <w:r w:rsidR="0028101C" w:rsidRPr="00FC5E5F">
        <w:rPr>
          <w:rFonts w:cs="Times New Roman"/>
        </w:rPr>
        <w:t>.</w:t>
      </w:r>
      <w:r w:rsidR="003A28B3" w:rsidRPr="003A28B3">
        <w:rPr>
          <w:rFonts w:cs="Times New Roman"/>
        </w:rPr>
        <w:t xml:space="preserve"> </w:t>
      </w:r>
      <w:r w:rsidR="003A28B3" w:rsidRPr="00FC5E5F">
        <w:rPr>
          <w:rFonts w:cs="Times New Roman"/>
        </w:rPr>
        <w:t xml:space="preserve">All discrete samples were collected </w:t>
      </w:r>
      <w:r w:rsidR="003A28B3">
        <w:rPr>
          <w:rFonts w:cs="Times New Roman"/>
        </w:rPr>
        <w:t>during the turn of the high tide</w:t>
      </w:r>
      <w:r w:rsidR="003A28B3" w:rsidRPr="00FC5E5F">
        <w:rPr>
          <w:rFonts w:cs="Times New Roman"/>
        </w:rPr>
        <w:t>.</w:t>
      </w:r>
    </w:p>
    <w:p w14:paraId="7E51077D" w14:textId="77777777" w:rsidR="00592E3B" w:rsidRDefault="00592E3B" w:rsidP="00592E3B">
      <w:pPr>
        <w:spacing w:line="360" w:lineRule="auto"/>
        <w:rPr>
          <w:rFonts w:cs="Times New Roman"/>
          <w:b/>
          <w:bCs/>
        </w:rPr>
      </w:pPr>
    </w:p>
    <w:p w14:paraId="3E568AF9" w14:textId="152C549E" w:rsidR="00592E3B" w:rsidRDefault="00592E3B" w:rsidP="00592E3B">
      <w:pPr>
        <w:spacing w:line="360" w:lineRule="auto"/>
        <w:rPr>
          <w:rFonts w:cs="Times New Roman"/>
          <w:b/>
          <w:bCs/>
        </w:rPr>
      </w:pPr>
      <w:r>
        <w:rPr>
          <w:rFonts w:cs="Times New Roman"/>
          <w:b/>
          <w:bCs/>
        </w:rPr>
        <w:t>Hydrological conditions</w:t>
      </w:r>
      <w:r>
        <w:rPr>
          <w:rFonts w:cs="Times New Roman"/>
          <w:b/>
          <w:bCs/>
        </w:rPr>
        <w:tab/>
      </w:r>
    </w:p>
    <w:p w14:paraId="27236D7E" w14:textId="7DFAA736" w:rsidR="00592E3B" w:rsidRPr="00592E3B" w:rsidRDefault="00592E3B" w:rsidP="00592E3B">
      <w:pPr>
        <w:spacing w:line="360" w:lineRule="auto"/>
        <w:rPr>
          <w:rFonts w:cs="Times New Roman"/>
          <w:bCs/>
        </w:rPr>
      </w:pPr>
      <w:r w:rsidRPr="00592E3B">
        <w:rPr>
          <w:rFonts w:cs="Times New Roman"/>
          <w:bCs/>
        </w:rPr>
        <w:t xml:space="preserve">Water temperature, salinity, pH were measured continuously using </w:t>
      </w:r>
      <w:r w:rsidRPr="00592E3B">
        <w:rPr>
          <w:rFonts w:cs="Times New Roman"/>
          <w:bCs/>
          <w:highlight w:val="yellow"/>
        </w:rPr>
        <w:t>XXX</w:t>
      </w:r>
      <w:r w:rsidRPr="00592E3B">
        <w:rPr>
          <w:rFonts w:cs="Times New Roman"/>
          <w:bCs/>
        </w:rPr>
        <w:t xml:space="preserve">. Photosynthetic Active Radiations were obtained from a mooring located </w:t>
      </w:r>
      <w:r w:rsidRPr="00592E3B">
        <w:rPr>
          <w:rFonts w:cs="Times New Roman"/>
          <w:bCs/>
          <w:highlight w:val="yellow"/>
        </w:rPr>
        <w:t>X</w:t>
      </w:r>
      <w:r w:rsidRPr="00592E3B">
        <w:rPr>
          <w:rFonts w:cs="Times New Roman"/>
          <w:bCs/>
        </w:rPr>
        <w:t xml:space="preserve"> miles away from SATURN03.</w:t>
      </w:r>
    </w:p>
    <w:p w14:paraId="0F65954F" w14:textId="77777777" w:rsidR="00592E3B" w:rsidRDefault="00592E3B" w:rsidP="00592E3B">
      <w:pPr>
        <w:spacing w:line="360" w:lineRule="auto"/>
        <w:rPr>
          <w:rFonts w:cs="Times New Roman"/>
          <w:b/>
          <w:bCs/>
        </w:rPr>
      </w:pPr>
    </w:p>
    <w:p w14:paraId="395F7D68" w14:textId="77777777" w:rsidR="00592E3B" w:rsidRPr="004F2AEA" w:rsidRDefault="00592E3B" w:rsidP="00592E3B">
      <w:pPr>
        <w:spacing w:line="360" w:lineRule="auto"/>
        <w:rPr>
          <w:rFonts w:cs="Times New Roman"/>
        </w:rPr>
      </w:pPr>
      <w:r w:rsidRPr="004F2AEA">
        <w:rPr>
          <w:rFonts w:cs="Times New Roman"/>
          <w:b/>
          <w:bCs/>
        </w:rPr>
        <w:t xml:space="preserve">Nutrient </w:t>
      </w:r>
      <w:r>
        <w:rPr>
          <w:rFonts w:cs="Times New Roman"/>
          <w:b/>
          <w:bCs/>
        </w:rPr>
        <w:t>concentrations</w:t>
      </w:r>
      <w:r w:rsidRPr="004F2AEA">
        <w:rPr>
          <w:rFonts w:cs="Times New Roman"/>
          <w:b/>
          <w:bCs/>
        </w:rPr>
        <w:t xml:space="preserve"> </w:t>
      </w:r>
    </w:p>
    <w:p w14:paraId="1F5AC0A5" w14:textId="77777777" w:rsidR="00592E3B" w:rsidRPr="004F2AEA" w:rsidRDefault="00592E3B" w:rsidP="00592E3B">
      <w:pPr>
        <w:spacing w:line="360" w:lineRule="auto"/>
        <w:rPr>
          <w:rFonts w:cs="Times New Roman"/>
        </w:rPr>
      </w:pPr>
      <w:r w:rsidRPr="004F2AEA">
        <w:rPr>
          <w:rFonts w:cs="Times New Roman"/>
        </w:rPr>
        <w:t>30 mL surface water samples for nutrient analysis were taken in duplicate.</w:t>
      </w:r>
    </w:p>
    <w:p w14:paraId="779D46D1" w14:textId="77777777" w:rsidR="00592E3B" w:rsidRPr="004F2AEA" w:rsidRDefault="00592E3B" w:rsidP="00592E3B">
      <w:pPr>
        <w:spacing w:line="360" w:lineRule="auto"/>
        <w:rPr>
          <w:rFonts w:cs="Times New Roman"/>
        </w:rPr>
      </w:pPr>
      <w:r w:rsidRPr="004F2AEA">
        <w:rPr>
          <w:rFonts w:cs="Times New Roman"/>
          <w:highlight w:val="yellow"/>
        </w:rPr>
        <w:t>JN writes this</w:t>
      </w:r>
      <w:r w:rsidRPr="004F2AEA">
        <w:rPr>
          <w:rFonts w:cs="Times New Roman"/>
        </w:rPr>
        <w:t xml:space="preserve"> </w:t>
      </w:r>
    </w:p>
    <w:p w14:paraId="2A5FA314" w14:textId="77777777" w:rsidR="00B03CF1" w:rsidRPr="00FE75DC" w:rsidRDefault="00B03CF1" w:rsidP="00FC5E5F">
      <w:pPr>
        <w:spacing w:line="480" w:lineRule="auto"/>
        <w:rPr>
          <w:rFonts w:cs="Times New Roman"/>
        </w:rPr>
      </w:pPr>
    </w:p>
    <w:p w14:paraId="771AF2CD" w14:textId="62F3517E" w:rsidR="00B03CF1" w:rsidRPr="00FC5E5F" w:rsidRDefault="00CF78A8" w:rsidP="00FC5E5F">
      <w:pPr>
        <w:spacing w:line="480" w:lineRule="auto"/>
        <w:rPr>
          <w:rFonts w:cs="Times New Roman"/>
          <w:b/>
        </w:rPr>
      </w:pPr>
      <w:r w:rsidRPr="00FC5E5F">
        <w:rPr>
          <w:rFonts w:cs="Times New Roman"/>
          <w:b/>
          <w:i/>
        </w:rPr>
        <w:t>Teleaulax</w:t>
      </w:r>
      <w:r w:rsidRPr="00FC5E5F">
        <w:rPr>
          <w:rFonts w:cs="Times New Roman"/>
          <w:b/>
        </w:rPr>
        <w:t xml:space="preserve">-like cryptophyte </w:t>
      </w:r>
      <w:r w:rsidR="00B03CF1" w:rsidRPr="00FC5E5F">
        <w:rPr>
          <w:rFonts w:cs="Times New Roman"/>
          <w:b/>
          <w:bCs/>
        </w:rPr>
        <w:t>abundance</w:t>
      </w:r>
    </w:p>
    <w:p w14:paraId="0C58BA7C" w14:textId="77777777" w:rsidR="00695C2B" w:rsidRPr="00FC5E5F" w:rsidRDefault="00B03CF1" w:rsidP="00FC5E5F">
      <w:pPr>
        <w:spacing w:line="480" w:lineRule="auto"/>
        <w:rPr>
          <w:rFonts w:cs="Times New Roman"/>
        </w:rPr>
      </w:pPr>
      <w:r w:rsidRPr="00FC5E5F">
        <w:rPr>
          <w:rFonts w:cs="Times New Roman"/>
        </w:rPr>
        <w:tab/>
      </w:r>
      <w:r w:rsidR="00695C2B" w:rsidRPr="00FC5E5F">
        <w:rPr>
          <w:rFonts w:cs="Times New Roman"/>
        </w:rPr>
        <w:t>Continuous m</w:t>
      </w:r>
      <w:r w:rsidRPr="00FC5E5F">
        <w:rPr>
          <w:rFonts w:cs="Times New Roman"/>
        </w:rPr>
        <w:t xml:space="preserve">easurements of cryptophyte abundances and cell size were made using SeaFlow, </w:t>
      </w:r>
      <w:r w:rsidR="00EE7A93" w:rsidRPr="00FC5E5F">
        <w:rPr>
          <w:rFonts w:cs="Times New Roman"/>
        </w:rPr>
        <w:t>(Swalwell et al. 2011)</w:t>
      </w:r>
      <w:r w:rsidRPr="00FC5E5F">
        <w:rPr>
          <w:rFonts w:cs="Times New Roman"/>
        </w:rPr>
        <w:t xml:space="preserve">. </w:t>
      </w:r>
      <w:r w:rsidR="00695C2B" w:rsidRPr="00FC5E5F">
        <w:rPr>
          <w:rFonts w:cs="Times New Roman"/>
        </w:rPr>
        <w:t>The instrument was equipped with a 457-nm 300-mW laser (Melles Griot). Forward light scatter (a proxy for cell size), red and orange fluorescence were collected using a 457–50 bandpass filter, 572–27 bandpass filter and 692–40 band-pass filter, respectively. Seawater was prefiltered</w:t>
      </w:r>
      <w:r w:rsidR="00695C2B" w:rsidRPr="00FC5E5F">
        <w:rPr>
          <w:rFonts w:cs="Times New Roman" w:hint="eastAsia"/>
        </w:rPr>
        <w:t xml:space="preserve"> through a 100-</w:t>
      </w:r>
      <w:r w:rsidR="00695C2B" w:rsidRPr="00FC5E5F">
        <w:rPr>
          <w:rFonts w:cs="Times New Roman" w:hint="eastAsia"/>
        </w:rPr>
        <w:t>μ</w:t>
      </w:r>
      <w:r w:rsidR="00695C2B" w:rsidRPr="00FC5E5F">
        <w:rPr>
          <w:rFonts w:cs="Times New Roman" w:hint="eastAsia"/>
        </w:rPr>
        <w:t>m stainless steel mesh (to eliminate large particles) prior to analysis. The flow rate of the water stream was set at 15 mL min</w:t>
      </w:r>
      <w:r w:rsidR="00695C2B" w:rsidRPr="00FC5E5F">
        <w:rPr>
          <w:rFonts w:cs="Times New Roman"/>
          <w:vertAlign w:val="superscript"/>
        </w:rPr>
        <w:t>−1</w:t>
      </w:r>
      <w:r w:rsidR="00695C2B" w:rsidRPr="00FC5E5F">
        <w:rPr>
          <w:rFonts w:cs="Times New Roman"/>
        </w:rPr>
        <w:t xml:space="preserve"> through a 200-µm nozzle for both cruises and for the laboratory experiments; this corresponded to an analysis rate of 15 </w:t>
      </w:r>
      <w:r w:rsidR="00695C2B" w:rsidRPr="00FC5E5F">
        <w:rPr>
          <w:rFonts w:cs="Times New Roman" w:hint="eastAsia"/>
        </w:rPr>
        <w:t>μ</w:t>
      </w:r>
      <w:r w:rsidR="00695C2B" w:rsidRPr="00FC5E5F">
        <w:rPr>
          <w:rFonts w:cs="Times New Roman" w:hint="eastAsia"/>
        </w:rPr>
        <w:t>L</w:t>
      </w:r>
      <w:r w:rsidR="00695C2B" w:rsidRPr="00FC5E5F">
        <w:rPr>
          <w:rFonts w:cs="Times New Roman"/>
        </w:rPr>
        <w:t xml:space="preserve"> min</w:t>
      </w:r>
      <w:r w:rsidR="00695C2B" w:rsidRPr="00FC5E5F">
        <w:rPr>
          <w:rFonts w:cs="Times New Roman"/>
          <w:vertAlign w:val="superscript"/>
        </w:rPr>
        <w:t>−1</w:t>
      </w:r>
      <w:r w:rsidR="00695C2B" w:rsidRPr="00FC5E5F">
        <w:rPr>
          <w:rFonts w:cs="Times New Roman"/>
        </w:rPr>
        <w:t xml:space="preserve"> by the instrument. A programmable syringe pump (Cavro XP3000, Hamilton Company) continuously injected fluorescent microspheres (1 </w:t>
      </w:r>
      <w:r w:rsidR="00695C2B" w:rsidRPr="00FC5E5F">
        <w:rPr>
          <w:rFonts w:cs="Times New Roman" w:hint="eastAsia"/>
        </w:rPr>
        <w:t>μ</w:t>
      </w:r>
      <w:r w:rsidR="00695C2B" w:rsidRPr="00FC5E5F">
        <w:rPr>
          <w:rFonts w:cs="Times New Roman" w:hint="eastAsia"/>
        </w:rPr>
        <w:t>m</w:t>
      </w:r>
      <w:r w:rsidR="00695C2B" w:rsidRPr="00FC5E5F">
        <w:rPr>
          <w:rFonts w:cs="Times New Roman"/>
        </w:rPr>
        <w:t xml:space="preserve">, Polysciences) into the water stream as an internal standard. Data files were created every three minutes. </w:t>
      </w:r>
      <w:r w:rsidRPr="00FC5E5F">
        <w:rPr>
          <w:rFonts w:cs="Times New Roman"/>
        </w:rPr>
        <w:t xml:space="preserve">Data were analyzed using the R package Popcycle version 0.2, which uses a SQLite relational database management system to </w:t>
      </w:r>
      <w:r w:rsidR="00EE7A93" w:rsidRPr="00FC5E5F">
        <w:rPr>
          <w:rFonts w:cs="Times New Roman"/>
        </w:rPr>
        <w:t>retrieve</w:t>
      </w:r>
      <w:r w:rsidRPr="00FC5E5F">
        <w:rPr>
          <w:rFonts w:cs="Times New Roman"/>
        </w:rPr>
        <w:t xml:space="preserve"> flow cytometry data (</w:t>
      </w:r>
      <w:hyperlink r:id="rId8">
        <w:r w:rsidRPr="00FC5E5F">
          <w:rPr>
            <w:rStyle w:val="InternetLink"/>
            <w:rFonts w:cs="Times New Roman"/>
          </w:rPr>
          <w:t>https://github.com/uwescience/popcycle</w:t>
        </w:r>
      </w:hyperlink>
      <w:r w:rsidRPr="00FC5E5F">
        <w:rPr>
          <w:rFonts w:cs="Times New Roman"/>
        </w:rPr>
        <w:t xml:space="preserve">).  </w:t>
      </w:r>
      <w:r w:rsidR="00EE7A93" w:rsidRPr="00FC5E5F">
        <w:rPr>
          <w:rFonts w:cs="Times New Roman"/>
        </w:rPr>
        <w:t>A</w:t>
      </w:r>
      <w:r w:rsidRPr="00FC5E5F">
        <w:rPr>
          <w:rFonts w:cs="Times New Roman"/>
        </w:rPr>
        <w:t xml:space="preserve"> sequential bivariate manual gating scheme </w:t>
      </w:r>
      <w:r w:rsidR="00EE7A93" w:rsidRPr="00FC5E5F">
        <w:rPr>
          <w:rFonts w:cs="Times New Roman"/>
        </w:rPr>
        <w:t xml:space="preserve">was used </w:t>
      </w:r>
      <w:r w:rsidRPr="00FC5E5F">
        <w:rPr>
          <w:rFonts w:cs="Times New Roman"/>
        </w:rPr>
        <w:t xml:space="preserve">to cluster cryptophyte population based on orange fluorescence and forward light scatter measurements. </w:t>
      </w:r>
    </w:p>
    <w:p w14:paraId="5FE1A047" w14:textId="2CA820B1" w:rsidR="00B03CF1" w:rsidRPr="00FC5E5F" w:rsidRDefault="00695C2B" w:rsidP="00FC5E5F">
      <w:pPr>
        <w:spacing w:line="480" w:lineRule="auto"/>
        <w:rPr>
          <w:rFonts w:cs="Times New Roman"/>
        </w:rPr>
      </w:pPr>
      <w:r w:rsidRPr="00FC5E5F">
        <w:rPr>
          <w:rFonts w:cs="Times New Roman"/>
        </w:rPr>
        <w:tab/>
        <w:t xml:space="preserve">For the identification of </w:t>
      </w:r>
      <w:r w:rsidR="00D75F3A" w:rsidRPr="00FC5E5F">
        <w:rPr>
          <w:rFonts w:cs="Times New Roman"/>
          <w:i/>
        </w:rPr>
        <w:t>Teleaulax</w:t>
      </w:r>
      <w:r w:rsidR="00D75F3A" w:rsidRPr="00FC5E5F">
        <w:rPr>
          <w:rFonts w:cs="Times New Roman"/>
        </w:rPr>
        <w:t>-like cryptophytes</w:t>
      </w:r>
      <w:r w:rsidRPr="00FC5E5F">
        <w:rPr>
          <w:rFonts w:cs="Times New Roman"/>
        </w:rPr>
        <w:t xml:space="preserve"> </w:t>
      </w:r>
      <w:r w:rsidR="0011583F">
        <w:rPr>
          <w:rFonts w:cs="Times New Roman"/>
        </w:rPr>
        <w:t xml:space="preserve">(TLC) </w:t>
      </w:r>
      <w:r w:rsidRPr="00FC5E5F">
        <w:rPr>
          <w:rFonts w:cs="Times New Roman"/>
        </w:rPr>
        <w:t>cells, d</w:t>
      </w:r>
      <w:r w:rsidR="00B03CF1" w:rsidRPr="00FC5E5F">
        <w:rPr>
          <w:rFonts w:cs="Times New Roman"/>
        </w:rPr>
        <w:t>iscrete flow cytometry samples were collected once a day during slack tide, fixed with 0.025% glutaraldehyde and stored at -</w:t>
      </w:r>
      <w:r w:rsidR="005171A8">
        <w:rPr>
          <w:rFonts w:cs="Times New Roman"/>
        </w:rPr>
        <w:t>8</w:t>
      </w:r>
      <w:r w:rsidR="00B03CF1" w:rsidRPr="00FC5E5F">
        <w:rPr>
          <w:rFonts w:cs="Times New Roman"/>
        </w:rPr>
        <w:t>0</w:t>
      </w:r>
      <w:r w:rsidR="005171A8">
        <w:rPr>
          <w:rFonts w:cs="Times New Roman"/>
        </w:rPr>
        <w:t xml:space="preserve"> º</w:t>
      </w:r>
      <w:r w:rsidR="007C608D">
        <w:rPr>
          <w:rFonts w:cs="Times New Roman"/>
        </w:rPr>
        <w:t>C</w:t>
      </w:r>
      <w:r w:rsidR="00B03CF1" w:rsidRPr="00FC5E5F">
        <w:rPr>
          <w:rFonts w:cs="Times New Roman"/>
        </w:rPr>
        <w:t>. Six months after sample collection, fixed samples were analyzed</w:t>
      </w:r>
      <w:r w:rsidR="003A28B3">
        <w:rPr>
          <w:rFonts w:cs="Times New Roman"/>
        </w:rPr>
        <w:t xml:space="preserve"> with a BD Influx cell sorter. </w:t>
      </w:r>
      <w:r w:rsidR="00B03CF1" w:rsidRPr="00FC5E5F">
        <w:rPr>
          <w:rFonts w:cs="Times New Roman"/>
        </w:rPr>
        <w:t>100 cells from th</w:t>
      </w:r>
      <w:r w:rsidR="00294B07" w:rsidRPr="00FC5E5F">
        <w:rPr>
          <w:rFonts w:cs="Times New Roman"/>
        </w:rPr>
        <w:t xml:space="preserve">e gated population of high-orange particles (assumed to represent </w:t>
      </w:r>
      <w:r w:rsidR="00AC7240">
        <w:rPr>
          <w:rFonts w:cs="Times New Roman"/>
        </w:rPr>
        <w:t>TLC</w:t>
      </w:r>
      <w:r w:rsidR="00294B07" w:rsidRPr="00FC5E5F">
        <w:rPr>
          <w:rFonts w:cs="Times New Roman"/>
        </w:rPr>
        <w:t>)</w:t>
      </w:r>
      <w:r w:rsidR="00B03CF1" w:rsidRPr="00FC5E5F">
        <w:rPr>
          <w:rFonts w:cs="Times New Roman"/>
        </w:rPr>
        <w:t xml:space="preserve"> were sorted onto a glass slide. The cells were then examined under a Nikon Eclipse 80i epifluorescent microscope at 20x magnification and photographed using a Qimaging MicroPublisher 3.3 RTV camera. The small size (&lt;5 </w:t>
      </w:r>
      <w:r w:rsidR="00B03CF1" w:rsidRPr="007C608D">
        <w:rPr>
          <w:rFonts w:cs="Times New Roman"/>
        </w:rPr>
        <w:t>µm in length</w:t>
      </w:r>
      <w:r w:rsidR="00B03CF1" w:rsidRPr="00FC5E5F">
        <w:rPr>
          <w:rFonts w:cs="Times New Roman"/>
        </w:rPr>
        <w:t xml:space="preserve">) and teardrop shape of the cells </w:t>
      </w:r>
      <w:r w:rsidR="007C608D">
        <w:rPr>
          <w:rFonts w:cs="Times New Roman"/>
        </w:rPr>
        <w:t xml:space="preserve">(Fig. S1) </w:t>
      </w:r>
      <w:r w:rsidR="00B03CF1" w:rsidRPr="00FC5E5F">
        <w:rPr>
          <w:rFonts w:cs="Times New Roman"/>
        </w:rPr>
        <w:t xml:space="preserve">agreed with past observations of </w:t>
      </w:r>
      <w:r w:rsidR="00AC7240">
        <w:rPr>
          <w:rFonts w:cs="Times New Roman"/>
        </w:rPr>
        <w:t>TLC</w:t>
      </w:r>
      <w:r w:rsidR="00B03CF1" w:rsidRPr="00FC5E5F">
        <w:rPr>
          <w:rFonts w:cs="Times New Roman"/>
        </w:rPr>
        <w:t xml:space="preserve"> (Peterson et al., 2012). </w:t>
      </w:r>
    </w:p>
    <w:p w14:paraId="043153D3" w14:textId="77777777" w:rsidR="00F34B51" w:rsidRPr="00FE75DC" w:rsidRDefault="00F34B51" w:rsidP="00FC5E5F">
      <w:pPr>
        <w:spacing w:line="480" w:lineRule="auto"/>
        <w:rPr>
          <w:rFonts w:cs="Times New Roman"/>
        </w:rPr>
      </w:pPr>
    </w:p>
    <w:p w14:paraId="382168A2" w14:textId="77777777" w:rsidR="000B2858" w:rsidRPr="00FC5E5F" w:rsidRDefault="000B2858" w:rsidP="00FC5E5F">
      <w:pPr>
        <w:spacing w:line="480" w:lineRule="auto"/>
        <w:rPr>
          <w:rFonts w:cs="Times New Roman"/>
          <w:b/>
          <w:bCs/>
        </w:rPr>
      </w:pPr>
      <w:r w:rsidRPr="00FC5E5F">
        <w:rPr>
          <w:rFonts w:cs="Times New Roman"/>
          <w:b/>
          <w:bCs/>
        </w:rPr>
        <w:t>Estimates of division rates</w:t>
      </w:r>
    </w:p>
    <w:p w14:paraId="79C764D3" w14:textId="195DCD86" w:rsidR="00294B07" w:rsidRPr="00FC5E5F" w:rsidRDefault="007C608D" w:rsidP="00FC5E5F">
      <w:pPr>
        <w:spacing w:line="480" w:lineRule="auto"/>
        <w:rPr>
          <w:rFonts w:cs="Times New Roman"/>
        </w:rPr>
      </w:pPr>
      <w:r>
        <w:rPr>
          <w:rFonts w:cs="Times New Roman"/>
        </w:rPr>
        <w:tab/>
      </w:r>
      <w:r w:rsidR="00294B07" w:rsidRPr="00FC5E5F">
        <w:rPr>
          <w:rFonts w:cs="Times New Roman"/>
        </w:rPr>
        <w:t xml:space="preserve">We used a size-structured matrix population model developed by Sosik et al. (2013) to estimate population division rates of </w:t>
      </w:r>
      <w:r w:rsidR="00AC7240">
        <w:rPr>
          <w:rFonts w:cs="Times New Roman"/>
        </w:rPr>
        <w:t>TLC</w:t>
      </w:r>
      <w:r w:rsidR="00294B07" w:rsidRPr="00FC5E5F">
        <w:rPr>
          <w:rFonts w:cs="Times New Roman"/>
        </w:rPr>
        <w:t xml:space="preserve">. We implemented Sosik’s original Matlab model in an R package ssPopModel version 0.1.1, available on Github (https://github.com/armbrustlab/ssPopModel). The model is based on the assumptions that 1) cell growth is determined by light exposure, with other abiotic factors such as nutrient availability and temperature operating at longer time scales, 2) the probability of a cell dividing depends on size, 3) all cells within a discrete size class have the same probability to change to another size class, and 4) a cell divides into two daughter cells, each half the size of the mother cell. The model predicts the cell size distribution over the course of the day using the cell size/cell division relationships and the light-dependence of cell division. Note that the model does not take into account intrinsic cell death. Intrinsic cell death will only affect the estimate of division rate if the probability of cell death varies among the different </w:t>
      </w:r>
      <w:r w:rsidR="00AC7240">
        <w:rPr>
          <w:rFonts w:cs="Times New Roman"/>
        </w:rPr>
        <w:t xml:space="preserve">TLC </w:t>
      </w:r>
      <w:r w:rsidR="00294B07" w:rsidRPr="00FC5E5F">
        <w:rPr>
          <w:rFonts w:cs="Times New Roman"/>
        </w:rPr>
        <w:t xml:space="preserve">size classes. This has not yet been observed in the field or in cultures. In our study, cell death of </w:t>
      </w:r>
      <w:r w:rsidR="00E127C8" w:rsidRPr="00FC5E5F">
        <w:rPr>
          <w:rFonts w:cs="Times New Roman"/>
          <w:i/>
        </w:rPr>
        <w:t>Rhodomonas</w:t>
      </w:r>
      <w:r w:rsidR="00E127C8" w:rsidRPr="00FC5E5F">
        <w:rPr>
          <w:rFonts w:cs="Times New Roman"/>
        </w:rPr>
        <w:t xml:space="preserve"> </w:t>
      </w:r>
      <w:r w:rsidR="00294B07" w:rsidRPr="00FC5E5F">
        <w:rPr>
          <w:rFonts w:cs="Times New Roman"/>
        </w:rPr>
        <w:t>grown in cultures was low (&lt; less than 1%) during the experiment (</w:t>
      </w:r>
      <w:r w:rsidR="00E127C8" w:rsidRPr="00FC5E5F">
        <w:rPr>
          <w:rFonts w:cs="Times New Roman"/>
        </w:rPr>
        <w:t>see below</w:t>
      </w:r>
      <w:r w:rsidR="00294B07" w:rsidRPr="00FC5E5F">
        <w:rPr>
          <w:rFonts w:cs="Times New Roman"/>
        </w:rPr>
        <w:t>). For these reasons, we did not implement intrinsic death in the size-based division rate model.</w:t>
      </w:r>
    </w:p>
    <w:p w14:paraId="31B97343" w14:textId="06D53C71" w:rsidR="002821F1" w:rsidRPr="00FC5E5F" w:rsidRDefault="007C608D" w:rsidP="00FC5E5F">
      <w:pPr>
        <w:spacing w:line="480" w:lineRule="auto"/>
        <w:rPr>
          <w:rFonts w:cs="Times New Roman"/>
        </w:rPr>
      </w:pPr>
      <w:r>
        <w:rPr>
          <w:rFonts w:cs="Times New Roman"/>
        </w:rPr>
        <w:tab/>
      </w:r>
      <w:r w:rsidR="002821F1" w:rsidRPr="00FC5E5F">
        <w:rPr>
          <w:rFonts w:cs="Times New Roman"/>
        </w:rPr>
        <w:t>To establish the accuracy of size distribution-based division rate estimates using SeaFlow measurements of forward-angle light scattering converted to cell volume using an empirical relationship (Ribalet et al. 2015), we compared size-based estimates of cryptophyte division rates (h</w:t>
      </w:r>
      <w:r w:rsidR="002821F1" w:rsidRPr="00FC5E5F">
        <w:rPr>
          <w:rFonts w:cs="Times New Roman"/>
          <w:vertAlign w:val="superscript"/>
        </w:rPr>
        <w:t>-1</w:t>
      </w:r>
      <w:r w:rsidR="002821F1" w:rsidRPr="00FC5E5F">
        <w:rPr>
          <w:rFonts w:cs="Times New Roman"/>
        </w:rPr>
        <w:t>) with cell-cycle based estimates of division rates.</w:t>
      </w:r>
    </w:p>
    <w:p w14:paraId="66E56917" w14:textId="77777777" w:rsidR="00E127C8" w:rsidRPr="00FC5E5F" w:rsidRDefault="00E127C8" w:rsidP="00FC5E5F">
      <w:pPr>
        <w:spacing w:line="480" w:lineRule="auto"/>
        <w:rPr>
          <w:rFonts w:cs="Times New Roman"/>
        </w:rPr>
      </w:pPr>
    </w:p>
    <w:p w14:paraId="7B95097D" w14:textId="77777777" w:rsidR="007C608D" w:rsidRDefault="00E127C8" w:rsidP="00FC5E5F">
      <w:pPr>
        <w:spacing w:line="480" w:lineRule="auto"/>
        <w:rPr>
          <w:rFonts w:cs="Times New Roman"/>
          <w:i/>
        </w:rPr>
      </w:pPr>
      <w:r w:rsidRPr="00FC5E5F">
        <w:rPr>
          <w:rFonts w:cs="Times New Roman"/>
          <w:i/>
        </w:rPr>
        <w:t>Estimated division rates in cultures</w:t>
      </w:r>
      <w:r w:rsidR="002821F1" w:rsidRPr="00FC5E5F">
        <w:rPr>
          <w:rFonts w:cs="Times New Roman"/>
          <w:i/>
        </w:rPr>
        <w:t xml:space="preserve">. </w:t>
      </w:r>
    </w:p>
    <w:p w14:paraId="5AFB44C1" w14:textId="0F13F485" w:rsidR="00FE75DC" w:rsidRPr="00FE75DC" w:rsidRDefault="007C608D" w:rsidP="00FC5E5F">
      <w:pPr>
        <w:spacing w:line="480" w:lineRule="auto"/>
        <w:rPr>
          <w:rFonts w:cs="Times New Roman"/>
        </w:rPr>
      </w:pPr>
      <w:r>
        <w:rPr>
          <w:rFonts w:cs="Times New Roman"/>
          <w:i/>
        </w:rPr>
        <w:tab/>
      </w:r>
      <w:r w:rsidR="002821F1" w:rsidRPr="00FC5E5F">
        <w:rPr>
          <w:rFonts w:cs="Times New Roman"/>
        </w:rPr>
        <w:t>A n</w:t>
      </w:r>
      <w:r w:rsidR="00F34B51" w:rsidRPr="00FC5E5F">
        <w:rPr>
          <w:rFonts w:cs="Times New Roman"/>
        </w:rPr>
        <w:t xml:space="preserve">on-axenic culture of the cryptophyte </w:t>
      </w:r>
      <w:r w:rsidR="00F34B51" w:rsidRPr="00FC5E5F">
        <w:rPr>
          <w:rFonts w:cs="Times New Roman"/>
          <w:i/>
          <w:iCs/>
        </w:rPr>
        <w:t>Rhodomonas sp</w:t>
      </w:r>
      <w:r w:rsidR="00F34B51" w:rsidRPr="00FC5E5F">
        <w:rPr>
          <w:rFonts w:cs="Times New Roman"/>
        </w:rPr>
        <w:t>. (CCMP 755)</w:t>
      </w:r>
      <w:r w:rsidR="002821F1" w:rsidRPr="00FC5E5F">
        <w:rPr>
          <w:rFonts w:cs="Times New Roman"/>
        </w:rPr>
        <w:t xml:space="preserve"> was </w:t>
      </w:r>
      <w:r w:rsidR="00F34B51" w:rsidRPr="00FC5E5F">
        <w:rPr>
          <w:rFonts w:cs="Times New Roman"/>
        </w:rPr>
        <w:t xml:space="preserve">grown in </w:t>
      </w:r>
      <w:r w:rsidR="002821F1" w:rsidRPr="00FC5E5F">
        <w:rPr>
          <w:rFonts w:cs="Times New Roman"/>
        </w:rPr>
        <w:t>in the laboratory</w:t>
      </w:r>
      <w:r w:rsidR="00F34B51" w:rsidRPr="00FC5E5F">
        <w:rPr>
          <w:rFonts w:cs="Times New Roman"/>
        </w:rPr>
        <w:t xml:space="preserve"> at 13 </w:t>
      </w:r>
      <w:bookmarkStart w:id="2" w:name="__DdeLink__1831_1098803516"/>
      <w:bookmarkStart w:id="3" w:name="__DdeLink__1936_918047637"/>
      <w:r w:rsidR="00F34B51" w:rsidRPr="00FC5E5F">
        <w:rPr>
          <w:rFonts w:cs="Times New Roman"/>
        </w:rPr>
        <w:t>°C</w:t>
      </w:r>
      <w:bookmarkEnd w:id="2"/>
      <w:bookmarkEnd w:id="3"/>
      <w:r w:rsidR="00F34B51" w:rsidRPr="00FC5E5F">
        <w:rPr>
          <w:rFonts w:cs="Times New Roman"/>
        </w:rPr>
        <w:t xml:space="preserve"> </w:t>
      </w:r>
      <w:r w:rsidR="002821F1" w:rsidRPr="00FC5E5F">
        <w:rPr>
          <w:rFonts w:cs="Times New Roman"/>
        </w:rPr>
        <w:t xml:space="preserve">with </w:t>
      </w:r>
      <w:r w:rsidR="00F34B51" w:rsidRPr="00FC5E5F">
        <w:rPr>
          <w:rFonts w:cs="Times New Roman"/>
        </w:rPr>
        <w:t>a 16:8 light-dark cycle</w:t>
      </w:r>
      <w:r w:rsidR="002821F1" w:rsidRPr="00FC5E5F">
        <w:rPr>
          <w:rFonts w:cs="Times New Roman"/>
        </w:rPr>
        <w:t xml:space="preserve"> under 100 µE m</w:t>
      </w:r>
      <w:r w:rsidR="002821F1" w:rsidRPr="00FC5E5F">
        <w:rPr>
          <w:rFonts w:cs="Times New Roman"/>
          <w:vertAlign w:val="superscript"/>
        </w:rPr>
        <w:t>-2</w:t>
      </w:r>
      <w:r w:rsidR="002821F1" w:rsidRPr="00FC5E5F">
        <w:rPr>
          <w:rFonts w:cs="Times New Roman"/>
        </w:rPr>
        <w:t xml:space="preserve"> s</w:t>
      </w:r>
      <w:r w:rsidR="002821F1" w:rsidRPr="00FC5E5F">
        <w:rPr>
          <w:rFonts w:cs="Times New Roman"/>
          <w:vertAlign w:val="superscript"/>
        </w:rPr>
        <w:t>-1</w:t>
      </w:r>
      <w:r w:rsidR="002821F1" w:rsidRPr="00FC5E5F">
        <w:rPr>
          <w:rFonts w:cs="Times New Roman"/>
        </w:rPr>
        <w:t xml:space="preserve"> provided by white fluorescent tubes. Natural seawater amended with f/2 nutrients was used as a medium. The culture was grown for 4 days in a 20-L batch culture and mixed with a magnetic carboy stirbar and analyzed with SeaFlow. A day </w:t>
      </w:r>
      <w:r>
        <w:rPr>
          <w:rFonts w:cs="Times New Roman"/>
        </w:rPr>
        <w:t>3</w:t>
      </w:r>
      <w:r w:rsidR="00936B6D" w:rsidRPr="00FC5E5F">
        <w:rPr>
          <w:rFonts w:cs="Times New Roman"/>
        </w:rPr>
        <w:t xml:space="preserve">, </w:t>
      </w:r>
      <w:r w:rsidR="00F34B51" w:rsidRPr="00FC5E5F">
        <w:rPr>
          <w:rFonts w:cs="Times New Roman"/>
        </w:rPr>
        <w:t xml:space="preserve">1mL </w:t>
      </w:r>
      <w:r w:rsidR="002821F1" w:rsidRPr="00FC5E5F">
        <w:rPr>
          <w:rFonts w:cs="Times New Roman"/>
        </w:rPr>
        <w:t>s</w:t>
      </w:r>
      <w:r w:rsidR="00F34B51" w:rsidRPr="00FC5E5F">
        <w:rPr>
          <w:rFonts w:cs="Times New Roman"/>
        </w:rPr>
        <w:t xml:space="preserve">ample of the culture </w:t>
      </w:r>
      <w:r w:rsidR="002821F1" w:rsidRPr="00FC5E5F">
        <w:rPr>
          <w:rFonts w:cs="Times New Roman"/>
        </w:rPr>
        <w:t>was collected in triplicate</w:t>
      </w:r>
      <w:r w:rsidR="00F34B51" w:rsidRPr="00FC5E5F">
        <w:rPr>
          <w:rFonts w:cs="Times New Roman"/>
        </w:rPr>
        <w:t xml:space="preserve"> every 2 hours for 28 hours, </w:t>
      </w:r>
      <w:r w:rsidR="002821F1" w:rsidRPr="00FC5E5F">
        <w:rPr>
          <w:rFonts w:cs="Times New Roman"/>
        </w:rPr>
        <w:t xml:space="preserve">fixed </w:t>
      </w:r>
      <w:r w:rsidR="00F34B51" w:rsidRPr="00FC5E5F">
        <w:rPr>
          <w:rFonts w:cs="Times New Roman"/>
        </w:rPr>
        <w:t xml:space="preserve">with </w:t>
      </w:r>
      <w:r w:rsidR="002821F1" w:rsidRPr="00FC5E5F">
        <w:rPr>
          <w:rFonts w:cs="Times New Roman"/>
        </w:rPr>
        <w:t>0.01</w:t>
      </w:r>
      <w:r w:rsidR="00F34B51" w:rsidRPr="00FC5E5F">
        <w:rPr>
          <w:rFonts w:cs="Times New Roman"/>
        </w:rPr>
        <w:t xml:space="preserve">% </w:t>
      </w:r>
      <w:r w:rsidR="002821F1" w:rsidRPr="00FC5E5F">
        <w:rPr>
          <w:rFonts w:cs="Times New Roman"/>
        </w:rPr>
        <w:t>glutaraldehyde and</w:t>
      </w:r>
      <w:r w:rsidR="00F34B51" w:rsidRPr="00FC5E5F">
        <w:rPr>
          <w:rFonts w:cs="Times New Roman"/>
        </w:rPr>
        <w:t xml:space="preserve"> </w:t>
      </w:r>
      <w:r w:rsidR="002821F1" w:rsidRPr="00FE75DC">
        <w:rPr>
          <w:rFonts w:cs="Times New Roman"/>
        </w:rPr>
        <w:t xml:space="preserve">stored in liquid nitrogen. </w:t>
      </w:r>
      <w:r w:rsidR="006227BA">
        <w:rPr>
          <w:rFonts w:cs="Times New Roman"/>
        </w:rPr>
        <w:t>One</w:t>
      </w:r>
      <w:r w:rsidR="00FE75DC" w:rsidRPr="00FE75DC">
        <w:rPr>
          <w:rFonts w:cs="Times New Roman"/>
        </w:rPr>
        <w:t xml:space="preserve"> month after sample collection, fixed samples were stained with 0.01% green-fluorescing DNA stain SYBR Green I (diluted with dimethylsulfoxide) for 15 minutes at room temperature in the dark. Following the addition of fluorescent microspheres (1 μm, Polysciences) used as internal standard, stained samples were analyzed with a BD Influx flow cytometer. Data were obtained using the Spigot Operating Software version 5.0 (BD Biosciences) and analyzed using FlowJo version 9.7.2 (Tree Star). A minimum of 10,000 cells was</w:t>
      </w:r>
      <w:r w:rsidR="00FE75DC" w:rsidRPr="00FE75DC">
        <w:rPr>
          <w:rFonts w:cs="Times New Roman"/>
          <w:i/>
        </w:rPr>
        <w:t xml:space="preserve"> </w:t>
      </w:r>
      <w:r w:rsidR="00FE75DC" w:rsidRPr="00FE75DC">
        <w:rPr>
          <w:rFonts w:cs="Times New Roman"/>
        </w:rPr>
        <w:t>collected per sample. DNA frequency distributions were analyzed using FlowJo cell cycle platform to obtain cell fractions in G1, S, and G2+M phases.</w:t>
      </w:r>
      <w:r w:rsidR="00FE75DC" w:rsidRPr="00FE75DC">
        <w:rPr>
          <w:rFonts w:eastAsiaTheme="minorEastAsia" w:cs="Times New Roman"/>
          <w:color w:val="000000"/>
          <w:lang w:eastAsia="ja-JP" w:bidi="ar-SA"/>
        </w:rPr>
        <w:t xml:space="preserve"> D</w:t>
      </w:r>
      <w:r w:rsidR="00FE75DC" w:rsidRPr="00FC5E5F">
        <w:rPr>
          <w:rFonts w:cs="Times New Roman"/>
        </w:rPr>
        <w:t>ivision rates based on DNA distributions were computed as described previously (Carpenter and Chang, 1988). Division rates based on measures of DNA content were compared to division rates based on the size-structured matrix population model</w:t>
      </w:r>
      <w:r w:rsidR="00FE75DC">
        <w:rPr>
          <w:rFonts w:cs="Times New Roman"/>
        </w:rPr>
        <w:t>.</w:t>
      </w:r>
    </w:p>
    <w:p w14:paraId="4A74BB66" w14:textId="3D692C04" w:rsidR="00E127C8" w:rsidRPr="00FC5E5F" w:rsidRDefault="00E127C8" w:rsidP="00FC5E5F">
      <w:pPr>
        <w:spacing w:line="480" w:lineRule="auto"/>
        <w:rPr>
          <w:rFonts w:cs="Times New Roman"/>
        </w:rPr>
      </w:pPr>
    </w:p>
    <w:p w14:paraId="66692CC8" w14:textId="77777777" w:rsidR="007C608D" w:rsidRPr="004F2AEA" w:rsidRDefault="00E127C8" w:rsidP="00FC5E5F">
      <w:pPr>
        <w:spacing w:line="480" w:lineRule="auto"/>
        <w:rPr>
          <w:rFonts w:cs="Times New Roman"/>
          <w:i/>
        </w:rPr>
      </w:pPr>
      <w:r w:rsidRPr="004F2AEA">
        <w:rPr>
          <w:rFonts w:cs="Times New Roman"/>
          <w:i/>
        </w:rPr>
        <w:t>Estimated division rates in the field.</w:t>
      </w:r>
    </w:p>
    <w:p w14:paraId="52976C17" w14:textId="7192D09F" w:rsidR="00BA7753" w:rsidRDefault="007C608D" w:rsidP="00F51FF4">
      <w:pPr>
        <w:spacing w:line="480" w:lineRule="auto"/>
        <w:rPr>
          <w:rFonts w:cs="Times New Roman"/>
        </w:rPr>
      </w:pPr>
      <w:r w:rsidRPr="004F2AEA">
        <w:rPr>
          <w:rFonts w:cs="Times New Roman"/>
          <w:i/>
        </w:rPr>
        <w:tab/>
      </w:r>
      <w:r w:rsidR="00FE75DC" w:rsidRPr="004F2AEA">
        <w:rPr>
          <w:rFonts w:cs="Times New Roman"/>
          <w:i/>
        </w:rPr>
        <w:t xml:space="preserve"> </w:t>
      </w:r>
      <w:r w:rsidR="00E127C8" w:rsidRPr="004F2AEA">
        <w:rPr>
          <w:rFonts w:cs="Times New Roman"/>
        </w:rPr>
        <w:t>The method used to estimate</w:t>
      </w:r>
      <w:r w:rsidR="00E127C8" w:rsidRPr="004F2AEA">
        <w:rPr>
          <w:rFonts w:cs="Times New Roman"/>
          <w:b/>
        </w:rPr>
        <w:t xml:space="preserve"> </w:t>
      </w:r>
      <w:r w:rsidR="00E127C8" w:rsidRPr="004F2AEA">
        <w:rPr>
          <w:rFonts w:cs="Times New Roman"/>
        </w:rPr>
        <w:t xml:space="preserve">hourly division rates of </w:t>
      </w:r>
      <w:r w:rsidR="00FE75DC" w:rsidRPr="004F2AEA">
        <w:rPr>
          <w:rFonts w:cs="Times New Roman"/>
          <w:i/>
        </w:rPr>
        <w:t>Rhodomonas</w:t>
      </w:r>
      <w:r w:rsidRPr="004F2AEA">
        <w:rPr>
          <w:rFonts w:cs="Times New Roman"/>
          <w:i/>
        </w:rPr>
        <w:t xml:space="preserve"> </w:t>
      </w:r>
      <w:r w:rsidRPr="004F2AEA">
        <w:rPr>
          <w:rFonts w:cs="Times New Roman"/>
        </w:rPr>
        <w:t>sp</w:t>
      </w:r>
      <w:r w:rsidRPr="004F2AEA">
        <w:rPr>
          <w:rFonts w:cs="Times New Roman"/>
          <w:i/>
        </w:rPr>
        <w:t>.</w:t>
      </w:r>
      <w:r w:rsidR="00FE75DC" w:rsidRPr="004F2AEA">
        <w:rPr>
          <w:rFonts w:cs="Times New Roman"/>
          <w:i/>
        </w:rPr>
        <w:t xml:space="preserve"> </w:t>
      </w:r>
      <w:r w:rsidR="00E127C8" w:rsidRPr="004F2AEA">
        <w:rPr>
          <w:rFonts w:cs="Times New Roman"/>
        </w:rPr>
        <w:t>in</w:t>
      </w:r>
      <w:r w:rsidR="00AC7240" w:rsidRPr="004F2AEA">
        <w:rPr>
          <w:rFonts w:cs="Times New Roman"/>
        </w:rPr>
        <w:t xml:space="preserve"> culture was applied to TLC </w:t>
      </w:r>
      <w:r w:rsidR="00E127C8" w:rsidRPr="004F2AEA">
        <w:rPr>
          <w:rFonts w:cs="Times New Roman"/>
        </w:rPr>
        <w:t xml:space="preserve">populations in the field. Parameters fell into the following ranges: </w:t>
      </w:r>
      <w:r w:rsidR="00FE75DC" w:rsidRPr="004F2AEA">
        <w:rPr>
          <w:rFonts w:cs="Times New Roman"/>
          <w:highlight w:val="yellow"/>
        </w:rPr>
        <w:t>xx</w:t>
      </w:r>
      <w:r w:rsidR="00E127C8" w:rsidRPr="004F2AEA">
        <w:rPr>
          <w:rFonts w:cs="Times New Roman"/>
          <w:highlight w:val="yellow"/>
        </w:rPr>
        <w:t xml:space="preserve"> &lt; </w:t>
      </w:r>
      <w:r w:rsidR="00E127C8" w:rsidRPr="004F2AEA">
        <w:rPr>
          <w:rFonts w:cs="Times New Roman"/>
          <w:i/>
          <w:highlight w:val="yellow"/>
        </w:rPr>
        <w:t>d</w:t>
      </w:r>
      <w:r w:rsidR="00E127C8" w:rsidRPr="004F2AEA">
        <w:rPr>
          <w:rFonts w:cs="Times New Roman"/>
          <w:i/>
          <w:highlight w:val="yellow"/>
          <w:vertAlign w:val="subscript"/>
        </w:rPr>
        <w:t>max</w:t>
      </w:r>
      <w:r w:rsidR="00E127C8" w:rsidRPr="004F2AEA">
        <w:rPr>
          <w:rFonts w:cs="Times New Roman"/>
          <w:highlight w:val="yellow"/>
        </w:rPr>
        <w:t xml:space="preserve"> &lt; </w:t>
      </w:r>
      <w:r w:rsidR="00FE75DC" w:rsidRPr="004F2AEA">
        <w:rPr>
          <w:rFonts w:cs="Times New Roman"/>
          <w:highlight w:val="yellow"/>
        </w:rPr>
        <w:t>xx</w:t>
      </w:r>
      <w:r w:rsidR="00E127C8" w:rsidRPr="004F2AEA">
        <w:rPr>
          <w:rFonts w:cs="Times New Roman"/>
          <w:highlight w:val="yellow"/>
        </w:rPr>
        <w:t xml:space="preserve">; </w:t>
      </w:r>
      <w:r w:rsidR="00FE75DC" w:rsidRPr="004F2AEA">
        <w:rPr>
          <w:rFonts w:cs="Times New Roman"/>
          <w:highlight w:val="yellow"/>
        </w:rPr>
        <w:t>xx</w:t>
      </w:r>
      <w:r w:rsidR="00E127C8" w:rsidRPr="004F2AEA">
        <w:rPr>
          <w:rFonts w:cs="Times New Roman"/>
          <w:highlight w:val="yellow"/>
        </w:rPr>
        <w:t xml:space="preserve"> &lt; </w:t>
      </w:r>
      <w:r w:rsidR="00E127C8" w:rsidRPr="004F2AEA">
        <w:rPr>
          <w:rFonts w:cs="Times New Roman"/>
          <w:i/>
          <w:highlight w:val="yellow"/>
        </w:rPr>
        <w:t>g</w:t>
      </w:r>
      <w:r w:rsidR="00E127C8" w:rsidRPr="004F2AEA">
        <w:rPr>
          <w:rFonts w:cs="Times New Roman"/>
          <w:i/>
          <w:highlight w:val="yellow"/>
          <w:vertAlign w:val="subscript"/>
        </w:rPr>
        <w:t>max</w:t>
      </w:r>
      <w:r w:rsidR="00E127C8" w:rsidRPr="004F2AEA">
        <w:rPr>
          <w:rFonts w:cs="Times New Roman"/>
          <w:highlight w:val="yellow"/>
        </w:rPr>
        <w:t xml:space="preserve"> &lt; </w:t>
      </w:r>
      <w:r w:rsidR="00FE75DC" w:rsidRPr="004F2AEA">
        <w:rPr>
          <w:rFonts w:cs="Times New Roman"/>
          <w:highlight w:val="yellow"/>
        </w:rPr>
        <w:t>xx</w:t>
      </w:r>
      <w:r w:rsidR="00E127C8" w:rsidRPr="004F2AEA">
        <w:rPr>
          <w:rFonts w:cs="Times New Roman"/>
          <w:highlight w:val="yellow"/>
        </w:rPr>
        <w:t xml:space="preserve">; </w:t>
      </w:r>
      <w:r w:rsidR="00FE75DC" w:rsidRPr="004F2AEA">
        <w:rPr>
          <w:rFonts w:cs="Times New Roman"/>
          <w:highlight w:val="yellow"/>
        </w:rPr>
        <w:t>xx</w:t>
      </w:r>
      <w:r w:rsidR="00E127C8" w:rsidRPr="004F2AEA">
        <w:rPr>
          <w:rFonts w:cs="Times New Roman"/>
          <w:highlight w:val="yellow"/>
        </w:rPr>
        <w:t xml:space="preserve"> &lt; </w:t>
      </w:r>
      <w:r w:rsidR="00E127C8" w:rsidRPr="004F2AEA">
        <w:rPr>
          <w:rFonts w:cs="Times New Roman"/>
          <w:i/>
          <w:highlight w:val="yellow"/>
        </w:rPr>
        <w:t>b</w:t>
      </w:r>
      <w:r w:rsidR="00E127C8" w:rsidRPr="004F2AEA">
        <w:rPr>
          <w:rFonts w:cs="Times New Roman"/>
          <w:highlight w:val="yellow"/>
        </w:rPr>
        <w:t xml:space="preserve"> &lt; </w:t>
      </w:r>
      <w:r w:rsidR="00FE75DC" w:rsidRPr="004F2AEA">
        <w:rPr>
          <w:rFonts w:cs="Times New Roman"/>
          <w:highlight w:val="yellow"/>
        </w:rPr>
        <w:t>xx</w:t>
      </w:r>
      <w:r w:rsidR="00E127C8" w:rsidRPr="004F2AEA">
        <w:rPr>
          <w:rFonts w:cs="Times New Roman"/>
          <w:highlight w:val="yellow"/>
        </w:rPr>
        <w:t xml:space="preserve">; </w:t>
      </w:r>
      <w:r w:rsidR="00FE75DC" w:rsidRPr="004F2AEA">
        <w:rPr>
          <w:rFonts w:cs="Times New Roman"/>
          <w:highlight w:val="yellow"/>
        </w:rPr>
        <w:t>xx</w:t>
      </w:r>
      <w:r w:rsidR="00E127C8" w:rsidRPr="004F2AEA">
        <w:rPr>
          <w:rFonts w:cs="Times New Roman"/>
          <w:highlight w:val="yellow"/>
        </w:rPr>
        <w:t xml:space="preserve"> &lt; </w:t>
      </w:r>
      <w:r w:rsidR="00E127C8" w:rsidRPr="004F2AEA">
        <w:rPr>
          <w:rFonts w:cs="Times New Roman"/>
          <w:i/>
          <w:highlight w:val="yellow"/>
        </w:rPr>
        <w:t>E*</w:t>
      </w:r>
      <w:r w:rsidR="00E127C8" w:rsidRPr="004F2AEA">
        <w:rPr>
          <w:rFonts w:cs="Times New Roman"/>
          <w:highlight w:val="yellow"/>
        </w:rPr>
        <w:t xml:space="preserve"> &lt; </w:t>
      </w:r>
      <w:r w:rsidR="00FE75DC" w:rsidRPr="004F2AEA">
        <w:rPr>
          <w:rFonts w:cs="Times New Roman"/>
          <w:highlight w:val="yellow"/>
        </w:rPr>
        <w:t>xx</w:t>
      </w:r>
      <w:r w:rsidR="00E127C8" w:rsidRPr="004F2AEA">
        <w:rPr>
          <w:rFonts w:cs="Times New Roman"/>
          <w:highlight w:val="yellow"/>
        </w:rPr>
        <w:t xml:space="preserve"> µE m</w:t>
      </w:r>
      <w:r w:rsidR="00E127C8" w:rsidRPr="004F2AEA">
        <w:rPr>
          <w:rFonts w:cs="Times New Roman"/>
          <w:highlight w:val="yellow"/>
          <w:vertAlign w:val="superscript"/>
        </w:rPr>
        <w:t>-2</w:t>
      </w:r>
      <w:r w:rsidR="00E127C8" w:rsidRPr="004F2AEA">
        <w:rPr>
          <w:rFonts w:cs="Times New Roman"/>
          <w:highlight w:val="yellow"/>
        </w:rPr>
        <w:t xml:space="preserve"> s</w:t>
      </w:r>
      <w:r w:rsidR="00E127C8" w:rsidRPr="004F2AEA">
        <w:rPr>
          <w:rFonts w:cs="Times New Roman"/>
          <w:highlight w:val="yellow"/>
          <w:vertAlign w:val="superscript"/>
        </w:rPr>
        <w:t>-1</w:t>
      </w:r>
      <w:r w:rsidR="00E127C8" w:rsidRPr="004F2AEA">
        <w:rPr>
          <w:rFonts w:cs="Times New Roman"/>
        </w:rPr>
        <w:t>.</w:t>
      </w:r>
      <w:r w:rsidR="00CE6D1A" w:rsidRPr="004F2AEA">
        <w:rPr>
          <w:rFonts w:cs="Times New Roman"/>
        </w:rPr>
        <w:t xml:space="preserve"> Daily-averaged division rates were calculated as the sum of hourly division rates over a 24-h period.</w:t>
      </w:r>
    </w:p>
    <w:p w14:paraId="2C9A12E0" w14:textId="77777777" w:rsidR="00F51FF4" w:rsidRDefault="00F51FF4" w:rsidP="00F51FF4">
      <w:pPr>
        <w:spacing w:line="480" w:lineRule="auto"/>
        <w:rPr>
          <w:rFonts w:cs="Times New Roman"/>
        </w:rPr>
      </w:pPr>
    </w:p>
    <w:p w14:paraId="5E1943EF" w14:textId="77777777" w:rsidR="00A357F5" w:rsidRPr="00A357F5" w:rsidRDefault="00A357F5" w:rsidP="00A357F5">
      <w:pPr>
        <w:spacing w:line="480" w:lineRule="auto"/>
        <w:rPr>
          <w:rFonts w:cs="Times New Roman"/>
          <w:b/>
        </w:rPr>
      </w:pPr>
      <w:r w:rsidRPr="00A357F5">
        <w:rPr>
          <w:rFonts w:cs="Times New Roman"/>
          <w:b/>
        </w:rPr>
        <w:t>Crytophyte community composition</w:t>
      </w:r>
    </w:p>
    <w:p w14:paraId="67777218" w14:textId="77777777" w:rsidR="00A357F5" w:rsidRPr="004F2AEA" w:rsidRDefault="00A357F5" w:rsidP="00A357F5">
      <w:pPr>
        <w:spacing w:line="360" w:lineRule="auto"/>
        <w:rPr>
          <w:rFonts w:cs="Times New Roman"/>
        </w:rPr>
      </w:pPr>
      <w:r w:rsidRPr="004F2AEA">
        <w:rPr>
          <w:rFonts w:cs="Times New Roman"/>
          <w:highlight w:val="yellow"/>
        </w:rPr>
        <w:t>KM and PZ write this</w:t>
      </w:r>
    </w:p>
    <w:p w14:paraId="05CF2416" w14:textId="77777777" w:rsidR="00A357F5" w:rsidRPr="004F2AEA" w:rsidRDefault="00A357F5" w:rsidP="00BA7753">
      <w:pPr>
        <w:spacing w:line="360" w:lineRule="auto"/>
        <w:rPr>
          <w:rFonts w:cs="Times New Roman"/>
        </w:rPr>
      </w:pPr>
    </w:p>
    <w:p w14:paraId="161A9FE0" w14:textId="1A58D5E9" w:rsidR="00BA7753" w:rsidRPr="004F2AEA" w:rsidRDefault="00BA7753" w:rsidP="00BA7753">
      <w:pPr>
        <w:spacing w:line="360" w:lineRule="auto"/>
        <w:rPr>
          <w:rFonts w:cs="Times New Roman"/>
          <w:b/>
        </w:rPr>
      </w:pPr>
      <w:r w:rsidRPr="008B0C65">
        <w:rPr>
          <w:rFonts w:cs="Times New Roman"/>
          <w:b/>
          <w:i/>
        </w:rPr>
        <w:t xml:space="preserve">Mesodinium </w:t>
      </w:r>
      <w:r w:rsidR="004F2AEA" w:rsidRPr="008B0C65">
        <w:rPr>
          <w:rFonts w:cs="Times New Roman"/>
          <w:b/>
          <w:i/>
        </w:rPr>
        <w:t>rubrum</w:t>
      </w:r>
      <w:r w:rsidR="004F2AEA">
        <w:rPr>
          <w:rFonts w:cs="Times New Roman"/>
          <w:b/>
        </w:rPr>
        <w:t xml:space="preserve"> </w:t>
      </w:r>
      <w:r w:rsidRPr="004F2AEA">
        <w:rPr>
          <w:rFonts w:cs="Times New Roman"/>
          <w:b/>
        </w:rPr>
        <w:t>cell abundance</w:t>
      </w:r>
    </w:p>
    <w:p w14:paraId="50DDBB01" w14:textId="72E404D8" w:rsidR="00BA7753" w:rsidRPr="004F2AEA" w:rsidRDefault="00BA7753" w:rsidP="00BA7753">
      <w:pPr>
        <w:spacing w:line="360" w:lineRule="auto"/>
        <w:rPr>
          <w:rFonts w:cs="Times New Roman"/>
        </w:rPr>
      </w:pPr>
      <w:r w:rsidRPr="004F2AEA">
        <w:rPr>
          <w:rFonts w:cs="Times New Roman"/>
        </w:rPr>
        <w:t xml:space="preserve">45 mL samples fixed with XX% glutaraldehyde were collected for </w:t>
      </w:r>
      <w:r w:rsidRPr="004F2AEA">
        <w:rPr>
          <w:rFonts w:cs="Times New Roman"/>
          <w:i/>
          <w:iCs/>
        </w:rPr>
        <w:t>M. major</w:t>
      </w:r>
      <w:r w:rsidRPr="004F2AEA">
        <w:rPr>
          <w:rFonts w:cs="Times New Roman"/>
        </w:rPr>
        <w:t xml:space="preserve"> counts, stored at 4 °C and analyzed XX months later using FlowCAM. </w:t>
      </w:r>
    </w:p>
    <w:p w14:paraId="688B59A9" w14:textId="65120CE4" w:rsidR="00F34B51" w:rsidRPr="00FE75DC" w:rsidRDefault="00BA7753" w:rsidP="00592E3B">
      <w:pPr>
        <w:spacing w:line="360" w:lineRule="auto"/>
        <w:rPr>
          <w:rFonts w:cs="Times New Roman"/>
        </w:rPr>
      </w:pPr>
      <w:r w:rsidRPr="004F2AEA">
        <w:rPr>
          <w:rFonts w:cs="Times New Roman"/>
          <w:highlight w:val="yellow"/>
        </w:rPr>
        <w:t>TP writes this</w:t>
      </w:r>
      <w:r w:rsidRPr="004F2AEA">
        <w:rPr>
          <w:rFonts w:cs="Times New Roman"/>
        </w:rPr>
        <w:t xml:space="preserve"> </w:t>
      </w:r>
    </w:p>
    <w:p w14:paraId="44FB8D06" w14:textId="77777777" w:rsidR="00F34B51" w:rsidRPr="00FE75DC" w:rsidRDefault="00F34B51" w:rsidP="00FC5E5F">
      <w:pPr>
        <w:spacing w:line="480" w:lineRule="auto"/>
        <w:rPr>
          <w:rFonts w:cs="Times New Roman"/>
        </w:rPr>
      </w:pPr>
    </w:p>
    <w:p w14:paraId="015DF6DA" w14:textId="52D1CA00" w:rsidR="00F34B51" w:rsidRDefault="00DA3C76" w:rsidP="00FC5E5F">
      <w:pPr>
        <w:spacing w:line="480" w:lineRule="auto"/>
        <w:rPr>
          <w:rFonts w:cs="Times New Roman"/>
          <w:b/>
          <w:bCs/>
        </w:rPr>
      </w:pPr>
      <w:r>
        <w:rPr>
          <w:rFonts w:cs="Times New Roman"/>
          <w:b/>
          <w:bCs/>
        </w:rPr>
        <w:t>RESULTS</w:t>
      </w:r>
    </w:p>
    <w:p w14:paraId="261465A7" w14:textId="77777777" w:rsidR="00DA3C76" w:rsidRPr="00FE75DC" w:rsidRDefault="00DA3C76" w:rsidP="00FC5E5F">
      <w:pPr>
        <w:spacing w:line="480" w:lineRule="auto"/>
        <w:rPr>
          <w:rFonts w:cs="Times New Roman"/>
        </w:rPr>
      </w:pPr>
    </w:p>
    <w:p w14:paraId="0CD3AA3E" w14:textId="77777777" w:rsidR="00F34B51" w:rsidRPr="00FE75DC" w:rsidRDefault="00F34B51" w:rsidP="00FC5E5F">
      <w:pPr>
        <w:spacing w:line="480" w:lineRule="auto"/>
        <w:rPr>
          <w:rFonts w:cs="Times New Roman"/>
        </w:rPr>
      </w:pPr>
      <w:r w:rsidRPr="00FC5E5F">
        <w:rPr>
          <w:rFonts w:cs="Times New Roman"/>
          <w:b/>
          <w:bCs/>
        </w:rPr>
        <w:t>Lab Verification</w:t>
      </w:r>
    </w:p>
    <w:p w14:paraId="4BA735BB" w14:textId="1BDDEE18" w:rsidR="00865D87" w:rsidRPr="00B2208E" w:rsidRDefault="00F34B51" w:rsidP="00865D87">
      <w:pPr>
        <w:spacing w:line="480" w:lineRule="auto"/>
        <w:jc w:val="both"/>
        <w:rPr>
          <w:rFonts w:cs="Times New Roman"/>
        </w:rPr>
      </w:pPr>
      <w:r w:rsidRPr="00FC5E5F">
        <w:rPr>
          <w:rFonts w:cs="Times New Roman"/>
        </w:rPr>
        <w:tab/>
      </w:r>
      <w:r w:rsidRPr="008B0C65">
        <w:rPr>
          <w:rFonts w:cs="Times New Roman"/>
          <w:highlight w:val="yellow"/>
        </w:rPr>
        <w:t>The hourly division rates estimated using both cell cycle ana</w:t>
      </w:r>
      <w:r w:rsidR="008B0C65" w:rsidRPr="008B0C65">
        <w:rPr>
          <w:rFonts w:cs="Times New Roman"/>
          <w:highlight w:val="yellow"/>
        </w:rPr>
        <w:t xml:space="preserve">lysis and the model ranged from </w:t>
      </w:r>
      <w:r w:rsidRPr="008B0C65">
        <w:rPr>
          <w:rFonts w:cs="Times New Roman"/>
          <w:highlight w:val="yellow"/>
        </w:rPr>
        <w:t xml:space="preserve">0.012 to 0.042 </w:t>
      </w:r>
      <w:r w:rsidR="006824CD" w:rsidRPr="008B0C65">
        <w:rPr>
          <w:rFonts w:cs="Times New Roman"/>
          <w:highlight w:val="yellow"/>
        </w:rPr>
        <w:t>h</w:t>
      </w:r>
      <w:r w:rsidR="006824CD" w:rsidRPr="008B0C65">
        <w:rPr>
          <w:rFonts w:cs="Times New Roman"/>
          <w:highlight w:val="yellow"/>
          <w:vertAlign w:val="superscript"/>
        </w:rPr>
        <w:t>-1</w:t>
      </w:r>
      <w:r w:rsidRPr="008B0C65">
        <w:rPr>
          <w:rFonts w:cs="Times New Roman"/>
          <w:highlight w:val="yellow"/>
        </w:rPr>
        <w:t xml:space="preserve">. The estimates for each method appear to follow the same general trend and are closely coupled throughout the </w:t>
      </w:r>
      <w:r w:rsidR="00FC7391" w:rsidRPr="008B0C65">
        <w:rPr>
          <w:rFonts w:cs="Times New Roman"/>
          <w:highlight w:val="yellow"/>
        </w:rPr>
        <w:t>survey</w:t>
      </w:r>
      <w:r w:rsidRPr="008B0C65">
        <w:rPr>
          <w:rFonts w:cs="Times New Roman"/>
          <w:highlight w:val="yellow"/>
        </w:rPr>
        <w:t xml:space="preserve">. </w:t>
      </w:r>
      <w:r w:rsidR="00865D87" w:rsidRPr="008B0C65">
        <w:rPr>
          <w:rFonts w:cs="Times New Roman"/>
          <w:highlight w:val="yellow"/>
        </w:rPr>
        <w:t>The coefficients of determination R</w:t>
      </w:r>
      <w:r w:rsidR="00865D87" w:rsidRPr="008B0C65">
        <w:rPr>
          <w:rFonts w:cs="Times New Roman"/>
          <w:highlight w:val="yellow"/>
          <w:vertAlign w:val="superscript"/>
        </w:rPr>
        <w:t>2</w:t>
      </w:r>
      <w:r w:rsidR="00865D87" w:rsidRPr="008B0C65">
        <w:rPr>
          <w:rFonts w:cs="Times New Roman"/>
          <w:highlight w:val="yellow"/>
        </w:rPr>
        <w:t xml:space="preserve"> = 0.</w:t>
      </w:r>
      <w:r w:rsidR="007C608D" w:rsidRPr="008B0C65">
        <w:rPr>
          <w:rFonts w:cs="Times New Roman"/>
          <w:highlight w:val="yellow"/>
        </w:rPr>
        <w:t>60</w:t>
      </w:r>
      <w:r w:rsidR="00865D87" w:rsidRPr="008B0C65">
        <w:rPr>
          <w:rFonts w:cs="Times New Roman"/>
          <w:highlight w:val="yellow"/>
        </w:rPr>
        <w:t xml:space="preserve"> (p &lt; </w:t>
      </w:r>
      <w:r w:rsidR="007C608D" w:rsidRPr="008B0C65">
        <w:rPr>
          <w:rFonts w:cs="Times New Roman"/>
          <w:highlight w:val="yellow"/>
        </w:rPr>
        <w:t>0.001</w:t>
      </w:r>
      <w:r w:rsidR="00865D87" w:rsidRPr="008B0C65">
        <w:rPr>
          <w:rFonts w:cs="Times New Roman"/>
          <w:highlight w:val="yellow"/>
        </w:rPr>
        <w:t>) indicate that the division rate estimates from the model agree with those from DNA distributions (Fig. S</w:t>
      </w:r>
      <w:r w:rsidR="007C608D" w:rsidRPr="008B0C65">
        <w:rPr>
          <w:rFonts w:cs="Times New Roman"/>
          <w:highlight w:val="yellow"/>
        </w:rPr>
        <w:t>2</w:t>
      </w:r>
      <w:r w:rsidR="00865D87" w:rsidRPr="008B0C65">
        <w:rPr>
          <w:rFonts w:cs="Times New Roman"/>
          <w:highlight w:val="yellow"/>
        </w:rPr>
        <w:t>).</w:t>
      </w:r>
    </w:p>
    <w:p w14:paraId="6308F651" w14:textId="77777777" w:rsidR="00F34B51" w:rsidRPr="00FE75DC" w:rsidRDefault="00F34B51" w:rsidP="00FC5E5F">
      <w:pPr>
        <w:spacing w:line="480" w:lineRule="auto"/>
        <w:rPr>
          <w:rFonts w:cs="Times New Roman"/>
        </w:rPr>
      </w:pPr>
    </w:p>
    <w:p w14:paraId="69DE753A" w14:textId="77777777" w:rsidR="00F34B51" w:rsidRPr="00FE75DC" w:rsidRDefault="00F34B51" w:rsidP="00FC5E5F">
      <w:pPr>
        <w:spacing w:line="480" w:lineRule="auto"/>
        <w:rPr>
          <w:rFonts w:cs="Times New Roman"/>
        </w:rPr>
      </w:pPr>
      <w:r w:rsidRPr="00FC5E5F">
        <w:rPr>
          <w:rFonts w:cs="Times New Roman"/>
          <w:b/>
          <w:bCs/>
        </w:rPr>
        <w:t>Environmental Data</w:t>
      </w:r>
    </w:p>
    <w:p w14:paraId="07857D3F" w14:textId="599E10B9" w:rsidR="00F34B51" w:rsidRPr="00FE75DC" w:rsidRDefault="00F34B51" w:rsidP="00FC5E5F">
      <w:pPr>
        <w:spacing w:line="480" w:lineRule="auto"/>
        <w:rPr>
          <w:rFonts w:cs="Times New Roman"/>
        </w:rPr>
      </w:pPr>
      <w:r w:rsidRPr="00FC5E5F">
        <w:rPr>
          <w:rFonts w:cs="Times New Roman"/>
          <w:b/>
          <w:bCs/>
        </w:rPr>
        <w:tab/>
      </w:r>
      <w:r w:rsidRPr="00FC5E5F">
        <w:rPr>
          <w:rFonts w:cs="Times New Roman"/>
        </w:rPr>
        <w:t xml:space="preserve">Throughout the survey, the average surface water temperature and salinity were 17.5 °C and </w:t>
      </w:r>
      <w:r w:rsidR="00FC7391">
        <w:rPr>
          <w:rFonts w:cs="Times New Roman"/>
        </w:rPr>
        <w:t>12</w:t>
      </w:r>
      <w:r w:rsidRPr="00FC5E5F">
        <w:rPr>
          <w:rFonts w:cs="Times New Roman"/>
        </w:rPr>
        <w:t xml:space="preserve"> psu, respectively. </w:t>
      </w:r>
      <w:r w:rsidR="008B0C65" w:rsidRPr="00FC5E5F">
        <w:rPr>
          <w:rFonts w:cs="Times New Roman"/>
        </w:rPr>
        <w:t xml:space="preserve">High tide </w:t>
      </w:r>
      <w:r w:rsidR="008B0C65">
        <w:rPr>
          <w:rFonts w:cs="Times New Roman"/>
        </w:rPr>
        <w:t>was</w:t>
      </w:r>
      <w:r w:rsidR="008B0C65" w:rsidRPr="00FC5E5F">
        <w:rPr>
          <w:rFonts w:cs="Times New Roman"/>
        </w:rPr>
        <w:t xml:space="preserve"> characterized by an influx of colder s</w:t>
      </w:r>
      <w:r w:rsidR="008B0C65">
        <w:rPr>
          <w:rFonts w:cs="Times New Roman"/>
        </w:rPr>
        <w:t>ea</w:t>
      </w:r>
      <w:r w:rsidR="008B0C65" w:rsidRPr="00FC5E5F">
        <w:rPr>
          <w:rFonts w:cs="Times New Roman"/>
        </w:rPr>
        <w:t xml:space="preserve">water, and low tide by an increase </w:t>
      </w:r>
      <w:r w:rsidR="008B0C65">
        <w:rPr>
          <w:rFonts w:cs="Times New Roman"/>
        </w:rPr>
        <w:t>of</w:t>
      </w:r>
      <w:r w:rsidR="008B0C65" w:rsidRPr="00FC5E5F">
        <w:rPr>
          <w:rFonts w:cs="Times New Roman"/>
        </w:rPr>
        <w:t xml:space="preserve"> warmer freshwater. </w:t>
      </w:r>
      <w:r w:rsidRPr="00FC5E5F">
        <w:rPr>
          <w:rFonts w:cs="Times New Roman"/>
        </w:rPr>
        <w:t xml:space="preserve">In </w:t>
      </w:r>
      <w:r w:rsidR="00865D87">
        <w:rPr>
          <w:rFonts w:cs="Times New Roman"/>
        </w:rPr>
        <w:t>week 1 and 3</w:t>
      </w:r>
      <w:r w:rsidRPr="00FC5E5F">
        <w:rPr>
          <w:rFonts w:cs="Times New Roman"/>
        </w:rPr>
        <w:t xml:space="preserve">, the salinity </w:t>
      </w:r>
      <w:r w:rsidR="006227BA">
        <w:rPr>
          <w:rFonts w:cs="Times New Roman"/>
        </w:rPr>
        <w:t>wa</w:t>
      </w:r>
      <w:r w:rsidRPr="00FC5E5F">
        <w:rPr>
          <w:rFonts w:cs="Times New Roman"/>
        </w:rPr>
        <w:t xml:space="preserve">s higher and the temperature lower </w:t>
      </w:r>
      <w:r w:rsidR="00865D87">
        <w:rPr>
          <w:rFonts w:cs="Times New Roman"/>
        </w:rPr>
        <w:t>while w</w:t>
      </w:r>
      <w:r w:rsidRPr="00FC5E5F">
        <w:rPr>
          <w:rFonts w:cs="Times New Roman"/>
        </w:rPr>
        <w:t>eek 4 had both the lowest surface water salinity (mean=</w:t>
      </w:r>
      <w:r w:rsidR="00FC7391">
        <w:rPr>
          <w:rFonts w:cs="Times New Roman"/>
        </w:rPr>
        <w:t>6</w:t>
      </w:r>
      <w:r w:rsidRPr="00FC5E5F">
        <w:rPr>
          <w:rFonts w:cs="Times New Roman"/>
        </w:rPr>
        <w:t xml:space="preserve"> psu) and lowest temperature (mean=</w:t>
      </w:r>
      <w:r w:rsidR="00FC7391">
        <w:rPr>
          <w:rFonts w:cs="Times New Roman"/>
        </w:rPr>
        <w:t>16</w:t>
      </w:r>
      <w:r w:rsidRPr="00FC5E5F">
        <w:rPr>
          <w:rFonts w:cs="Times New Roman"/>
        </w:rPr>
        <w:t xml:space="preserve"> °C), compared to the other weeks. Surface water temperature and salinity appear to be anti-correlated and oscillate with the tidal cycle. </w:t>
      </w:r>
      <w:r w:rsidR="00391AA3">
        <w:rPr>
          <w:rFonts w:cs="Times New Roman"/>
        </w:rPr>
        <w:t>The pH ranged from 7.8 to 8.4</w:t>
      </w:r>
      <w:r w:rsidR="00D1190F">
        <w:rPr>
          <w:rFonts w:cs="Times New Roman"/>
        </w:rPr>
        <w:t xml:space="preserve">, with the lowest values observed </w:t>
      </w:r>
      <w:r w:rsidR="006227BA">
        <w:rPr>
          <w:rFonts w:cs="Times New Roman"/>
        </w:rPr>
        <w:t>on</w:t>
      </w:r>
      <w:r w:rsidR="00D1190F">
        <w:rPr>
          <w:rFonts w:cs="Times New Roman"/>
        </w:rPr>
        <w:t xml:space="preserve"> day 3, and increased progressively during the survey</w:t>
      </w:r>
      <w:r w:rsidR="00391AA3">
        <w:rPr>
          <w:rFonts w:cs="Times New Roman"/>
        </w:rPr>
        <w:t xml:space="preserve"> (</w:t>
      </w:r>
      <w:r w:rsidR="00391AA3" w:rsidRPr="00521127">
        <w:rPr>
          <w:rFonts w:cs="Times New Roman"/>
          <w:b/>
        </w:rPr>
        <w:t>Fig. 2B</w:t>
      </w:r>
      <w:r w:rsidR="00391AA3">
        <w:rPr>
          <w:rFonts w:cs="Times New Roman"/>
        </w:rPr>
        <w:t xml:space="preserve">). </w:t>
      </w:r>
      <w:r w:rsidR="00D1190F">
        <w:rPr>
          <w:rFonts w:cs="Times New Roman"/>
        </w:rPr>
        <w:t>The variations</w:t>
      </w:r>
      <w:r w:rsidR="00521127">
        <w:rPr>
          <w:rFonts w:cs="Times New Roman"/>
        </w:rPr>
        <w:t xml:space="preserve"> of pH were correlated with </w:t>
      </w:r>
      <w:r w:rsidR="00391AA3">
        <w:rPr>
          <w:rFonts w:cs="Times New Roman"/>
        </w:rPr>
        <w:t>tida</w:t>
      </w:r>
      <w:r w:rsidR="00521127">
        <w:rPr>
          <w:rFonts w:cs="Times New Roman"/>
        </w:rPr>
        <w:t xml:space="preserve">l cycles, with </w:t>
      </w:r>
      <w:r w:rsidR="00391AA3">
        <w:rPr>
          <w:rFonts w:cs="Times New Roman"/>
        </w:rPr>
        <w:t xml:space="preserve">values </w:t>
      </w:r>
      <w:r w:rsidR="00521127">
        <w:rPr>
          <w:rFonts w:cs="Times New Roman"/>
        </w:rPr>
        <w:t xml:space="preserve">increasing </w:t>
      </w:r>
      <w:r w:rsidR="00391AA3">
        <w:rPr>
          <w:rFonts w:cs="Times New Roman"/>
        </w:rPr>
        <w:t>during flood tides</w:t>
      </w:r>
      <w:r w:rsidR="00521127">
        <w:rPr>
          <w:rFonts w:cs="Times New Roman"/>
        </w:rPr>
        <w:t>.</w:t>
      </w:r>
      <w:r w:rsidR="00391AA3">
        <w:rPr>
          <w:rFonts w:cs="Times New Roman"/>
        </w:rPr>
        <w:t xml:space="preserve"> </w:t>
      </w:r>
      <w:r w:rsidR="006227BA">
        <w:rPr>
          <w:rFonts w:cs="Times New Roman"/>
        </w:rPr>
        <w:t>Both dissolved inorganic nitrogen (DIN as the sum of nitrate, nitrite and ammonium)</w:t>
      </w:r>
      <w:r w:rsidR="006227BA" w:rsidRPr="00FC5E5F">
        <w:rPr>
          <w:rFonts w:cs="Times New Roman"/>
        </w:rPr>
        <w:t xml:space="preserve"> </w:t>
      </w:r>
      <w:r w:rsidR="006227BA">
        <w:rPr>
          <w:rFonts w:cs="Times New Roman"/>
        </w:rPr>
        <w:t xml:space="preserve">and phosphorus concentrations were negatively </w:t>
      </w:r>
      <w:r w:rsidR="00850842">
        <w:rPr>
          <w:rFonts w:cs="Times New Roman"/>
        </w:rPr>
        <w:t>correlat</w:t>
      </w:r>
      <w:r w:rsidR="006227BA">
        <w:rPr>
          <w:rFonts w:cs="Times New Roman"/>
        </w:rPr>
        <w:t>ed</w:t>
      </w:r>
      <w:r w:rsidR="00850842">
        <w:rPr>
          <w:rFonts w:cs="Times New Roman"/>
        </w:rPr>
        <w:t xml:space="preserve"> </w:t>
      </w:r>
      <w:r w:rsidR="006227BA">
        <w:rPr>
          <w:rFonts w:cs="Times New Roman"/>
        </w:rPr>
        <w:t>with</w:t>
      </w:r>
      <w:r w:rsidR="00850842">
        <w:rPr>
          <w:rFonts w:cs="Times New Roman"/>
        </w:rPr>
        <w:t xml:space="preserve"> pH (R</w:t>
      </w:r>
      <w:r w:rsidR="00850842" w:rsidRPr="00850842">
        <w:rPr>
          <w:rFonts w:cs="Times New Roman"/>
          <w:vertAlign w:val="superscript"/>
        </w:rPr>
        <w:t>2</w:t>
      </w:r>
      <w:r w:rsidR="00850842">
        <w:rPr>
          <w:rFonts w:cs="Times New Roman"/>
        </w:rPr>
        <w:t xml:space="preserve"> = 0.38</w:t>
      </w:r>
      <w:r w:rsidR="006227BA">
        <w:rPr>
          <w:rFonts w:cs="Times New Roman"/>
        </w:rPr>
        <w:t>, p&lt; 0.05</w:t>
      </w:r>
      <w:r w:rsidR="00850842">
        <w:rPr>
          <w:rFonts w:cs="Times New Roman"/>
        </w:rPr>
        <w:t xml:space="preserve"> and 0.33, p&lt; 0.05, respectively). </w:t>
      </w:r>
      <w:r w:rsidRPr="00FC5E5F">
        <w:rPr>
          <w:rFonts w:cs="Times New Roman"/>
        </w:rPr>
        <w:t xml:space="preserve">A </w:t>
      </w:r>
      <w:r w:rsidR="00865D87">
        <w:rPr>
          <w:rFonts w:cs="Times New Roman"/>
        </w:rPr>
        <w:t>6</w:t>
      </w:r>
      <w:r w:rsidRPr="00FC5E5F">
        <w:rPr>
          <w:rFonts w:cs="Times New Roman"/>
        </w:rPr>
        <w:t xml:space="preserve"> fold change of daily PAR was observed during the survey</w:t>
      </w:r>
      <w:r w:rsidR="00865D87">
        <w:rPr>
          <w:rFonts w:cs="Times New Roman"/>
        </w:rPr>
        <w:t xml:space="preserve">, with </w:t>
      </w:r>
      <w:r w:rsidR="00FC7391">
        <w:rPr>
          <w:rFonts w:cs="Times New Roman"/>
        </w:rPr>
        <w:t xml:space="preserve">daily maximum </w:t>
      </w:r>
      <w:r w:rsidR="00865D87">
        <w:rPr>
          <w:rFonts w:cs="Times New Roman"/>
        </w:rPr>
        <w:t xml:space="preserve">values ranging from </w:t>
      </w:r>
      <w:r w:rsidR="00FC7391">
        <w:rPr>
          <w:rFonts w:cs="Times New Roman"/>
        </w:rPr>
        <w:t>100</w:t>
      </w:r>
      <w:r w:rsidR="00865D87" w:rsidRPr="008A0DAC">
        <w:rPr>
          <w:rFonts w:cs="Times New Roman"/>
        </w:rPr>
        <w:t>-</w:t>
      </w:r>
      <w:r w:rsidR="00FC7391">
        <w:rPr>
          <w:rFonts w:cs="Times New Roman"/>
        </w:rPr>
        <w:t>600</w:t>
      </w:r>
      <w:r w:rsidR="00865D87" w:rsidRPr="008A0DAC">
        <w:rPr>
          <w:rFonts w:cs="Times New Roman"/>
        </w:rPr>
        <w:t xml:space="preserve"> µE m</w:t>
      </w:r>
      <w:r w:rsidR="00865D87" w:rsidRPr="008A0DAC">
        <w:rPr>
          <w:rFonts w:cs="Times New Roman"/>
          <w:vertAlign w:val="superscript"/>
        </w:rPr>
        <w:t>-2</w:t>
      </w:r>
      <w:r w:rsidR="00865D87" w:rsidRPr="008A0DAC">
        <w:rPr>
          <w:rFonts w:cs="Times New Roman"/>
        </w:rPr>
        <w:t xml:space="preserve"> s </w:t>
      </w:r>
      <w:r w:rsidR="00865D87" w:rsidRPr="008A0DAC">
        <w:rPr>
          <w:rFonts w:cs="Times New Roman"/>
          <w:vertAlign w:val="superscript"/>
        </w:rPr>
        <w:t>-1</w:t>
      </w:r>
      <w:r w:rsidR="00865D87" w:rsidRPr="008A0DAC">
        <w:rPr>
          <w:rFonts w:cs="Times New Roman"/>
        </w:rPr>
        <w:t xml:space="preserve"> (</w:t>
      </w:r>
      <w:r w:rsidR="006824CD">
        <w:rPr>
          <w:rFonts w:cs="Times New Roman"/>
          <w:b/>
          <w:bCs/>
        </w:rPr>
        <w:t>F</w:t>
      </w:r>
      <w:r w:rsidR="00865D87" w:rsidRPr="008A0DAC">
        <w:rPr>
          <w:rFonts w:cs="Times New Roman"/>
          <w:b/>
          <w:bCs/>
        </w:rPr>
        <w:t>ig. 2</w:t>
      </w:r>
      <w:r w:rsidR="00696794">
        <w:rPr>
          <w:rFonts w:cs="Times New Roman"/>
          <w:b/>
          <w:bCs/>
        </w:rPr>
        <w:t>B</w:t>
      </w:r>
      <w:r w:rsidR="00865D87" w:rsidRPr="008A0DAC">
        <w:rPr>
          <w:rFonts w:cs="Times New Roman"/>
        </w:rPr>
        <w:t>).</w:t>
      </w:r>
      <w:r w:rsidRPr="00FC5E5F">
        <w:rPr>
          <w:rFonts w:cs="Times New Roman"/>
        </w:rPr>
        <w:t xml:space="preserve"> Weeks 2 and 3 exhibited the greatest amount of </w:t>
      </w:r>
      <w:r w:rsidR="00FC7391">
        <w:rPr>
          <w:rFonts w:cs="Times New Roman"/>
        </w:rPr>
        <w:t xml:space="preserve">daily </w:t>
      </w:r>
      <w:r w:rsidRPr="00FC5E5F">
        <w:rPr>
          <w:rFonts w:cs="Times New Roman"/>
        </w:rPr>
        <w:t>PAR</w:t>
      </w:r>
      <w:r w:rsidR="00FC7391">
        <w:rPr>
          <w:rFonts w:cs="Times New Roman"/>
        </w:rPr>
        <w:t>.</w:t>
      </w:r>
      <w:r w:rsidR="009878ED">
        <w:rPr>
          <w:rFonts w:cs="Times New Roman"/>
        </w:rPr>
        <w:t xml:space="preserve"> </w:t>
      </w:r>
      <w:r w:rsidRPr="00FC5E5F">
        <w:rPr>
          <w:rFonts w:cs="Times New Roman"/>
        </w:rPr>
        <w:t xml:space="preserve">Changes in phosphate and </w:t>
      </w:r>
      <w:r w:rsidR="006227BA">
        <w:rPr>
          <w:rFonts w:cs="Times New Roman"/>
        </w:rPr>
        <w:t>DIN concentrations</w:t>
      </w:r>
      <w:r w:rsidR="00FC7391">
        <w:rPr>
          <w:rFonts w:cs="Times New Roman"/>
        </w:rPr>
        <w:t xml:space="preserve"> </w:t>
      </w:r>
      <w:r w:rsidRPr="00FC5E5F">
        <w:rPr>
          <w:rFonts w:cs="Times New Roman"/>
        </w:rPr>
        <w:t xml:space="preserve">appeared to be coupled throughout the </w:t>
      </w:r>
      <w:r w:rsidR="00FC7391">
        <w:rPr>
          <w:rFonts w:cs="Times New Roman"/>
        </w:rPr>
        <w:t>survey</w:t>
      </w:r>
      <w:r w:rsidRPr="00FC5E5F">
        <w:rPr>
          <w:rFonts w:cs="Times New Roman"/>
        </w:rPr>
        <w:t xml:space="preserve"> (</w:t>
      </w:r>
      <w:r w:rsidR="006824CD">
        <w:rPr>
          <w:rFonts w:cs="Times New Roman"/>
          <w:b/>
          <w:bCs/>
        </w:rPr>
        <w:t>F</w:t>
      </w:r>
      <w:r w:rsidRPr="00FC5E5F">
        <w:rPr>
          <w:rFonts w:cs="Times New Roman"/>
          <w:b/>
          <w:bCs/>
        </w:rPr>
        <w:t>ig. 2</w:t>
      </w:r>
      <w:r w:rsidR="00696794">
        <w:rPr>
          <w:rFonts w:cs="Times New Roman"/>
          <w:b/>
          <w:bCs/>
        </w:rPr>
        <w:t>C</w:t>
      </w:r>
      <w:r w:rsidRPr="00FC5E5F">
        <w:rPr>
          <w:rFonts w:cs="Times New Roman"/>
        </w:rPr>
        <w:t xml:space="preserve">). </w:t>
      </w:r>
      <w:r w:rsidR="006227BA">
        <w:rPr>
          <w:rFonts w:cs="Times New Roman"/>
        </w:rPr>
        <w:t>During</w:t>
      </w:r>
      <w:r w:rsidRPr="00FC5E5F">
        <w:rPr>
          <w:rFonts w:cs="Times New Roman"/>
        </w:rPr>
        <w:t xml:space="preserve"> the first week, nutrient concentrations remained relatively stable</w:t>
      </w:r>
      <w:r w:rsidR="008B0C65">
        <w:rPr>
          <w:rFonts w:cs="Times New Roman"/>
        </w:rPr>
        <w:t>, increased in week 2 and decrease</w:t>
      </w:r>
      <w:r w:rsidR="006227BA">
        <w:rPr>
          <w:rFonts w:cs="Times New Roman"/>
        </w:rPr>
        <w:t>d</w:t>
      </w:r>
      <w:r w:rsidR="008B0C65">
        <w:rPr>
          <w:rFonts w:cs="Times New Roman"/>
        </w:rPr>
        <w:t xml:space="preserve"> in week 3 and 4</w:t>
      </w:r>
      <w:r w:rsidRPr="00FC5E5F">
        <w:rPr>
          <w:rFonts w:cs="Times New Roman"/>
        </w:rPr>
        <w:t xml:space="preserve">.  </w:t>
      </w:r>
    </w:p>
    <w:p w14:paraId="27228679" w14:textId="77777777" w:rsidR="00F34B51" w:rsidRPr="00FE75DC" w:rsidRDefault="00F34B51" w:rsidP="00FC5E5F">
      <w:pPr>
        <w:spacing w:line="480" w:lineRule="auto"/>
        <w:rPr>
          <w:rFonts w:cs="Times New Roman"/>
        </w:rPr>
      </w:pPr>
      <w:r w:rsidRPr="00FC5E5F">
        <w:rPr>
          <w:rFonts w:cs="Times New Roman"/>
        </w:rPr>
        <w:tab/>
      </w:r>
    </w:p>
    <w:p w14:paraId="728D865A" w14:textId="5D2CD2B0" w:rsidR="00F34B51" w:rsidRPr="00FE75DC" w:rsidRDefault="005B7744" w:rsidP="00FC5E5F">
      <w:pPr>
        <w:spacing w:line="480" w:lineRule="auto"/>
        <w:rPr>
          <w:rFonts w:cs="Times New Roman"/>
        </w:rPr>
      </w:pPr>
      <w:r>
        <w:rPr>
          <w:rFonts w:cs="Times New Roman"/>
          <w:b/>
          <w:bCs/>
        </w:rPr>
        <w:t>Cell a</w:t>
      </w:r>
      <w:r w:rsidR="00F34B51" w:rsidRPr="00FC5E5F">
        <w:rPr>
          <w:rFonts w:cs="Times New Roman"/>
          <w:b/>
          <w:bCs/>
        </w:rPr>
        <w:t>bundances</w:t>
      </w:r>
      <w:r w:rsidR="00312AA7">
        <w:rPr>
          <w:rFonts w:cs="Times New Roman"/>
          <w:b/>
          <w:bCs/>
        </w:rPr>
        <w:t xml:space="preserve"> </w:t>
      </w:r>
    </w:p>
    <w:p w14:paraId="3A6825F4" w14:textId="6DAC9E2D" w:rsidR="00F34B51" w:rsidRPr="00FE75DC" w:rsidRDefault="00F34B51" w:rsidP="00FC5E5F">
      <w:pPr>
        <w:spacing w:line="480" w:lineRule="auto"/>
        <w:rPr>
          <w:rFonts w:cs="Times New Roman"/>
        </w:rPr>
      </w:pPr>
      <w:r w:rsidRPr="00FC5E5F">
        <w:rPr>
          <w:rFonts w:cs="Times New Roman"/>
        </w:rPr>
        <w:tab/>
      </w:r>
      <w:r w:rsidR="00FC7391">
        <w:rPr>
          <w:rFonts w:cs="Times New Roman"/>
        </w:rPr>
        <w:t>Hourly-averaged cell</w:t>
      </w:r>
      <w:r w:rsidRPr="00FC5E5F">
        <w:rPr>
          <w:rFonts w:cs="Times New Roman"/>
        </w:rPr>
        <w:t xml:space="preserve"> abundances of </w:t>
      </w:r>
      <w:r w:rsidR="000F0ADB">
        <w:rPr>
          <w:rFonts w:cs="Times New Roman"/>
        </w:rPr>
        <w:t>TLC</w:t>
      </w:r>
      <w:r w:rsidRPr="00FC5E5F">
        <w:rPr>
          <w:rFonts w:cs="Times New Roman"/>
        </w:rPr>
        <w:t xml:space="preserve"> </w:t>
      </w:r>
      <w:r w:rsidR="008B0C65">
        <w:rPr>
          <w:rFonts w:cs="Times New Roman"/>
        </w:rPr>
        <w:t>ranged from</w:t>
      </w:r>
      <w:r w:rsidR="00FC7391">
        <w:rPr>
          <w:rFonts w:cs="Times New Roman"/>
        </w:rPr>
        <w:t xml:space="preserve"> </w:t>
      </w:r>
      <w:r w:rsidRPr="00FC5E5F">
        <w:rPr>
          <w:rFonts w:cs="Times New Roman"/>
        </w:rPr>
        <w:t>0.0</w:t>
      </w:r>
      <w:r w:rsidR="000F0ADB">
        <w:rPr>
          <w:rFonts w:cs="Times New Roman"/>
        </w:rPr>
        <w:t>2</w:t>
      </w:r>
      <w:r w:rsidR="00FC7391" w:rsidRPr="008A0DAC">
        <w:rPr>
          <w:rFonts w:eastAsia="Calibri" w:cs="Times New Roman"/>
        </w:rPr>
        <w:t xml:space="preserve"> </w:t>
      </w:r>
      <w:r w:rsidR="008B0C65" w:rsidRPr="00FC5E5F">
        <w:rPr>
          <w:rFonts w:cs="Times New Roman"/>
        </w:rPr>
        <w:t>x</w:t>
      </w:r>
      <w:r w:rsidR="008B0C65">
        <w:rPr>
          <w:rFonts w:cs="Times New Roman"/>
        </w:rPr>
        <w:t xml:space="preserve"> </w:t>
      </w:r>
      <w:r w:rsidR="008B0C65" w:rsidRPr="008A0DAC">
        <w:rPr>
          <w:rFonts w:cs="Times New Roman"/>
        </w:rPr>
        <w:t>10</w:t>
      </w:r>
      <w:r w:rsidR="008B0C65" w:rsidRPr="008A0DAC">
        <w:rPr>
          <w:rFonts w:eastAsia="Calibri" w:cs="Times New Roman"/>
          <w:vertAlign w:val="superscript"/>
        </w:rPr>
        <w:t>6</w:t>
      </w:r>
      <w:r w:rsidR="008B0C65" w:rsidRPr="008A0DAC">
        <w:rPr>
          <w:rFonts w:eastAsia="Calibri" w:cs="Times New Roman"/>
        </w:rPr>
        <w:t xml:space="preserve"> </w:t>
      </w:r>
      <w:r w:rsidR="001C68B4">
        <w:rPr>
          <w:rFonts w:eastAsia="Calibri" w:cs="Times New Roman"/>
        </w:rPr>
        <w:t>to</w:t>
      </w:r>
      <w:r w:rsidRPr="00FC5E5F">
        <w:rPr>
          <w:rFonts w:cs="Times New Roman"/>
        </w:rPr>
        <w:t xml:space="preserve"> </w:t>
      </w:r>
      <w:r w:rsidR="000F0ADB">
        <w:rPr>
          <w:rFonts w:cs="Times New Roman"/>
        </w:rPr>
        <w:t xml:space="preserve">1.8 </w:t>
      </w:r>
      <w:r w:rsidRPr="00FC5E5F">
        <w:rPr>
          <w:rFonts w:cs="Times New Roman"/>
        </w:rPr>
        <w:t>x</w:t>
      </w:r>
      <w:r w:rsidR="00FC7391">
        <w:rPr>
          <w:rFonts w:cs="Times New Roman"/>
        </w:rPr>
        <w:t xml:space="preserve"> </w:t>
      </w:r>
      <w:r w:rsidR="00FC7391" w:rsidRPr="008A0DAC">
        <w:rPr>
          <w:rFonts w:cs="Times New Roman"/>
        </w:rPr>
        <w:t>10</w:t>
      </w:r>
      <w:r w:rsidR="00FC7391" w:rsidRPr="008A0DAC">
        <w:rPr>
          <w:rFonts w:eastAsia="Calibri" w:cs="Times New Roman"/>
          <w:vertAlign w:val="superscript"/>
        </w:rPr>
        <w:t>6</w:t>
      </w:r>
      <w:r w:rsidR="00FC7391" w:rsidRPr="008A0DAC">
        <w:rPr>
          <w:rFonts w:eastAsia="Calibri" w:cs="Times New Roman"/>
        </w:rPr>
        <w:t xml:space="preserve"> cells L</w:t>
      </w:r>
      <w:r w:rsidR="00FC7391" w:rsidRPr="008A0DAC">
        <w:rPr>
          <w:rFonts w:eastAsia="Calibri" w:cs="Times New Roman"/>
          <w:vertAlign w:val="superscript"/>
        </w:rPr>
        <w:t>-1</w:t>
      </w:r>
      <w:r w:rsidR="00FC7391" w:rsidRPr="008A0DAC">
        <w:rPr>
          <w:rFonts w:cs="Times New Roman"/>
        </w:rPr>
        <w:t xml:space="preserve"> </w:t>
      </w:r>
      <w:r w:rsidRPr="00FC5E5F">
        <w:rPr>
          <w:rFonts w:cs="Times New Roman"/>
        </w:rPr>
        <w:t xml:space="preserve">throughout the </w:t>
      </w:r>
      <w:r w:rsidR="00FC7391">
        <w:rPr>
          <w:rFonts w:cs="Times New Roman"/>
        </w:rPr>
        <w:t>survey</w:t>
      </w:r>
      <w:r w:rsidRPr="00FC5E5F">
        <w:rPr>
          <w:rFonts w:cs="Times New Roman"/>
        </w:rPr>
        <w:t>, with an average of 0.</w:t>
      </w:r>
      <w:r w:rsidR="000F0ADB" w:rsidRPr="00FC5E5F">
        <w:rPr>
          <w:rFonts w:cs="Times New Roman"/>
        </w:rPr>
        <w:t>2</w:t>
      </w:r>
      <w:r w:rsidR="000F0ADB">
        <w:rPr>
          <w:rFonts w:cs="Times New Roman"/>
        </w:rPr>
        <w:t xml:space="preserve">9 </w:t>
      </w:r>
      <w:r w:rsidRPr="00FC5E5F">
        <w:rPr>
          <w:rFonts w:cs="Times New Roman"/>
        </w:rPr>
        <w:t>x</w:t>
      </w:r>
      <w:r w:rsidR="00FC7391">
        <w:rPr>
          <w:rFonts w:cs="Times New Roman"/>
        </w:rPr>
        <w:t xml:space="preserve"> </w:t>
      </w:r>
      <w:r w:rsidRPr="00FC5E5F">
        <w:rPr>
          <w:rFonts w:cs="Times New Roman"/>
        </w:rPr>
        <w:t>10</w:t>
      </w:r>
      <w:r w:rsidR="00FC7391" w:rsidRPr="00FC5E5F">
        <w:rPr>
          <w:rFonts w:eastAsia="Calibri" w:cs="Times New Roman"/>
          <w:vertAlign w:val="superscript"/>
        </w:rPr>
        <w:t>6</w:t>
      </w:r>
      <w:r w:rsidR="00FC7391" w:rsidRPr="00FC5E5F">
        <w:rPr>
          <w:rFonts w:eastAsia="Calibri" w:cs="Times New Roman"/>
        </w:rPr>
        <w:t xml:space="preserve"> </w:t>
      </w:r>
      <w:r w:rsidRPr="00FC5E5F">
        <w:rPr>
          <w:rFonts w:eastAsia="Calibri" w:cs="Times New Roman"/>
        </w:rPr>
        <w:t>cells L</w:t>
      </w:r>
      <w:r w:rsidR="00FC7391" w:rsidRPr="00FC5E5F">
        <w:rPr>
          <w:rFonts w:eastAsia="Calibri" w:cs="Times New Roman"/>
          <w:vertAlign w:val="superscript"/>
        </w:rPr>
        <w:t>-1</w:t>
      </w:r>
      <w:r w:rsidR="00FC7391" w:rsidRPr="00FC5E5F">
        <w:rPr>
          <w:rFonts w:cs="Times New Roman"/>
        </w:rPr>
        <w:t xml:space="preserve"> </w:t>
      </w:r>
      <w:r w:rsidRPr="00FC5E5F">
        <w:rPr>
          <w:rFonts w:cs="Times New Roman"/>
        </w:rPr>
        <w:t>(</w:t>
      </w:r>
      <w:r w:rsidR="006824CD">
        <w:rPr>
          <w:rFonts w:cs="Times New Roman"/>
          <w:b/>
          <w:bCs/>
        </w:rPr>
        <w:t>F</w:t>
      </w:r>
      <w:r w:rsidRPr="00FC5E5F">
        <w:rPr>
          <w:rFonts w:cs="Times New Roman"/>
          <w:b/>
          <w:bCs/>
        </w:rPr>
        <w:t>ig. 3</w:t>
      </w:r>
      <w:r w:rsidRPr="00FC5E5F">
        <w:rPr>
          <w:rFonts w:cs="Times New Roman"/>
        </w:rPr>
        <w:t xml:space="preserve">). </w:t>
      </w:r>
      <w:r w:rsidR="009878ED">
        <w:rPr>
          <w:rFonts w:cs="Times New Roman"/>
        </w:rPr>
        <w:t>Variations in c</w:t>
      </w:r>
      <w:r w:rsidR="000F0ADB">
        <w:rPr>
          <w:rFonts w:cs="Times New Roman"/>
        </w:rPr>
        <w:t xml:space="preserve">ell </w:t>
      </w:r>
      <w:r w:rsidR="00CE6D1A" w:rsidRPr="0076654C">
        <w:rPr>
          <w:rFonts w:cs="Times New Roman"/>
        </w:rPr>
        <w:t>abundance did not appear to be correlated with tidal cycle, though oscillations in abundance d</w:t>
      </w:r>
      <w:r w:rsidR="008B0C65">
        <w:rPr>
          <w:rFonts w:cs="Times New Roman"/>
        </w:rPr>
        <w:t xml:space="preserve">id occur within individual days. </w:t>
      </w:r>
      <w:r w:rsidR="009878ED">
        <w:rPr>
          <w:rFonts w:eastAsia="Calibri" w:cs="Times New Roman"/>
        </w:rPr>
        <w:t xml:space="preserve">No significant correlation was observed between TLC abundances </w:t>
      </w:r>
      <w:r w:rsidR="009878ED" w:rsidRPr="009878ED">
        <w:rPr>
          <w:rFonts w:eastAsia="Calibri" w:cs="Times New Roman"/>
        </w:rPr>
        <w:t xml:space="preserve">and </w:t>
      </w:r>
      <w:r w:rsidR="009878ED">
        <w:rPr>
          <w:rFonts w:eastAsia="Calibri" w:cs="Times New Roman"/>
        </w:rPr>
        <w:t>salinity or temperature (data not shown)</w:t>
      </w:r>
      <w:r w:rsidR="009878ED" w:rsidRPr="005D614B">
        <w:rPr>
          <w:rFonts w:eastAsia="Calibri" w:cs="Times New Roman"/>
        </w:rPr>
        <w:t xml:space="preserve">. </w:t>
      </w:r>
      <w:r w:rsidR="00FC7391">
        <w:rPr>
          <w:rFonts w:cs="Times New Roman"/>
        </w:rPr>
        <w:t xml:space="preserve">The highest </w:t>
      </w:r>
      <w:r w:rsidR="000F0ADB">
        <w:rPr>
          <w:rFonts w:cs="Times New Roman"/>
        </w:rPr>
        <w:t>abundances</w:t>
      </w:r>
      <w:r w:rsidR="00FC7391">
        <w:rPr>
          <w:rFonts w:cs="Times New Roman"/>
        </w:rPr>
        <w:t xml:space="preserve"> </w:t>
      </w:r>
      <w:r w:rsidR="00BA009A">
        <w:rPr>
          <w:rFonts w:cs="Times New Roman"/>
        </w:rPr>
        <w:t xml:space="preserve">of TLC </w:t>
      </w:r>
      <w:r w:rsidR="00FC7391">
        <w:rPr>
          <w:rFonts w:cs="Times New Roman"/>
        </w:rPr>
        <w:t xml:space="preserve">were observed during the first two days of the survey, with </w:t>
      </w:r>
      <w:r w:rsidR="000F0ADB">
        <w:rPr>
          <w:rFonts w:cs="Times New Roman"/>
        </w:rPr>
        <w:t>daily-averaged</w:t>
      </w:r>
      <w:r w:rsidRPr="00FC5E5F">
        <w:rPr>
          <w:rFonts w:cs="Times New Roman"/>
        </w:rPr>
        <w:t xml:space="preserve"> abundance </w:t>
      </w:r>
      <w:r w:rsidR="00CE6D1A">
        <w:rPr>
          <w:rFonts w:cs="Times New Roman"/>
        </w:rPr>
        <w:t>of</w:t>
      </w:r>
      <w:r w:rsidR="00CE6D1A" w:rsidRPr="00FC5E5F">
        <w:rPr>
          <w:rFonts w:cs="Times New Roman"/>
        </w:rPr>
        <w:t xml:space="preserve"> </w:t>
      </w:r>
      <w:r w:rsidRPr="00FC5E5F">
        <w:rPr>
          <w:rFonts w:cs="Times New Roman"/>
        </w:rPr>
        <w:t>0.</w:t>
      </w:r>
      <w:r w:rsidRPr="00BA009A">
        <w:rPr>
          <w:rFonts w:cs="Times New Roman"/>
          <w:highlight w:val="yellow"/>
        </w:rPr>
        <w:t>52</w:t>
      </w:r>
      <w:r w:rsidR="00CE6D1A">
        <w:rPr>
          <w:rFonts w:cs="Times New Roman"/>
        </w:rPr>
        <w:t xml:space="preserve"> </w:t>
      </w:r>
      <w:r w:rsidRPr="00FC5E5F">
        <w:rPr>
          <w:rFonts w:cs="Times New Roman"/>
        </w:rPr>
        <w:t>x</w:t>
      </w:r>
      <w:r w:rsidR="00CE6D1A">
        <w:rPr>
          <w:rFonts w:cs="Times New Roman"/>
        </w:rPr>
        <w:t xml:space="preserve"> </w:t>
      </w:r>
      <w:r w:rsidR="00CE6D1A" w:rsidRPr="008A0DAC">
        <w:rPr>
          <w:rFonts w:cs="Times New Roman"/>
        </w:rPr>
        <w:t>10</w:t>
      </w:r>
      <w:r w:rsidR="00CE6D1A" w:rsidRPr="008A0DAC">
        <w:rPr>
          <w:rFonts w:eastAsia="Calibri" w:cs="Times New Roman"/>
          <w:vertAlign w:val="superscript"/>
        </w:rPr>
        <w:t>6</w:t>
      </w:r>
      <w:r w:rsidR="00BA009A" w:rsidRPr="00BA009A">
        <w:rPr>
          <w:rFonts w:cs="Times New Roman"/>
        </w:rPr>
        <w:t xml:space="preserve"> </w:t>
      </w:r>
      <w:r w:rsidR="00BA009A">
        <w:rPr>
          <w:rFonts w:cs="Times New Roman"/>
        </w:rPr>
        <w:t>and</w:t>
      </w:r>
      <w:r w:rsidR="00BA009A" w:rsidRPr="00FC5E5F">
        <w:rPr>
          <w:rFonts w:cs="Times New Roman"/>
        </w:rPr>
        <w:t xml:space="preserve"> 0</w:t>
      </w:r>
      <w:r w:rsidR="00BA009A">
        <w:rPr>
          <w:rFonts w:cs="Times New Roman"/>
        </w:rPr>
        <w:t>.</w:t>
      </w:r>
      <w:r w:rsidR="00BA009A" w:rsidRPr="00BA009A">
        <w:rPr>
          <w:rFonts w:cs="Times New Roman"/>
          <w:highlight w:val="yellow"/>
        </w:rPr>
        <w:t>XX</w:t>
      </w:r>
      <w:r w:rsidR="00BA009A">
        <w:rPr>
          <w:rFonts w:cs="Times New Roman"/>
        </w:rPr>
        <w:t xml:space="preserve"> </w:t>
      </w:r>
      <w:r w:rsidR="00BA009A" w:rsidRPr="00FC5E5F">
        <w:rPr>
          <w:rFonts w:cs="Times New Roman"/>
        </w:rPr>
        <w:t>x</w:t>
      </w:r>
      <w:r w:rsidR="00BA009A">
        <w:rPr>
          <w:rFonts w:cs="Times New Roman"/>
        </w:rPr>
        <w:t xml:space="preserve"> </w:t>
      </w:r>
      <w:r w:rsidR="00BA009A" w:rsidRPr="008A0DAC">
        <w:rPr>
          <w:rFonts w:cs="Times New Roman"/>
        </w:rPr>
        <w:t>10</w:t>
      </w:r>
      <w:r w:rsidR="00BA009A" w:rsidRPr="008A0DAC">
        <w:rPr>
          <w:rFonts w:eastAsia="Calibri" w:cs="Times New Roman"/>
          <w:vertAlign w:val="superscript"/>
        </w:rPr>
        <w:t>6</w:t>
      </w:r>
      <w:r w:rsidR="00BA009A" w:rsidRPr="008A0DAC">
        <w:rPr>
          <w:rFonts w:eastAsia="Calibri" w:cs="Times New Roman"/>
        </w:rPr>
        <w:t xml:space="preserve"> </w:t>
      </w:r>
      <w:r w:rsidR="00CE6D1A" w:rsidRPr="008A0DAC">
        <w:rPr>
          <w:rFonts w:eastAsia="Calibri" w:cs="Times New Roman"/>
        </w:rPr>
        <w:t>cells L</w:t>
      </w:r>
      <w:r w:rsidR="00CE6D1A" w:rsidRPr="008A0DAC">
        <w:rPr>
          <w:rFonts w:eastAsia="Calibri" w:cs="Times New Roman"/>
          <w:vertAlign w:val="superscript"/>
        </w:rPr>
        <w:t>-1</w:t>
      </w:r>
      <w:r w:rsidR="00CE6D1A">
        <w:rPr>
          <w:rFonts w:cs="Times New Roman"/>
        </w:rPr>
        <w:t xml:space="preserve">, </w:t>
      </w:r>
      <w:r w:rsidR="00BA009A">
        <w:rPr>
          <w:rFonts w:cs="Times New Roman"/>
        </w:rPr>
        <w:t>respectively. W</w:t>
      </w:r>
      <w:r w:rsidRPr="00FC5E5F">
        <w:rPr>
          <w:rFonts w:cs="Times New Roman"/>
        </w:rPr>
        <w:t xml:space="preserve">eek 2 and 3 </w:t>
      </w:r>
      <w:r w:rsidR="00CE6D1A">
        <w:rPr>
          <w:rFonts w:cs="Times New Roman"/>
        </w:rPr>
        <w:t>exhibited</w:t>
      </w:r>
      <w:r w:rsidR="00CE6D1A" w:rsidRPr="00FC5E5F">
        <w:rPr>
          <w:rFonts w:cs="Times New Roman"/>
        </w:rPr>
        <w:t xml:space="preserve"> </w:t>
      </w:r>
      <w:r w:rsidRPr="00FC5E5F">
        <w:rPr>
          <w:rFonts w:cs="Times New Roman"/>
        </w:rPr>
        <w:t>the lowest abundances</w:t>
      </w:r>
      <w:r w:rsidR="00CE6D1A">
        <w:rPr>
          <w:rFonts w:cs="Times New Roman"/>
        </w:rPr>
        <w:t>, with an average of</w:t>
      </w:r>
      <w:r w:rsidRPr="00FC5E5F">
        <w:rPr>
          <w:rFonts w:cs="Times New Roman"/>
        </w:rPr>
        <w:t xml:space="preserve"> 0.08</w:t>
      </w:r>
      <w:r w:rsidR="00CE6D1A">
        <w:rPr>
          <w:rFonts w:cs="Times New Roman"/>
        </w:rPr>
        <w:t xml:space="preserve"> </w:t>
      </w:r>
      <w:r w:rsidRPr="00FC5E5F">
        <w:rPr>
          <w:rFonts w:cs="Times New Roman"/>
        </w:rPr>
        <w:t>x</w:t>
      </w:r>
      <w:r w:rsidR="00CE6D1A">
        <w:rPr>
          <w:rFonts w:cs="Times New Roman"/>
        </w:rPr>
        <w:t xml:space="preserve"> </w:t>
      </w:r>
      <w:r w:rsidR="00CE6D1A" w:rsidRPr="008A0DAC">
        <w:rPr>
          <w:rFonts w:cs="Times New Roman"/>
        </w:rPr>
        <w:t>10</w:t>
      </w:r>
      <w:r w:rsidR="00CE6D1A" w:rsidRPr="008A0DAC">
        <w:rPr>
          <w:rFonts w:eastAsia="Calibri" w:cs="Times New Roman"/>
          <w:vertAlign w:val="superscript"/>
        </w:rPr>
        <w:t>6</w:t>
      </w:r>
      <w:r w:rsidR="00CE6D1A" w:rsidRPr="008A0DAC">
        <w:rPr>
          <w:rFonts w:eastAsia="Calibri" w:cs="Times New Roman"/>
        </w:rPr>
        <w:t xml:space="preserve"> cells L</w:t>
      </w:r>
      <w:r w:rsidR="00CE6D1A" w:rsidRPr="008A0DAC">
        <w:rPr>
          <w:rFonts w:eastAsia="Calibri" w:cs="Times New Roman"/>
          <w:vertAlign w:val="superscript"/>
        </w:rPr>
        <w:t>-1</w:t>
      </w:r>
      <w:r w:rsidR="00CE6D1A" w:rsidRPr="008A0DAC">
        <w:rPr>
          <w:rFonts w:cs="Times New Roman"/>
        </w:rPr>
        <w:t xml:space="preserve"> </w:t>
      </w:r>
      <w:r w:rsidRPr="00FC5E5F">
        <w:rPr>
          <w:rFonts w:cs="Times New Roman"/>
        </w:rPr>
        <w:t>and 0.09</w:t>
      </w:r>
      <w:r w:rsidR="00CE6D1A">
        <w:rPr>
          <w:rFonts w:cs="Times New Roman"/>
        </w:rPr>
        <w:t xml:space="preserve"> x </w:t>
      </w:r>
      <w:r w:rsidR="00CE6D1A" w:rsidRPr="008A0DAC">
        <w:rPr>
          <w:rFonts w:cs="Times New Roman"/>
        </w:rPr>
        <w:t>10</w:t>
      </w:r>
      <w:r w:rsidR="00CE6D1A" w:rsidRPr="008A0DAC">
        <w:rPr>
          <w:rFonts w:eastAsia="Calibri" w:cs="Times New Roman"/>
          <w:vertAlign w:val="superscript"/>
        </w:rPr>
        <w:t>6</w:t>
      </w:r>
      <w:r w:rsidR="00CE6D1A" w:rsidRPr="008A0DAC">
        <w:rPr>
          <w:rFonts w:eastAsia="Calibri" w:cs="Times New Roman"/>
        </w:rPr>
        <w:t xml:space="preserve"> cells L</w:t>
      </w:r>
      <w:r w:rsidR="00CE6D1A" w:rsidRPr="008A0DAC">
        <w:rPr>
          <w:rFonts w:eastAsia="Calibri" w:cs="Times New Roman"/>
          <w:vertAlign w:val="superscript"/>
        </w:rPr>
        <w:t>-1</w:t>
      </w:r>
      <w:r w:rsidR="00CE6D1A" w:rsidRPr="008A0DAC">
        <w:rPr>
          <w:rFonts w:cs="Times New Roman"/>
        </w:rPr>
        <w:t xml:space="preserve"> </w:t>
      </w:r>
      <w:r w:rsidRPr="00FC5E5F">
        <w:rPr>
          <w:rFonts w:eastAsia="Calibri" w:cs="Times New Roman"/>
        </w:rPr>
        <w:t>respectively</w:t>
      </w:r>
      <w:r w:rsidR="00CE6D1A">
        <w:rPr>
          <w:rFonts w:eastAsia="Calibri" w:cs="Times New Roman"/>
        </w:rPr>
        <w:t xml:space="preserve">. </w:t>
      </w:r>
      <w:r w:rsidR="009878ED">
        <w:rPr>
          <w:rFonts w:eastAsia="Calibri" w:cs="Times New Roman"/>
        </w:rPr>
        <w:t>TLC abundances during the survey were not significantly correlated with environmental conditions such as nutrient concentrations (data not shown)</w:t>
      </w:r>
      <w:r w:rsidR="009878ED" w:rsidRPr="005D614B">
        <w:rPr>
          <w:rFonts w:eastAsia="Calibri" w:cs="Times New Roman"/>
        </w:rPr>
        <w:t>.</w:t>
      </w:r>
    </w:p>
    <w:p w14:paraId="4884D3D6" w14:textId="7DAC18EE" w:rsidR="00F34B51" w:rsidRPr="00FE75DC" w:rsidRDefault="007C608D" w:rsidP="00FC5E5F">
      <w:pPr>
        <w:spacing w:line="480" w:lineRule="auto"/>
        <w:rPr>
          <w:rFonts w:cs="Times New Roman"/>
        </w:rPr>
      </w:pPr>
      <w:r>
        <w:rPr>
          <w:rFonts w:cs="Times New Roman"/>
        </w:rPr>
        <w:tab/>
      </w:r>
      <w:r w:rsidR="00BA009A">
        <w:rPr>
          <w:rFonts w:cs="Times New Roman"/>
        </w:rPr>
        <w:t>The abundances of</w:t>
      </w:r>
      <w:r w:rsidR="005B7744" w:rsidRPr="005D614B">
        <w:rPr>
          <w:rFonts w:cs="Times New Roman"/>
        </w:rPr>
        <w:t xml:space="preserve"> </w:t>
      </w:r>
      <w:r w:rsidR="005B7744" w:rsidRPr="005D614B">
        <w:rPr>
          <w:rFonts w:cs="Times New Roman"/>
          <w:i/>
          <w:iCs/>
        </w:rPr>
        <w:t>M. major</w:t>
      </w:r>
      <w:r w:rsidR="00BA009A">
        <w:rPr>
          <w:rFonts w:cs="Times New Roman"/>
        </w:rPr>
        <w:t xml:space="preserve"> followed closely those TLC, with values ranging from </w:t>
      </w:r>
      <w:r w:rsidR="000F0ADB">
        <w:rPr>
          <w:rFonts w:cs="Times New Roman"/>
        </w:rPr>
        <w:t>0.0</w:t>
      </w:r>
      <w:r w:rsidR="005B7744" w:rsidRPr="005D614B">
        <w:rPr>
          <w:rFonts w:cs="Times New Roman"/>
        </w:rPr>
        <w:t>21</w:t>
      </w:r>
      <w:r w:rsidR="00BA009A" w:rsidRPr="00BA009A">
        <w:rPr>
          <w:rFonts w:cs="Times New Roman"/>
        </w:rPr>
        <w:t xml:space="preserve"> </w:t>
      </w:r>
      <w:r w:rsidR="00BA009A">
        <w:rPr>
          <w:rFonts w:cs="Times New Roman"/>
        </w:rPr>
        <w:t>x 10</w:t>
      </w:r>
      <w:r w:rsidR="00BA009A" w:rsidRPr="00FC5E5F">
        <w:rPr>
          <w:rFonts w:cs="Times New Roman"/>
          <w:vertAlign w:val="superscript"/>
        </w:rPr>
        <w:t>6</w:t>
      </w:r>
      <w:r w:rsidR="00BA009A" w:rsidRPr="005D614B">
        <w:rPr>
          <w:rFonts w:cs="Times New Roman"/>
        </w:rPr>
        <w:t xml:space="preserve"> </w:t>
      </w:r>
      <w:r w:rsidR="00BA009A">
        <w:rPr>
          <w:rFonts w:cs="Times New Roman"/>
        </w:rPr>
        <w:t xml:space="preserve"> to </w:t>
      </w:r>
      <w:r w:rsidR="000F0ADB">
        <w:rPr>
          <w:rFonts w:cs="Times New Roman"/>
        </w:rPr>
        <w:t>0.58 x 10</w:t>
      </w:r>
      <w:r w:rsidR="000F0ADB" w:rsidRPr="00FC5E5F">
        <w:rPr>
          <w:rFonts w:cs="Times New Roman"/>
          <w:vertAlign w:val="superscript"/>
        </w:rPr>
        <w:t>6</w:t>
      </w:r>
      <w:r w:rsidR="005B7744" w:rsidRPr="005D614B">
        <w:rPr>
          <w:rFonts w:cs="Times New Roman"/>
        </w:rPr>
        <w:t xml:space="preserve"> cells </w:t>
      </w:r>
      <w:r w:rsidR="005B7744" w:rsidRPr="005D614B">
        <w:rPr>
          <w:rFonts w:eastAsia="Calibri" w:cs="Times New Roman"/>
        </w:rPr>
        <w:t>L</w:t>
      </w:r>
      <w:r w:rsidR="005B7744" w:rsidRPr="008A0DAC">
        <w:rPr>
          <w:rFonts w:eastAsia="Calibri" w:cs="Times New Roman"/>
          <w:vertAlign w:val="superscript"/>
        </w:rPr>
        <w:t>-</w:t>
      </w:r>
      <w:r w:rsidR="005B7744" w:rsidRPr="005D614B">
        <w:rPr>
          <w:rFonts w:eastAsia="Calibri" w:cs="Times New Roman"/>
        </w:rPr>
        <w:t>¹</w:t>
      </w:r>
      <w:r w:rsidR="00BA009A">
        <w:rPr>
          <w:rFonts w:eastAsia="Calibri" w:cs="Times New Roman"/>
        </w:rPr>
        <w:t xml:space="preserve">. Similar to TLC abundances, </w:t>
      </w:r>
      <w:r w:rsidR="005B7744" w:rsidRPr="005D614B">
        <w:rPr>
          <w:rFonts w:eastAsia="Calibri" w:cs="Times New Roman"/>
        </w:rPr>
        <w:t xml:space="preserve">the highest </w:t>
      </w:r>
      <w:r w:rsidR="00BA009A">
        <w:rPr>
          <w:rFonts w:eastAsia="Calibri" w:cs="Times New Roman"/>
        </w:rPr>
        <w:t>abundances (</w:t>
      </w:r>
      <w:r w:rsidR="00BA009A" w:rsidRPr="006227BA">
        <w:rPr>
          <w:rFonts w:cs="Times New Roman"/>
          <w:highlight w:val="yellow"/>
        </w:rPr>
        <w:t>XXX</w:t>
      </w:r>
      <w:r w:rsidR="00BA009A">
        <w:rPr>
          <w:rFonts w:cs="Times New Roman"/>
        </w:rPr>
        <w:t xml:space="preserve"> x 10</w:t>
      </w:r>
      <w:r w:rsidR="00BA009A" w:rsidRPr="00FC5E5F">
        <w:rPr>
          <w:rFonts w:cs="Times New Roman"/>
          <w:vertAlign w:val="superscript"/>
        </w:rPr>
        <w:t>6</w:t>
      </w:r>
      <w:r w:rsidR="00BA009A" w:rsidRPr="005D614B">
        <w:rPr>
          <w:rFonts w:cs="Times New Roman"/>
        </w:rPr>
        <w:t xml:space="preserve"> cells </w:t>
      </w:r>
      <w:r w:rsidR="00BA009A" w:rsidRPr="005D614B">
        <w:rPr>
          <w:rFonts w:eastAsia="Calibri" w:cs="Times New Roman"/>
        </w:rPr>
        <w:t>L</w:t>
      </w:r>
      <w:r w:rsidR="00BA009A" w:rsidRPr="008A0DAC">
        <w:rPr>
          <w:rFonts w:eastAsia="Calibri" w:cs="Times New Roman"/>
          <w:vertAlign w:val="superscript"/>
        </w:rPr>
        <w:t>-</w:t>
      </w:r>
      <w:r w:rsidR="00BA009A" w:rsidRPr="005D614B">
        <w:rPr>
          <w:rFonts w:eastAsia="Calibri" w:cs="Times New Roman"/>
        </w:rPr>
        <w:t>¹</w:t>
      </w:r>
      <w:r w:rsidR="00BA009A">
        <w:rPr>
          <w:rFonts w:eastAsia="Calibri" w:cs="Times New Roman"/>
        </w:rPr>
        <w:t>)</w:t>
      </w:r>
      <w:r w:rsidR="005B7744" w:rsidRPr="005D614B">
        <w:rPr>
          <w:rFonts w:eastAsia="Calibri" w:cs="Times New Roman"/>
        </w:rPr>
        <w:t xml:space="preserve"> occurr</w:t>
      </w:r>
      <w:r w:rsidR="00BA009A">
        <w:rPr>
          <w:rFonts w:eastAsia="Calibri" w:cs="Times New Roman"/>
        </w:rPr>
        <w:t>ed</w:t>
      </w:r>
      <w:r w:rsidR="005B7744" w:rsidRPr="005D614B">
        <w:rPr>
          <w:rFonts w:eastAsia="Calibri" w:cs="Times New Roman"/>
        </w:rPr>
        <w:t xml:space="preserve"> </w:t>
      </w:r>
      <w:r w:rsidR="000F0ADB">
        <w:rPr>
          <w:rFonts w:eastAsia="Calibri" w:cs="Times New Roman"/>
        </w:rPr>
        <w:t>the second days of the survey</w:t>
      </w:r>
      <w:r w:rsidR="002512CF">
        <w:rPr>
          <w:rFonts w:eastAsia="Calibri" w:cs="Times New Roman"/>
        </w:rPr>
        <w:t xml:space="preserve"> </w:t>
      </w:r>
      <w:r w:rsidR="002512CF" w:rsidRPr="005D614B">
        <w:rPr>
          <w:rFonts w:eastAsia="Calibri" w:cs="Times New Roman"/>
        </w:rPr>
        <w:t>(</w:t>
      </w:r>
      <w:r w:rsidR="002512CF" w:rsidRPr="00FC5E5F">
        <w:rPr>
          <w:rFonts w:eastAsia="Calibri" w:cs="Times New Roman"/>
          <w:b/>
        </w:rPr>
        <w:t>Fig. 3</w:t>
      </w:r>
      <w:r w:rsidR="00BA009A">
        <w:rPr>
          <w:rFonts w:eastAsia="Calibri" w:cs="Times New Roman"/>
          <w:b/>
        </w:rPr>
        <w:t>A</w:t>
      </w:r>
      <w:r w:rsidR="002512CF" w:rsidRPr="005D614B">
        <w:rPr>
          <w:rFonts w:eastAsia="Calibri" w:cs="Times New Roman"/>
        </w:rPr>
        <w:t>)</w:t>
      </w:r>
      <w:r w:rsidR="00BA009A">
        <w:rPr>
          <w:rFonts w:eastAsia="Calibri" w:cs="Times New Roman"/>
        </w:rPr>
        <w:t xml:space="preserve"> while </w:t>
      </w:r>
      <w:r w:rsidR="00BA009A" w:rsidRPr="005D614B">
        <w:rPr>
          <w:rFonts w:eastAsia="Calibri" w:cs="Times New Roman"/>
        </w:rPr>
        <w:t>lowest</w:t>
      </w:r>
      <w:r w:rsidR="00BA009A">
        <w:rPr>
          <w:rFonts w:eastAsia="Calibri" w:cs="Times New Roman"/>
        </w:rPr>
        <w:t xml:space="preserve"> weekly</w:t>
      </w:r>
      <w:r w:rsidR="00BA009A" w:rsidRPr="005D614B">
        <w:rPr>
          <w:rFonts w:eastAsia="Calibri" w:cs="Times New Roman"/>
        </w:rPr>
        <w:t xml:space="preserve"> average </w:t>
      </w:r>
      <w:r w:rsidR="00BA009A">
        <w:rPr>
          <w:rFonts w:eastAsia="Calibri" w:cs="Times New Roman"/>
        </w:rPr>
        <w:t>occurred in</w:t>
      </w:r>
      <w:r w:rsidR="00BA009A" w:rsidRPr="005D614B">
        <w:rPr>
          <w:rFonts w:eastAsia="Calibri" w:cs="Times New Roman"/>
        </w:rPr>
        <w:t xml:space="preserve"> week</w:t>
      </w:r>
      <w:r w:rsidR="00BA009A">
        <w:rPr>
          <w:rFonts w:eastAsia="Calibri" w:cs="Times New Roman"/>
        </w:rPr>
        <w:t xml:space="preserve"> 2 and 4</w:t>
      </w:r>
      <w:r w:rsidR="00BA009A" w:rsidRPr="005D614B">
        <w:rPr>
          <w:rFonts w:eastAsia="Calibri" w:cs="Times New Roman"/>
        </w:rPr>
        <w:t xml:space="preserve"> with </w:t>
      </w:r>
      <w:r w:rsidR="00BA009A">
        <w:rPr>
          <w:rFonts w:eastAsia="Calibri" w:cs="Times New Roman"/>
        </w:rPr>
        <w:t xml:space="preserve">0.13 x </w:t>
      </w:r>
      <w:r w:rsidR="00BA009A">
        <w:rPr>
          <w:rFonts w:cs="Times New Roman"/>
        </w:rPr>
        <w:t>10</w:t>
      </w:r>
      <w:r w:rsidR="00BA009A" w:rsidRPr="008A0DAC">
        <w:rPr>
          <w:rFonts w:cs="Times New Roman"/>
          <w:vertAlign w:val="superscript"/>
        </w:rPr>
        <w:t>6</w:t>
      </w:r>
      <w:r w:rsidR="00BA009A" w:rsidRPr="005D614B">
        <w:rPr>
          <w:rFonts w:eastAsia="Calibri" w:cs="Times New Roman"/>
        </w:rPr>
        <w:t xml:space="preserve"> </w:t>
      </w:r>
      <w:r w:rsidR="00BA009A">
        <w:rPr>
          <w:rFonts w:eastAsia="Calibri" w:cs="Times New Roman"/>
        </w:rPr>
        <w:t xml:space="preserve">and 0.09 x </w:t>
      </w:r>
      <w:r w:rsidR="00BA009A">
        <w:rPr>
          <w:rFonts w:cs="Times New Roman"/>
        </w:rPr>
        <w:t>10</w:t>
      </w:r>
      <w:r w:rsidR="00BA009A" w:rsidRPr="008A0DAC">
        <w:rPr>
          <w:rFonts w:cs="Times New Roman"/>
          <w:vertAlign w:val="superscript"/>
        </w:rPr>
        <w:t>6</w:t>
      </w:r>
      <w:r w:rsidR="00BA009A" w:rsidRPr="005D614B">
        <w:rPr>
          <w:rFonts w:eastAsia="Calibri" w:cs="Times New Roman"/>
        </w:rPr>
        <w:t xml:space="preserve"> </w:t>
      </w:r>
      <w:r w:rsidR="00BA009A">
        <w:rPr>
          <w:rFonts w:eastAsia="Calibri" w:cs="Times New Roman"/>
        </w:rPr>
        <w:t xml:space="preserve">cells </w:t>
      </w:r>
      <w:r w:rsidR="00BA009A" w:rsidRPr="005D614B">
        <w:rPr>
          <w:rFonts w:eastAsia="Calibri" w:cs="Times New Roman"/>
        </w:rPr>
        <w:t>L</w:t>
      </w:r>
      <w:r w:rsidR="00BA009A" w:rsidRPr="008A0DAC">
        <w:rPr>
          <w:rFonts w:eastAsia="Calibri" w:cs="Times New Roman"/>
          <w:vertAlign w:val="superscript"/>
        </w:rPr>
        <w:t>-</w:t>
      </w:r>
      <w:r w:rsidR="00BA009A">
        <w:rPr>
          <w:rFonts w:eastAsia="Calibri" w:cs="Times New Roman"/>
          <w:vertAlign w:val="superscript"/>
        </w:rPr>
        <w:t>1</w:t>
      </w:r>
      <w:r w:rsidR="00BA009A">
        <w:rPr>
          <w:rFonts w:eastAsia="Calibri" w:cs="Times New Roman"/>
        </w:rPr>
        <w:t>, respectively (Fig. 3B and C).</w:t>
      </w:r>
      <w:r w:rsidR="002512CF" w:rsidRPr="002512CF">
        <w:rPr>
          <w:rFonts w:eastAsia="Calibri" w:cs="Times New Roman"/>
        </w:rPr>
        <w:t xml:space="preserve"> </w:t>
      </w:r>
      <w:r w:rsidR="000F0ADB" w:rsidRPr="005D614B">
        <w:rPr>
          <w:rFonts w:eastAsia="Calibri" w:cs="Times New Roman"/>
        </w:rPr>
        <w:t xml:space="preserve"> </w:t>
      </w:r>
      <w:r w:rsidR="009878ED">
        <w:rPr>
          <w:rFonts w:eastAsia="Calibri" w:cs="Times New Roman"/>
        </w:rPr>
        <w:t xml:space="preserve">A positive correlation between abundances of TLC and </w:t>
      </w:r>
      <w:r w:rsidR="009878ED" w:rsidRPr="004B24FD">
        <w:rPr>
          <w:rFonts w:eastAsia="Calibri" w:cs="Times New Roman"/>
          <w:i/>
        </w:rPr>
        <w:t>M. major</w:t>
      </w:r>
      <w:r w:rsidR="009878ED">
        <w:rPr>
          <w:rFonts w:eastAsia="Calibri" w:cs="Times New Roman"/>
        </w:rPr>
        <w:t xml:space="preserve"> was observed during the survey (R</w:t>
      </w:r>
      <w:r w:rsidR="009878ED" w:rsidRPr="00F513DF">
        <w:rPr>
          <w:rFonts w:eastAsia="Calibri" w:cs="Times New Roman"/>
          <w:vertAlign w:val="superscript"/>
        </w:rPr>
        <w:t>2</w:t>
      </w:r>
      <w:r w:rsidR="009878ED">
        <w:rPr>
          <w:rFonts w:eastAsia="Calibri" w:cs="Times New Roman"/>
        </w:rPr>
        <w:t xml:space="preserve"> = 0.63, p &lt; 0.001) (</w:t>
      </w:r>
      <w:r w:rsidR="009878ED" w:rsidRPr="00FC5E5F">
        <w:rPr>
          <w:rFonts w:eastAsia="Calibri" w:cs="Times New Roman"/>
          <w:b/>
        </w:rPr>
        <w:t>Fig. 4</w:t>
      </w:r>
      <w:r w:rsidR="009878ED">
        <w:rPr>
          <w:rFonts w:eastAsia="Calibri" w:cs="Times New Roman"/>
        </w:rPr>
        <w:t xml:space="preserve">). </w:t>
      </w:r>
      <w:r w:rsidR="005B7744" w:rsidRPr="005D614B">
        <w:rPr>
          <w:rFonts w:eastAsia="Calibri" w:cs="Times New Roman"/>
        </w:rPr>
        <w:t xml:space="preserve">The highest weekly average abundance occurred during week 2 at </w:t>
      </w:r>
      <w:r w:rsidR="000F0ADB">
        <w:rPr>
          <w:rFonts w:eastAsia="Calibri" w:cs="Times New Roman"/>
        </w:rPr>
        <w:t>0.</w:t>
      </w:r>
      <w:r w:rsidR="005B7744" w:rsidRPr="005D614B">
        <w:rPr>
          <w:rFonts w:eastAsia="Calibri" w:cs="Times New Roman"/>
        </w:rPr>
        <w:t>14</w:t>
      </w:r>
      <w:r w:rsidR="009878ED">
        <w:rPr>
          <w:rFonts w:eastAsia="Calibri" w:cs="Times New Roman"/>
        </w:rPr>
        <w:t xml:space="preserve"> x</w:t>
      </w:r>
      <w:r w:rsidR="005B7744" w:rsidRPr="005D614B">
        <w:rPr>
          <w:rFonts w:eastAsia="Calibri" w:cs="Times New Roman"/>
        </w:rPr>
        <w:t xml:space="preserve"> </w:t>
      </w:r>
      <w:r w:rsidR="000F0ADB">
        <w:rPr>
          <w:rFonts w:cs="Times New Roman"/>
        </w:rPr>
        <w:t>10</w:t>
      </w:r>
      <w:r w:rsidR="000F0ADB" w:rsidRPr="008A0DAC">
        <w:rPr>
          <w:rFonts w:cs="Times New Roman"/>
          <w:vertAlign w:val="superscript"/>
        </w:rPr>
        <w:t>6</w:t>
      </w:r>
      <w:r w:rsidR="000F0ADB">
        <w:rPr>
          <w:rFonts w:cs="Times New Roman"/>
          <w:vertAlign w:val="superscript"/>
        </w:rPr>
        <w:t xml:space="preserve"> </w:t>
      </w:r>
      <w:r w:rsidR="005B7744" w:rsidRPr="005D614B">
        <w:rPr>
          <w:rFonts w:eastAsia="Calibri" w:cs="Times New Roman"/>
        </w:rPr>
        <w:t>cells L</w:t>
      </w:r>
      <w:r w:rsidR="005B7744" w:rsidRPr="00FC5E5F">
        <w:rPr>
          <w:rFonts w:eastAsia="Calibri" w:cs="Times New Roman"/>
          <w:vertAlign w:val="superscript"/>
        </w:rPr>
        <w:t>-</w:t>
      </w:r>
      <w:r w:rsidR="005B7744" w:rsidRPr="005D614B">
        <w:rPr>
          <w:rFonts w:eastAsia="Calibri" w:cs="Times New Roman"/>
        </w:rPr>
        <w:t>¹, and coincided</w:t>
      </w:r>
      <w:r w:rsidR="009878ED">
        <w:rPr>
          <w:rFonts w:eastAsia="Calibri" w:cs="Times New Roman"/>
        </w:rPr>
        <w:t xml:space="preserve"> with</w:t>
      </w:r>
      <w:r w:rsidR="005B7744" w:rsidRPr="005D614B">
        <w:rPr>
          <w:rFonts w:eastAsia="Calibri" w:cs="Times New Roman"/>
        </w:rPr>
        <w:t xml:space="preserve"> </w:t>
      </w:r>
      <w:r w:rsidR="00BA009A">
        <w:rPr>
          <w:rFonts w:eastAsia="Calibri" w:cs="Times New Roman"/>
        </w:rPr>
        <w:t>high DIN</w:t>
      </w:r>
      <w:r w:rsidR="005B7744" w:rsidRPr="005D614B">
        <w:rPr>
          <w:rFonts w:eastAsia="Calibri" w:cs="Times New Roman"/>
        </w:rPr>
        <w:t xml:space="preserve"> concentrations (</w:t>
      </w:r>
      <w:r w:rsidR="006824CD" w:rsidRPr="00FC5E5F">
        <w:rPr>
          <w:rFonts w:eastAsia="Calibri" w:cs="Times New Roman"/>
          <w:b/>
        </w:rPr>
        <w:t>F</w:t>
      </w:r>
      <w:r w:rsidR="005B7744" w:rsidRPr="00FC5E5F">
        <w:rPr>
          <w:rFonts w:eastAsia="Calibri" w:cs="Times New Roman"/>
          <w:b/>
        </w:rPr>
        <w:t>ig. 2</w:t>
      </w:r>
      <w:r w:rsidR="006824CD" w:rsidRPr="00FC5E5F">
        <w:rPr>
          <w:rFonts w:eastAsia="Calibri" w:cs="Times New Roman"/>
          <w:b/>
        </w:rPr>
        <w:t>C</w:t>
      </w:r>
      <w:r w:rsidR="005B7744" w:rsidRPr="005D614B">
        <w:rPr>
          <w:rFonts w:eastAsia="Calibri" w:cs="Times New Roman"/>
        </w:rPr>
        <w:t>)</w:t>
      </w:r>
      <w:r w:rsidR="009878ED">
        <w:rPr>
          <w:rFonts w:eastAsia="Calibri" w:cs="Times New Roman"/>
        </w:rPr>
        <w:t xml:space="preserve">, however no significant correlation was observed between abundances of </w:t>
      </w:r>
      <w:r w:rsidR="009878ED" w:rsidRPr="004B24FD">
        <w:rPr>
          <w:rFonts w:eastAsia="Calibri" w:cs="Times New Roman"/>
          <w:i/>
        </w:rPr>
        <w:t>M. major</w:t>
      </w:r>
      <w:r w:rsidR="009878ED">
        <w:rPr>
          <w:rFonts w:eastAsia="Calibri" w:cs="Times New Roman"/>
          <w:i/>
        </w:rPr>
        <w:t xml:space="preserve"> </w:t>
      </w:r>
      <w:r w:rsidR="009878ED" w:rsidRPr="009878ED">
        <w:rPr>
          <w:rFonts w:eastAsia="Calibri" w:cs="Times New Roman"/>
        </w:rPr>
        <w:t>and DIN concentrations</w:t>
      </w:r>
      <w:r w:rsidR="009878ED">
        <w:rPr>
          <w:rFonts w:eastAsia="Calibri" w:cs="Times New Roman"/>
        </w:rPr>
        <w:t xml:space="preserve"> (data not shown)</w:t>
      </w:r>
      <w:r w:rsidR="005B7744" w:rsidRPr="005D614B">
        <w:rPr>
          <w:rFonts w:eastAsia="Calibri" w:cs="Times New Roman"/>
        </w:rPr>
        <w:t xml:space="preserve">. </w:t>
      </w:r>
    </w:p>
    <w:p w14:paraId="6DEB5C32" w14:textId="77777777" w:rsidR="00312AA7" w:rsidRDefault="00312AA7" w:rsidP="00FC5E5F">
      <w:pPr>
        <w:spacing w:line="480" w:lineRule="auto"/>
        <w:rPr>
          <w:rFonts w:cs="Times New Roman"/>
          <w:b/>
          <w:bCs/>
        </w:rPr>
      </w:pPr>
    </w:p>
    <w:p w14:paraId="2ABF9C8C" w14:textId="1772303A" w:rsidR="00F34B51" w:rsidRPr="00FE75DC" w:rsidRDefault="00F34B51" w:rsidP="00FC5E5F">
      <w:pPr>
        <w:spacing w:line="480" w:lineRule="auto"/>
        <w:rPr>
          <w:rFonts w:cs="Times New Roman"/>
        </w:rPr>
      </w:pPr>
      <w:r w:rsidRPr="00FC5E5F">
        <w:rPr>
          <w:rFonts w:cs="Times New Roman"/>
          <w:b/>
          <w:bCs/>
        </w:rPr>
        <w:t xml:space="preserve">Division </w:t>
      </w:r>
      <w:r w:rsidR="005B7744">
        <w:rPr>
          <w:rFonts w:cs="Times New Roman"/>
          <w:b/>
          <w:bCs/>
        </w:rPr>
        <w:t>r</w:t>
      </w:r>
      <w:r w:rsidR="005B7744" w:rsidRPr="00FC5E5F">
        <w:rPr>
          <w:rFonts w:cs="Times New Roman"/>
          <w:b/>
          <w:bCs/>
        </w:rPr>
        <w:t>ate</w:t>
      </w:r>
      <w:r w:rsidR="005B7744">
        <w:rPr>
          <w:rFonts w:cs="Times New Roman"/>
          <w:b/>
          <w:bCs/>
        </w:rPr>
        <w:t>s</w:t>
      </w:r>
      <w:r w:rsidR="00FF2F97">
        <w:rPr>
          <w:rFonts w:cs="Times New Roman"/>
          <w:b/>
          <w:bCs/>
        </w:rPr>
        <w:t xml:space="preserve"> and cell production</w:t>
      </w:r>
    </w:p>
    <w:p w14:paraId="13E57E9A" w14:textId="74DDE90E" w:rsidR="00F34B51" w:rsidRDefault="00F34B51" w:rsidP="00FC5E5F">
      <w:pPr>
        <w:spacing w:line="480" w:lineRule="auto"/>
        <w:rPr>
          <w:rFonts w:cs="Times New Roman"/>
        </w:rPr>
      </w:pPr>
      <w:r w:rsidRPr="00FC5E5F">
        <w:rPr>
          <w:rFonts w:cs="Times New Roman"/>
        </w:rPr>
        <w:tab/>
      </w:r>
      <w:r w:rsidR="00CE6D1A">
        <w:rPr>
          <w:rFonts w:cs="Times New Roman"/>
        </w:rPr>
        <w:t>E</w:t>
      </w:r>
      <w:r w:rsidRPr="00FC5E5F">
        <w:rPr>
          <w:rFonts w:cs="Times New Roman"/>
        </w:rPr>
        <w:t>stimates of the daily division rate</w:t>
      </w:r>
      <w:r w:rsidR="00CE6D1A">
        <w:rPr>
          <w:rFonts w:cs="Times New Roman"/>
        </w:rPr>
        <w:t>s</w:t>
      </w:r>
      <w:r w:rsidRPr="00FC5E5F">
        <w:rPr>
          <w:rFonts w:cs="Times New Roman"/>
        </w:rPr>
        <w:t xml:space="preserve"> of </w:t>
      </w:r>
      <w:r w:rsidR="001F5A8D" w:rsidRPr="00FC5E5F">
        <w:rPr>
          <w:rFonts w:cs="Times New Roman"/>
          <w:i/>
        </w:rPr>
        <w:t>Teleaulax</w:t>
      </w:r>
      <w:r w:rsidR="001F5A8D" w:rsidRPr="008A0DAC">
        <w:rPr>
          <w:rFonts w:cs="Times New Roman"/>
        </w:rPr>
        <w:t>-like cryptophytes</w:t>
      </w:r>
      <w:r w:rsidR="001F5A8D" w:rsidRPr="001F5A8D" w:rsidDel="001F5A8D">
        <w:rPr>
          <w:rFonts w:cs="Times New Roman"/>
        </w:rPr>
        <w:t xml:space="preserve"> </w:t>
      </w:r>
      <w:r w:rsidRPr="00FC5E5F">
        <w:rPr>
          <w:rFonts w:cs="Times New Roman"/>
        </w:rPr>
        <w:t>ranged from 0.</w:t>
      </w:r>
      <w:r w:rsidR="003A3785">
        <w:rPr>
          <w:rFonts w:cs="Times New Roman"/>
        </w:rPr>
        <w:t>3</w:t>
      </w:r>
      <w:r w:rsidR="00CA5519">
        <w:rPr>
          <w:rFonts w:cs="Times New Roman"/>
        </w:rPr>
        <w:t>0 ± 0.08</w:t>
      </w:r>
      <w:r w:rsidR="003A3785" w:rsidRPr="00FC5E5F">
        <w:rPr>
          <w:rFonts w:cs="Times New Roman"/>
        </w:rPr>
        <w:t xml:space="preserve"> </w:t>
      </w:r>
      <w:r w:rsidR="00CA5519">
        <w:rPr>
          <w:rFonts w:cs="Times New Roman"/>
        </w:rPr>
        <w:t>d</w:t>
      </w:r>
      <w:r w:rsidR="00CA5519" w:rsidRPr="008A0DAC">
        <w:rPr>
          <w:rFonts w:cs="Times New Roman"/>
          <w:vertAlign w:val="superscript"/>
        </w:rPr>
        <w:t>-1</w:t>
      </w:r>
      <w:r w:rsidR="00CA5519">
        <w:rPr>
          <w:rFonts w:cs="Times New Roman"/>
        </w:rPr>
        <w:t xml:space="preserve"> </w:t>
      </w:r>
      <w:r w:rsidRPr="00FC5E5F">
        <w:rPr>
          <w:rFonts w:cs="Times New Roman"/>
        </w:rPr>
        <w:t xml:space="preserve">to </w:t>
      </w:r>
      <w:r w:rsidR="00CA5519">
        <w:rPr>
          <w:rFonts w:cs="Times New Roman"/>
        </w:rPr>
        <w:t>1.67</w:t>
      </w:r>
      <w:r w:rsidR="003A3785">
        <w:rPr>
          <w:rFonts w:cs="Times New Roman"/>
        </w:rPr>
        <w:t xml:space="preserve"> </w:t>
      </w:r>
      <w:r w:rsidR="00CA5519">
        <w:rPr>
          <w:rFonts w:cs="Times New Roman"/>
        </w:rPr>
        <w:t xml:space="preserve">± 0.13 </w:t>
      </w:r>
      <w:r w:rsidR="003A3785">
        <w:rPr>
          <w:rFonts w:cs="Times New Roman"/>
        </w:rPr>
        <w:t>d</w:t>
      </w:r>
      <w:r w:rsidR="003A3785" w:rsidRPr="00FC5E5F">
        <w:rPr>
          <w:rFonts w:cs="Times New Roman"/>
          <w:vertAlign w:val="superscript"/>
        </w:rPr>
        <w:t>-1</w:t>
      </w:r>
      <w:r w:rsidR="00CA5519">
        <w:rPr>
          <w:rFonts w:cs="Times New Roman"/>
        </w:rPr>
        <w:t xml:space="preserve"> </w:t>
      </w:r>
      <w:r w:rsidR="00CA5519" w:rsidRPr="008A0DAC">
        <w:rPr>
          <w:rFonts w:cs="Times New Roman"/>
        </w:rPr>
        <w:t>(</w:t>
      </w:r>
      <w:r w:rsidR="00CA5519">
        <w:rPr>
          <w:rFonts w:cs="Times New Roman"/>
          <w:b/>
          <w:bCs/>
        </w:rPr>
        <w:t>F</w:t>
      </w:r>
      <w:r w:rsidR="00CA5519" w:rsidRPr="008A0DAC">
        <w:rPr>
          <w:rFonts w:cs="Times New Roman"/>
          <w:b/>
          <w:bCs/>
        </w:rPr>
        <w:t xml:space="preserve">ig. </w:t>
      </w:r>
      <w:r w:rsidR="00CA5519">
        <w:rPr>
          <w:rFonts w:cs="Times New Roman"/>
          <w:b/>
          <w:bCs/>
        </w:rPr>
        <w:t>5</w:t>
      </w:r>
      <w:r w:rsidR="00CA5519" w:rsidRPr="008A0DAC">
        <w:rPr>
          <w:rFonts w:cs="Times New Roman"/>
        </w:rPr>
        <w:t>)</w:t>
      </w:r>
      <w:r w:rsidR="00CA5519">
        <w:rPr>
          <w:rFonts w:cs="Times New Roman"/>
        </w:rPr>
        <w:t>, which correspond to 0.43 and 2.4 division per day, respectively</w:t>
      </w:r>
      <w:r w:rsidR="00604802">
        <w:rPr>
          <w:rFonts w:cs="Times New Roman"/>
        </w:rPr>
        <w:t xml:space="preserve">, with the highest division rates </w:t>
      </w:r>
      <w:r w:rsidR="00FF2F97">
        <w:rPr>
          <w:rFonts w:cs="Times New Roman"/>
        </w:rPr>
        <w:t xml:space="preserve">observed </w:t>
      </w:r>
      <w:r w:rsidR="00604802">
        <w:rPr>
          <w:rFonts w:cs="Times New Roman"/>
        </w:rPr>
        <w:t>at day 3 of the survey</w:t>
      </w:r>
      <w:r w:rsidR="00521127">
        <w:rPr>
          <w:rFonts w:cs="Times New Roman"/>
        </w:rPr>
        <w:t xml:space="preserve">, which </w:t>
      </w:r>
      <w:r w:rsidR="00523136">
        <w:rPr>
          <w:rFonts w:cs="Times New Roman"/>
        </w:rPr>
        <w:t>coincided</w:t>
      </w:r>
      <w:r w:rsidR="00521127">
        <w:rPr>
          <w:rFonts w:cs="Times New Roman"/>
        </w:rPr>
        <w:t xml:space="preserve"> with the lowest values of pH</w:t>
      </w:r>
      <w:r w:rsidR="00604802">
        <w:rPr>
          <w:rFonts w:cs="Times New Roman"/>
        </w:rPr>
        <w:t xml:space="preserve">. </w:t>
      </w:r>
      <w:r w:rsidR="00523136">
        <w:rPr>
          <w:rFonts w:cs="Times New Roman"/>
        </w:rPr>
        <w:t xml:space="preserve">While no significant correlation was observed between division rates </w:t>
      </w:r>
      <w:r w:rsidR="00DC5E98">
        <w:rPr>
          <w:rFonts w:cs="Times New Roman"/>
        </w:rPr>
        <w:t>and</w:t>
      </w:r>
      <w:r w:rsidR="00523136">
        <w:rPr>
          <w:rFonts w:cs="Times New Roman"/>
        </w:rPr>
        <w:t xml:space="preserve"> temperature, salinity, PAR and inorganic nutrient concentrations (</w:t>
      </w:r>
      <w:r w:rsidR="00523136" w:rsidRPr="007C608D">
        <w:rPr>
          <w:rFonts w:cs="Times New Roman"/>
          <w:b/>
        </w:rPr>
        <w:t>Fig. 6A</w:t>
      </w:r>
      <w:r w:rsidR="00523136">
        <w:rPr>
          <w:rFonts w:cs="Times New Roman"/>
          <w:b/>
        </w:rPr>
        <w:t>-C, E-F</w:t>
      </w:r>
      <w:r w:rsidR="00DC5E98">
        <w:rPr>
          <w:rFonts w:cs="Times New Roman"/>
        </w:rPr>
        <w:t>),</w:t>
      </w:r>
      <w:r w:rsidR="00523136">
        <w:rPr>
          <w:rFonts w:cs="Times New Roman"/>
        </w:rPr>
        <w:t xml:space="preserve"> division rates were negatively correlated with pH during the survey (R</w:t>
      </w:r>
      <w:r w:rsidR="00523136" w:rsidRPr="00521127">
        <w:rPr>
          <w:rFonts w:cs="Times New Roman"/>
          <w:vertAlign w:val="superscript"/>
        </w:rPr>
        <w:t>2</w:t>
      </w:r>
      <w:r w:rsidR="00523136">
        <w:rPr>
          <w:rFonts w:cs="Times New Roman"/>
        </w:rPr>
        <w:t xml:space="preserve"> = 0.41, p &lt; 0.05) (</w:t>
      </w:r>
      <w:r w:rsidR="00523136" w:rsidRPr="00A33782">
        <w:rPr>
          <w:rFonts w:cs="Times New Roman"/>
          <w:b/>
        </w:rPr>
        <w:t>Fig. 6</w:t>
      </w:r>
      <w:r w:rsidR="00523136">
        <w:rPr>
          <w:rFonts w:cs="Times New Roman"/>
          <w:b/>
        </w:rPr>
        <w:t>D</w:t>
      </w:r>
      <w:r w:rsidR="00523136">
        <w:rPr>
          <w:rFonts w:cs="Times New Roman"/>
        </w:rPr>
        <w:t xml:space="preserve">), with decreasing division rates observed with daily-averaged pH &gt; 8.0. </w:t>
      </w:r>
      <w:r w:rsidR="00DC5E98">
        <w:rPr>
          <w:rFonts w:cs="Times New Roman"/>
        </w:rPr>
        <w:t>C</w:t>
      </w:r>
      <w:r w:rsidR="00AC5751">
        <w:rPr>
          <w:rFonts w:cs="Times New Roman"/>
        </w:rPr>
        <w:t>ell p</w:t>
      </w:r>
      <w:r w:rsidR="00523136">
        <w:rPr>
          <w:rFonts w:cs="Times New Roman"/>
        </w:rPr>
        <w:t>roduction</w:t>
      </w:r>
      <w:r w:rsidR="00DC5E98">
        <w:rPr>
          <w:rFonts w:cs="Times New Roman"/>
        </w:rPr>
        <w:t xml:space="preserve"> was correlated negatively with</w:t>
      </w:r>
      <w:r w:rsidR="00523136">
        <w:rPr>
          <w:rFonts w:cs="Times New Roman"/>
        </w:rPr>
        <w:t xml:space="preserve"> </w:t>
      </w:r>
      <w:r w:rsidR="00DC5E98">
        <w:rPr>
          <w:rFonts w:cs="Times New Roman"/>
        </w:rPr>
        <w:t>pH (R</w:t>
      </w:r>
      <w:r w:rsidR="00DC5E98" w:rsidRPr="00521127">
        <w:rPr>
          <w:rFonts w:cs="Times New Roman"/>
          <w:vertAlign w:val="superscript"/>
        </w:rPr>
        <w:t>2</w:t>
      </w:r>
      <w:r w:rsidR="00DC5E98">
        <w:rPr>
          <w:rFonts w:cs="Times New Roman"/>
        </w:rPr>
        <w:t xml:space="preserve"> = 0.53, p &lt; 0.05) and positively with </w:t>
      </w:r>
      <w:r w:rsidR="00AC5751">
        <w:rPr>
          <w:rFonts w:cs="Times New Roman"/>
        </w:rPr>
        <w:t>concentration of dissolved inorganic nitrogen (R</w:t>
      </w:r>
      <w:r w:rsidR="00AC5751" w:rsidRPr="00FC5E5F">
        <w:rPr>
          <w:rFonts w:cs="Times New Roman"/>
          <w:vertAlign w:val="superscript"/>
        </w:rPr>
        <w:t>2</w:t>
      </w:r>
      <w:r w:rsidR="00AC5751">
        <w:rPr>
          <w:rFonts w:cs="Times New Roman"/>
        </w:rPr>
        <w:t xml:space="preserve"> = 0.5</w:t>
      </w:r>
      <w:r w:rsidR="00DC5E98">
        <w:rPr>
          <w:rFonts w:cs="Times New Roman"/>
        </w:rPr>
        <w:t>8</w:t>
      </w:r>
      <w:r w:rsidR="00AC5751">
        <w:rPr>
          <w:rFonts w:cs="Times New Roman"/>
        </w:rPr>
        <w:t>, p &lt; 0.01)</w:t>
      </w:r>
      <w:r w:rsidR="00222090">
        <w:rPr>
          <w:rFonts w:cs="Times New Roman"/>
        </w:rPr>
        <w:t xml:space="preserve"> </w:t>
      </w:r>
      <w:r w:rsidR="00AC5751">
        <w:rPr>
          <w:rFonts w:cs="Times New Roman"/>
        </w:rPr>
        <w:t>(</w:t>
      </w:r>
      <w:r w:rsidR="00AC5751" w:rsidRPr="007C608D">
        <w:rPr>
          <w:rFonts w:cs="Times New Roman"/>
          <w:b/>
        </w:rPr>
        <w:t>Fig. 6</w:t>
      </w:r>
      <w:r w:rsidR="00521127">
        <w:rPr>
          <w:rFonts w:cs="Times New Roman"/>
          <w:b/>
        </w:rPr>
        <w:t>G</w:t>
      </w:r>
      <w:r w:rsidR="00DC5E98">
        <w:rPr>
          <w:rFonts w:cs="Times New Roman"/>
          <w:b/>
        </w:rPr>
        <w:t>, H</w:t>
      </w:r>
      <w:r w:rsidR="00AC5751">
        <w:rPr>
          <w:rFonts w:cs="Times New Roman"/>
        </w:rPr>
        <w:t>).</w:t>
      </w:r>
      <w:r w:rsidRPr="00FC5E5F">
        <w:rPr>
          <w:rFonts w:cs="Times New Roman"/>
        </w:rPr>
        <w:t xml:space="preserve"> </w:t>
      </w:r>
    </w:p>
    <w:p w14:paraId="7EC09126" w14:textId="77777777" w:rsidR="004739AE" w:rsidRDefault="004739AE" w:rsidP="00FC5E5F">
      <w:pPr>
        <w:spacing w:line="480" w:lineRule="auto"/>
        <w:rPr>
          <w:rFonts w:cs="Times New Roman"/>
        </w:rPr>
      </w:pPr>
    </w:p>
    <w:p w14:paraId="324356FD" w14:textId="69FF5E83" w:rsidR="00A357F5" w:rsidRPr="00A357F5" w:rsidRDefault="00A357F5" w:rsidP="00FC5E5F">
      <w:pPr>
        <w:spacing w:line="480" w:lineRule="auto"/>
        <w:rPr>
          <w:rFonts w:cs="Times New Roman"/>
          <w:b/>
        </w:rPr>
      </w:pPr>
      <w:r w:rsidRPr="00A357F5">
        <w:rPr>
          <w:rFonts w:cs="Times New Roman"/>
          <w:b/>
        </w:rPr>
        <w:t>Crytophyte community composition</w:t>
      </w:r>
    </w:p>
    <w:p w14:paraId="2612139A" w14:textId="34103645" w:rsidR="00A357F5" w:rsidRPr="00A357F5" w:rsidRDefault="00A357F5" w:rsidP="00A357F5">
      <w:pPr>
        <w:spacing w:line="480" w:lineRule="auto"/>
        <w:rPr>
          <w:rFonts w:cs="Times New Roman"/>
        </w:rPr>
      </w:pPr>
      <w:r w:rsidRPr="00A357F5">
        <w:rPr>
          <w:rFonts w:cs="Times New Roman"/>
        </w:rPr>
        <w:t xml:space="preserve">The percent of </w:t>
      </w:r>
      <w:r w:rsidR="001C412D" w:rsidRPr="00A357F5">
        <w:rPr>
          <w:rFonts w:cs="Times New Roman"/>
          <w:i/>
          <w:iCs/>
        </w:rPr>
        <w:t>T</w:t>
      </w:r>
      <w:r w:rsidR="001C412D">
        <w:rPr>
          <w:rFonts w:cs="Times New Roman"/>
          <w:i/>
          <w:iCs/>
        </w:rPr>
        <w:t>eleaulax</w:t>
      </w:r>
      <w:r w:rsidR="001C412D" w:rsidRPr="00A357F5">
        <w:rPr>
          <w:rFonts w:cs="Times New Roman"/>
          <w:i/>
          <w:iCs/>
        </w:rPr>
        <w:t xml:space="preserve"> amphioexa</w:t>
      </w:r>
      <w:r w:rsidR="001C412D">
        <w:rPr>
          <w:rFonts w:cs="Times New Roman"/>
        </w:rPr>
        <w:t xml:space="preserve"> to </w:t>
      </w:r>
      <w:r w:rsidRPr="00A357F5">
        <w:rPr>
          <w:rFonts w:cs="Times New Roman"/>
        </w:rPr>
        <w:t xml:space="preserve">the total cryptophytes </w:t>
      </w:r>
      <w:r w:rsidR="001C412D">
        <w:rPr>
          <w:rFonts w:cs="Times New Roman"/>
        </w:rPr>
        <w:t>ranged</w:t>
      </w:r>
      <w:r w:rsidRPr="00A357F5">
        <w:rPr>
          <w:rFonts w:cs="Times New Roman"/>
        </w:rPr>
        <w:t xml:space="preserve"> from 0.06% - 0.</w:t>
      </w:r>
      <w:r w:rsidR="001C412D">
        <w:rPr>
          <w:rFonts w:cs="Times New Roman"/>
        </w:rPr>
        <w:t>40</w:t>
      </w:r>
      <w:r w:rsidRPr="00A357F5">
        <w:rPr>
          <w:rFonts w:cs="Times New Roman"/>
        </w:rPr>
        <w:t>% (</w:t>
      </w:r>
      <w:r w:rsidR="006227BA">
        <w:rPr>
          <w:rFonts w:cs="Times New Roman"/>
          <w:b/>
          <w:bCs/>
        </w:rPr>
        <w:t>T</w:t>
      </w:r>
      <w:r w:rsidRPr="00A357F5">
        <w:rPr>
          <w:rFonts w:cs="Times New Roman"/>
          <w:b/>
          <w:bCs/>
        </w:rPr>
        <w:t>able 1</w:t>
      </w:r>
      <w:r w:rsidR="001C412D">
        <w:rPr>
          <w:rFonts w:cs="Times New Roman"/>
        </w:rPr>
        <w:t xml:space="preserve">), with the highest and lowest percent of </w:t>
      </w:r>
      <w:r w:rsidR="001C412D" w:rsidRPr="00A357F5">
        <w:rPr>
          <w:rFonts w:cs="Times New Roman"/>
          <w:i/>
          <w:iCs/>
        </w:rPr>
        <w:t>T. amphioexa</w:t>
      </w:r>
      <w:r w:rsidR="001C412D">
        <w:rPr>
          <w:rFonts w:cs="Times New Roman"/>
        </w:rPr>
        <w:t xml:space="preserve"> occurring</w:t>
      </w:r>
      <w:r w:rsidR="001C412D" w:rsidRPr="00A357F5">
        <w:rPr>
          <w:rFonts w:cs="Times New Roman"/>
        </w:rPr>
        <w:t xml:space="preserve"> </w:t>
      </w:r>
      <w:r w:rsidR="0009327B">
        <w:rPr>
          <w:rFonts w:cs="Times New Roman"/>
        </w:rPr>
        <w:t xml:space="preserve">during the first and second week of the survey, respectively, similar to the abundances of TLC and </w:t>
      </w:r>
      <w:r w:rsidR="0009327B" w:rsidRPr="0009327B">
        <w:rPr>
          <w:rFonts w:cs="Times New Roman"/>
          <w:i/>
        </w:rPr>
        <w:t>M. rubra</w:t>
      </w:r>
      <w:r w:rsidR="0009327B">
        <w:rPr>
          <w:rFonts w:cs="Times New Roman"/>
          <w:i/>
        </w:rPr>
        <w:t xml:space="preserve"> </w:t>
      </w:r>
      <w:r w:rsidR="0009327B" w:rsidRPr="0009327B">
        <w:rPr>
          <w:rFonts w:cs="Times New Roman"/>
        </w:rPr>
        <w:t>(</w:t>
      </w:r>
      <w:r w:rsidR="0009327B" w:rsidRPr="0009327B">
        <w:rPr>
          <w:rFonts w:cs="Times New Roman"/>
          <w:b/>
        </w:rPr>
        <w:t>Fig. 3</w:t>
      </w:r>
      <w:r w:rsidR="0009327B" w:rsidRPr="0009327B">
        <w:rPr>
          <w:rFonts w:cs="Times New Roman"/>
        </w:rPr>
        <w:t>).</w:t>
      </w:r>
    </w:p>
    <w:p w14:paraId="5BCA2C85" w14:textId="77777777" w:rsidR="00A357F5" w:rsidRDefault="00A357F5" w:rsidP="00FC5E5F">
      <w:pPr>
        <w:spacing w:line="480" w:lineRule="auto"/>
        <w:rPr>
          <w:rFonts w:cs="Times New Roman"/>
        </w:rPr>
      </w:pPr>
    </w:p>
    <w:p w14:paraId="267F16C5" w14:textId="77777777" w:rsidR="00F34B51" w:rsidRPr="00FE75DC" w:rsidRDefault="00F34B51" w:rsidP="00FC5E5F">
      <w:pPr>
        <w:spacing w:line="480" w:lineRule="auto"/>
        <w:rPr>
          <w:rFonts w:cs="Times New Roman"/>
        </w:rPr>
      </w:pPr>
    </w:p>
    <w:p w14:paraId="74994114" w14:textId="5172AF8C" w:rsidR="00F34B51" w:rsidRPr="00FE75DC" w:rsidRDefault="00DA3C76" w:rsidP="00FC5E5F">
      <w:pPr>
        <w:spacing w:line="480" w:lineRule="auto"/>
        <w:rPr>
          <w:rFonts w:cs="Times New Roman"/>
        </w:rPr>
      </w:pPr>
      <w:r>
        <w:rPr>
          <w:rFonts w:cs="Times New Roman"/>
          <w:b/>
          <w:bCs/>
        </w:rPr>
        <w:t>DISCUSSION</w:t>
      </w:r>
    </w:p>
    <w:p w14:paraId="42852F08" w14:textId="3C24EA73" w:rsidR="00D1328A" w:rsidRPr="00BD2C01" w:rsidRDefault="00BD2C01" w:rsidP="00B36EBC">
      <w:pPr>
        <w:spacing w:line="480" w:lineRule="auto"/>
        <w:rPr>
          <w:rFonts w:cs="Times New Roman"/>
          <w:b/>
        </w:rPr>
      </w:pPr>
      <w:r>
        <w:rPr>
          <w:rFonts w:cs="Times New Roman"/>
          <w:b/>
        </w:rPr>
        <w:t xml:space="preserve">Ecophysiology of </w:t>
      </w:r>
      <w:r w:rsidR="00D1328A" w:rsidRPr="00BD2C01">
        <w:rPr>
          <w:rFonts w:cs="Times New Roman"/>
          <w:b/>
        </w:rPr>
        <w:t xml:space="preserve">the </w:t>
      </w:r>
      <w:r w:rsidR="00D1328A" w:rsidRPr="00BD2C01">
        <w:rPr>
          <w:rFonts w:cs="Times New Roman"/>
          <w:b/>
          <w:i/>
        </w:rPr>
        <w:t>Teleaulax</w:t>
      </w:r>
      <w:r w:rsidR="00D1328A" w:rsidRPr="00BD2C01">
        <w:rPr>
          <w:rFonts w:cs="Times New Roman"/>
          <w:b/>
        </w:rPr>
        <w:t>-like cryptophyte</w:t>
      </w:r>
      <w:r>
        <w:rPr>
          <w:rFonts w:cs="Times New Roman"/>
          <w:b/>
        </w:rPr>
        <w:t xml:space="preserve"> during the survey</w:t>
      </w:r>
    </w:p>
    <w:p w14:paraId="105E0B04" w14:textId="01846B80" w:rsidR="003C14C1" w:rsidRDefault="007C608D" w:rsidP="00FC5E5F">
      <w:pPr>
        <w:spacing w:line="480" w:lineRule="auto"/>
        <w:rPr>
          <w:rFonts w:cs="Times New Roman"/>
        </w:rPr>
      </w:pPr>
      <w:r>
        <w:rPr>
          <w:rFonts w:cs="Times New Roman"/>
        </w:rPr>
        <w:tab/>
      </w:r>
      <w:r w:rsidR="00D36109">
        <w:rPr>
          <w:rFonts w:cs="Times New Roman"/>
        </w:rPr>
        <w:t xml:space="preserve">The cryptophyte </w:t>
      </w:r>
      <w:r w:rsidR="00E33748" w:rsidRPr="00FC5E5F">
        <w:rPr>
          <w:rFonts w:cs="Times New Roman"/>
          <w:i/>
        </w:rPr>
        <w:t>Teleaulax amphioexa</w:t>
      </w:r>
      <w:r w:rsidR="003C14C1">
        <w:rPr>
          <w:rFonts w:cs="Times New Roman"/>
        </w:rPr>
        <w:t xml:space="preserve"> is </w:t>
      </w:r>
      <w:r w:rsidR="0065300B">
        <w:rPr>
          <w:rFonts w:cs="Times New Roman"/>
        </w:rPr>
        <w:t xml:space="preserve">a marine species </w:t>
      </w:r>
      <w:r w:rsidR="00D36109">
        <w:rPr>
          <w:rFonts w:cs="Times New Roman"/>
        </w:rPr>
        <w:t xml:space="preserve">distributed </w:t>
      </w:r>
      <w:r w:rsidR="0065300B">
        <w:rPr>
          <w:rFonts w:cs="Times New Roman"/>
        </w:rPr>
        <w:t>in coastal habitats worldwide</w:t>
      </w:r>
      <w:r w:rsidR="00D36109">
        <w:rPr>
          <w:rFonts w:cs="Times New Roman"/>
        </w:rPr>
        <w:t xml:space="preserve">. </w:t>
      </w:r>
      <w:r w:rsidR="0065300B">
        <w:rPr>
          <w:rFonts w:cs="Times New Roman"/>
        </w:rPr>
        <w:t>During our survey, no consistent</w:t>
      </w:r>
      <w:r w:rsidR="00D36109">
        <w:rPr>
          <w:rFonts w:cs="Times New Roman"/>
        </w:rPr>
        <w:t xml:space="preserve"> increase in TLC abundance </w:t>
      </w:r>
      <w:r w:rsidR="0065300B">
        <w:rPr>
          <w:rFonts w:cs="Times New Roman"/>
        </w:rPr>
        <w:t xml:space="preserve">was observed </w:t>
      </w:r>
      <w:r w:rsidR="00D36109">
        <w:rPr>
          <w:rFonts w:cs="Times New Roman"/>
        </w:rPr>
        <w:t>with seawater intrusion</w:t>
      </w:r>
      <w:r w:rsidR="0065300B">
        <w:rPr>
          <w:rFonts w:cs="Times New Roman"/>
        </w:rPr>
        <w:t xml:space="preserve">, </w:t>
      </w:r>
      <w:r w:rsidR="007F0CD1">
        <w:rPr>
          <w:rFonts w:cs="Times New Roman"/>
        </w:rPr>
        <w:t>and</w:t>
      </w:r>
      <w:r w:rsidR="0065300B">
        <w:rPr>
          <w:rFonts w:cs="Times New Roman"/>
        </w:rPr>
        <w:t xml:space="preserve"> variations </w:t>
      </w:r>
      <w:r w:rsidR="007F0CD1">
        <w:rPr>
          <w:rFonts w:cs="Times New Roman"/>
        </w:rPr>
        <w:t>in</w:t>
      </w:r>
      <w:r w:rsidR="0065300B">
        <w:rPr>
          <w:rFonts w:cs="Times New Roman"/>
        </w:rPr>
        <w:t xml:space="preserve"> </w:t>
      </w:r>
      <w:r w:rsidR="003C14C1">
        <w:rPr>
          <w:rFonts w:cs="Times New Roman"/>
        </w:rPr>
        <w:t xml:space="preserve">TLC </w:t>
      </w:r>
      <w:r w:rsidR="003471DD">
        <w:rPr>
          <w:rFonts w:cs="Times New Roman"/>
        </w:rPr>
        <w:t>abundance</w:t>
      </w:r>
      <w:r w:rsidR="00B36EBC">
        <w:rPr>
          <w:rFonts w:cs="Times New Roman"/>
        </w:rPr>
        <w:t>s</w:t>
      </w:r>
      <w:r w:rsidR="00D36109">
        <w:rPr>
          <w:rFonts w:cs="Times New Roman"/>
        </w:rPr>
        <w:t xml:space="preserve"> </w:t>
      </w:r>
      <w:r w:rsidR="0065300B">
        <w:rPr>
          <w:rFonts w:cs="Times New Roman"/>
        </w:rPr>
        <w:t>were</w:t>
      </w:r>
      <w:r w:rsidR="007F0CD1">
        <w:rPr>
          <w:rFonts w:cs="Times New Roman"/>
        </w:rPr>
        <w:t xml:space="preserve"> not</w:t>
      </w:r>
      <w:r w:rsidR="0065300B">
        <w:rPr>
          <w:rFonts w:cs="Times New Roman"/>
        </w:rPr>
        <w:t xml:space="preserve"> related to </w:t>
      </w:r>
      <w:r w:rsidR="00D36109">
        <w:rPr>
          <w:rFonts w:cs="Times New Roman"/>
        </w:rPr>
        <w:t>tidal cycle. These results suggest that TLC distribution is very patchy</w:t>
      </w:r>
      <w:r w:rsidR="00D36109" w:rsidRPr="00D36109">
        <w:rPr>
          <w:rFonts w:cs="Times New Roman"/>
        </w:rPr>
        <w:t xml:space="preserve"> </w:t>
      </w:r>
      <w:r w:rsidR="00D36109">
        <w:rPr>
          <w:rFonts w:cs="Times New Roman"/>
        </w:rPr>
        <w:t xml:space="preserve">in the CRE, which could be caused by </w:t>
      </w:r>
      <w:r w:rsidR="00B36EBC">
        <w:rPr>
          <w:rFonts w:cs="Times New Roman"/>
        </w:rPr>
        <w:t xml:space="preserve">strong physical processes </w:t>
      </w:r>
      <w:r w:rsidR="00D36109">
        <w:rPr>
          <w:rFonts w:cs="Times New Roman"/>
        </w:rPr>
        <w:t xml:space="preserve">in the estuary, </w:t>
      </w:r>
      <w:r w:rsidR="00B36EBC">
        <w:rPr>
          <w:rFonts w:cs="Times New Roman"/>
        </w:rPr>
        <w:t>obsc</w:t>
      </w:r>
      <w:r w:rsidR="0065300B">
        <w:rPr>
          <w:rFonts w:cs="Times New Roman"/>
        </w:rPr>
        <w:t>uring the effect of tidal cycle</w:t>
      </w:r>
      <w:r w:rsidR="00B36EBC">
        <w:rPr>
          <w:rFonts w:cs="Times New Roman"/>
        </w:rPr>
        <w:t xml:space="preserve"> on TLC abundances.</w:t>
      </w:r>
      <w:r w:rsidR="00D36109">
        <w:rPr>
          <w:rFonts w:cs="Times New Roman"/>
        </w:rPr>
        <w:t xml:space="preserve"> </w:t>
      </w:r>
    </w:p>
    <w:p w14:paraId="4D8A31ED" w14:textId="77777777" w:rsidR="00BD2C01" w:rsidRDefault="00BD2C01" w:rsidP="00FC5E5F">
      <w:pPr>
        <w:spacing w:line="480" w:lineRule="auto"/>
        <w:rPr>
          <w:rFonts w:cs="Times New Roman"/>
          <w:color w:val="FF0000"/>
        </w:rPr>
      </w:pPr>
    </w:p>
    <w:p w14:paraId="54DA0AEE" w14:textId="273219EA" w:rsidR="00D5420F" w:rsidRDefault="00F34B51" w:rsidP="00FC5E5F">
      <w:pPr>
        <w:spacing w:line="480" w:lineRule="auto"/>
        <w:rPr>
          <w:rFonts w:cs="Times New Roman"/>
        </w:rPr>
      </w:pPr>
      <w:r w:rsidRPr="00FC5E5F">
        <w:rPr>
          <w:rFonts w:cs="Times New Roman"/>
        </w:rPr>
        <w:tab/>
      </w:r>
      <w:r w:rsidR="00E33748">
        <w:rPr>
          <w:rFonts w:cs="Times New Roman"/>
        </w:rPr>
        <w:t>To the best of our knowledge, this study is the first to attempt to estimate division</w:t>
      </w:r>
      <w:r w:rsidR="00E33748" w:rsidRPr="00FC5E5F">
        <w:rPr>
          <w:rFonts w:cs="Times New Roman"/>
        </w:rPr>
        <w:t xml:space="preserve"> rates </w:t>
      </w:r>
      <w:r w:rsidR="00E33748">
        <w:rPr>
          <w:rFonts w:cs="Times New Roman"/>
        </w:rPr>
        <w:t xml:space="preserve">of </w:t>
      </w:r>
      <w:r w:rsidR="00E33748" w:rsidRPr="00FC5E5F">
        <w:rPr>
          <w:rFonts w:cs="Times New Roman"/>
          <w:i/>
        </w:rPr>
        <w:t>Teleaulax</w:t>
      </w:r>
      <w:r w:rsidR="00E33748">
        <w:rPr>
          <w:rFonts w:cs="Times New Roman"/>
        </w:rPr>
        <w:t xml:space="preserve"> species</w:t>
      </w:r>
      <w:r w:rsidR="00903232">
        <w:rPr>
          <w:rFonts w:cs="Times New Roman"/>
        </w:rPr>
        <w:t xml:space="preserve"> in the field</w:t>
      </w:r>
      <w:r w:rsidR="00CC4909">
        <w:rPr>
          <w:rFonts w:cs="Times New Roman"/>
        </w:rPr>
        <w:t>. L</w:t>
      </w:r>
      <w:r w:rsidR="00903232">
        <w:rPr>
          <w:rFonts w:cs="Times New Roman"/>
        </w:rPr>
        <w:t>aboratory estimates of</w:t>
      </w:r>
      <w:r w:rsidR="00903232" w:rsidRPr="00903232">
        <w:rPr>
          <w:rFonts w:cs="Times New Roman"/>
          <w:i/>
        </w:rPr>
        <w:t xml:space="preserve"> </w:t>
      </w:r>
      <w:r w:rsidR="00903232" w:rsidRPr="00FC5E5F">
        <w:rPr>
          <w:rFonts w:cs="Times New Roman"/>
          <w:i/>
        </w:rPr>
        <w:t>Teleaulax amphioexa</w:t>
      </w:r>
      <w:r w:rsidRPr="00FC5E5F">
        <w:rPr>
          <w:rFonts w:cs="Times New Roman"/>
        </w:rPr>
        <w:t xml:space="preserve"> </w:t>
      </w:r>
      <w:r w:rsidR="00CC4909">
        <w:rPr>
          <w:rFonts w:cs="Times New Roman"/>
        </w:rPr>
        <w:t>division</w:t>
      </w:r>
      <w:r w:rsidR="00CC4909" w:rsidRPr="00FC5E5F">
        <w:rPr>
          <w:rFonts w:cs="Times New Roman"/>
        </w:rPr>
        <w:t xml:space="preserve"> </w:t>
      </w:r>
      <w:r w:rsidRPr="00FC5E5F">
        <w:rPr>
          <w:rFonts w:cs="Times New Roman"/>
        </w:rPr>
        <w:t xml:space="preserve">rates </w:t>
      </w:r>
      <w:r w:rsidR="00796F1C">
        <w:rPr>
          <w:rFonts w:cs="Times New Roman"/>
        </w:rPr>
        <w:t xml:space="preserve">under nutrient replete conditions </w:t>
      </w:r>
      <w:r w:rsidR="00903232">
        <w:rPr>
          <w:rFonts w:cs="Times New Roman"/>
        </w:rPr>
        <w:t>range</w:t>
      </w:r>
      <w:r w:rsidR="00E33748">
        <w:rPr>
          <w:rFonts w:cs="Times New Roman"/>
        </w:rPr>
        <w:t xml:space="preserve"> from </w:t>
      </w:r>
      <w:r w:rsidR="00903232">
        <w:rPr>
          <w:rFonts w:cs="Times New Roman"/>
        </w:rPr>
        <w:t>0.7 to up to 1.57 d</w:t>
      </w:r>
      <w:r w:rsidR="00903232" w:rsidRPr="00903232">
        <w:rPr>
          <w:rFonts w:cs="Times New Roman"/>
          <w:vertAlign w:val="superscript"/>
        </w:rPr>
        <w:t>-1</w:t>
      </w:r>
      <w:r w:rsidR="00903232">
        <w:rPr>
          <w:rFonts w:cs="Times New Roman"/>
        </w:rPr>
        <w:t xml:space="preserve"> (</w:t>
      </w:r>
      <w:r w:rsidR="00796F1C">
        <w:rPr>
          <w:rFonts w:cs="Times New Roman"/>
        </w:rPr>
        <w:t xml:space="preserve">Nishitani et al. 2008; </w:t>
      </w:r>
      <w:r w:rsidR="00592E3B">
        <w:rPr>
          <w:rFonts w:cs="Times New Roman"/>
        </w:rPr>
        <w:t xml:space="preserve">Berge et al. 2010; </w:t>
      </w:r>
      <w:r w:rsidR="00903232">
        <w:rPr>
          <w:rFonts w:cs="Times New Roman"/>
        </w:rPr>
        <w:t>Rial et a</w:t>
      </w:r>
      <w:r w:rsidR="0055687E">
        <w:rPr>
          <w:rFonts w:cs="Times New Roman"/>
        </w:rPr>
        <w:t xml:space="preserve">l. 2012). This is in </w:t>
      </w:r>
      <w:r w:rsidR="00903232">
        <w:rPr>
          <w:rFonts w:cs="Times New Roman"/>
        </w:rPr>
        <w:t>good agreement with our</w:t>
      </w:r>
      <w:r w:rsidR="00796F1C">
        <w:rPr>
          <w:rFonts w:cs="Times New Roman"/>
        </w:rPr>
        <w:t xml:space="preserve"> highest</w:t>
      </w:r>
      <w:r w:rsidR="0055687E">
        <w:rPr>
          <w:rFonts w:cs="Times New Roman"/>
        </w:rPr>
        <w:t xml:space="preserve"> estimate</w:t>
      </w:r>
      <w:r w:rsidR="00903232">
        <w:rPr>
          <w:rFonts w:cs="Times New Roman"/>
        </w:rPr>
        <w:t xml:space="preserve"> </w:t>
      </w:r>
      <w:r w:rsidR="00796F1C">
        <w:rPr>
          <w:rFonts w:cs="Times New Roman"/>
        </w:rPr>
        <w:t>of</w:t>
      </w:r>
      <w:r w:rsidR="00903232" w:rsidRPr="00FC5E5F">
        <w:rPr>
          <w:rFonts w:cs="Times New Roman"/>
        </w:rPr>
        <w:t xml:space="preserve"> </w:t>
      </w:r>
      <w:r w:rsidR="00903232">
        <w:rPr>
          <w:rFonts w:cs="Times New Roman"/>
        </w:rPr>
        <w:t>1.67</w:t>
      </w:r>
      <w:r w:rsidR="00903232" w:rsidRPr="00903232">
        <w:rPr>
          <w:rFonts w:cs="Times New Roman"/>
        </w:rPr>
        <w:t xml:space="preserve"> </w:t>
      </w:r>
      <w:r w:rsidR="00903232">
        <w:rPr>
          <w:rFonts w:cs="Times New Roman"/>
        </w:rPr>
        <w:t>d</w:t>
      </w:r>
      <w:r w:rsidR="00903232" w:rsidRPr="00903232">
        <w:rPr>
          <w:rFonts w:cs="Times New Roman"/>
          <w:vertAlign w:val="superscript"/>
        </w:rPr>
        <w:t>-1</w:t>
      </w:r>
      <w:r w:rsidR="00796F1C">
        <w:rPr>
          <w:rFonts w:cs="Times New Roman"/>
        </w:rPr>
        <w:t xml:space="preserve"> observed on day 3 of the survey, suggesting that cells </w:t>
      </w:r>
      <w:r w:rsidR="0077570D">
        <w:rPr>
          <w:rFonts w:cs="Times New Roman"/>
        </w:rPr>
        <w:t xml:space="preserve">at that time </w:t>
      </w:r>
      <w:r w:rsidR="00796F1C">
        <w:rPr>
          <w:rFonts w:cs="Times New Roman"/>
        </w:rPr>
        <w:t xml:space="preserve">were growing near optimal growth conditions. </w:t>
      </w:r>
    </w:p>
    <w:p w14:paraId="207ADDD8" w14:textId="3F521AC9" w:rsidR="00FE166D" w:rsidRDefault="00FE166D" w:rsidP="00FC5E5F">
      <w:pPr>
        <w:spacing w:line="480" w:lineRule="auto"/>
        <w:rPr>
          <w:rFonts w:cs="Times New Roman"/>
        </w:rPr>
      </w:pPr>
      <w:r w:rsidRPr="00FC5E5F">
        <w:rPr>
          <w:rFonts w:cs="Times New Roman"/>
        </w:rPr>
        <w:t xml:space="preserve">In the turbid waters of the Columbia River Estuary, light is generally considered to be </w:t>
      </w:r>
      <w:r>
        <w:rPr>
          <w:rFonts w:cs="Times New Roman"/>
        </w:rPr>
        <w:t>an important factor</w:t>
      </w:r>
      <w:r w:rsidRPr="00FC5E5F">
        <w:rPr>
          <w:rFonts w:cs="Times New Roman"/>
        </w:rPr>
        <w:t xml:space="preserve"> limiting phytoplankton growth (Herfort et al., 2012). </w:t>
      </w:r>
      <w:r>
        <w:rPr>
          <w:rFonts w:cs="Times New Roman"/>
        </w:rPr>
        <w:t>However, we did not observe a significant correlation between</w:t>
      </w:r>
      <w:r w:rsidRPr="00D5420F">
        <w:rPr>
          <w:rFonts w:cs="Times New Roman"/>
        </w:rPr>
        <w:t xml:space="preserve"> </w:t>
      </w:r>
      <w:r>
        <w:rPr>
          <w:rFonts w:cs="Times New Roman"/>
        </w:rPr>
        <w:t xml:space="preserve">light intensity and division rates for </w:t>
      </w:r>
      <w:r w:rsidRPr="00FC5E5F">
        <w:rPr>
          <w:rFonts w:cs="Times New Roman"/>
          <w:i/>
        </w:rPr>
        <w:t>Teleaulax</w:t>
      </w:r>
      <w:r w:rsidRPr="008A0DAC">
        <w:rPr>
          <w:rFonts w:cs="Times New Roman"/>
        </w:rPr>
        <w:t>-like cryptophytes</w:t>
      </w:r>
      <w:r>
        <w:rPr>
          <w:rFonts w:cs="Times New Roman"/>
        </w:rPr>
        <w:t xml:space="preserve"> estimated at 3 m depth during the survey, which support previous studies that showed that the</w:t>
      </w:r>
      <w:r w:rsidRPr="00FC5E5F">
        <w:rPr>
          <w:rFonts w:cs="Times New Roman"/>
        </w:rPr>
        <w:t xml:space="preserve"> photosyn</w:t>
      </w:r>
      <w:r>
        <w:rPr>
          <w:rFonts w:cs="Times New Roman"/>
        </w:rPr>
        <w:t>thetic machinery of cryptophyte</w:t>
      </w:r>
      <w:r w:rsidR="007F0CD1">
        <w:rPr>
          <w:rFonts w:cs="Times New Roman"/>
        </w:rPr>
        <w:t>s</w:t>
      </w:r>
      <w:r>
        <w:rPr>
          <w:rFonts w:cs="Times New Roman"/>
        </w:rPr>
        <w:t xml:space="preserve"> is</w:t>
      </w:r>
      <w:r w:rsidRPr="00FC5E5F">
        <w:rPr>
          <w:rFonts w:cs="Times New Roman"/>
        </w:rPr>
        <w:t xml:space="preserve"> well adapted to </w:t>
      </w:r>
      <w:r>
        <w:rPr>
          <w:rFonts w:cs="Times New Roman"/>
        </w:rPr>
        <w:t xml:space="preserve">low light </w:t>
      </w:r>
      <w:r w:rsidRPr="00FC5E5F">
        <w:rPr>
          <w:rFonts w:cs="Times New Roman"/>
        </w:rPr>
        <w:t>conditions (Bergman et al., 2004</w:t>
      </w:r>
      <w:r>
        <w:rPr>
          <w:rFonts w:cs="Times New Roman"/>
        </w:rPr>
        <w:t xml:space="preserve">). Instead, we observed a negative correlation between division rates of </w:t>
      </w:r>
      <w:r w:rsidRPr="00FE166D">
        <w:rPr>
          <w:rFonts w:cs="Times New Roman"/>
        </w:rPr>
        <w:t>TLC</w:t>
      </w:r>
      <w:r>
        <w:rPr>
          <w:rFonts w:cs="Times New Roman"/>
        </w:rPr>
        <w:t xml:space="preserve"> and pH during the survey. </w:t>
      </w:r>
      <w:r w:rsidR="00A02FD0">
        <w:rPr>
          <w:rFonts w:cs="Times New Roman"/>
        </w:rPr>
        <w:t xml:space="preserve">The </w:t>
      </w:r>
      <w:r w:rsidR="0055687E">
        <w:rPr>
          <w:rFonts w:cs="Times New Roman"/>
        </w:rPr>
        <w:t xml:space="preserve">negative effect of pH </w:t>
      </w:r>
      <w:r w:rsidR="002B3135">
        <w:rPr>
          <w:rFonts w:cs="Times New Roman"/>
        </w:rPr>
        <w:t xml:space="preserve">values above 8 </w:t>
      </w:r>
      <w:r w:rsidR="00272F6A">
        <w:rPr>
          <w:rFonts w:cs="Times New Roman"/>
        </w:rPr>
        <w:t xml:space="preserve">on the division rates </w:t>
      </w:r>
      <w:r w:rsidR="0055687E">
        <w:rPr>
          <w:rFonts w:cs="Times New Roman"/>
        </w:rPr>
        <w:t xml:space="preserve">of TLC was unexpected considering that a previous study has shown that the growth of </w:t>
      </w:r>
      <w:r w:rsidR="0055687E" w:rsidRPr="00FC5E5F">
        <w:rPr>
          <w:rFonts w:cs="Times New Roman"/>
          <w:i/>
        </w:rPr>
        <w:t>Teleaulax amphioexa</w:t>
      </w:r>
      <w:r w:rsidR="0055687E" w:rsidRPr="00FC5E5F">
        <w:rPr>
          <w:rFonts w:cs="Times New Roman"/>
        </w:rPr>
        <w:t xml:space="preserve"> </w:t>
      </w:r>
      <w:r w:rsidR="0055687E">
        <w:rPr>
          <w:rFonts w:cs="Times New Roman"/>
        </w:rPr>
        <w:t xml:space="preserve">was </w:t>
      </w:r>
      <w:r w:rsidR="002B3135">
        <w:rPr>
          <w:rFonts w:cs="Times New Roman"/>
        </w:rPr>
        <w:t>only</w:t>
      </w:r>
      <w:r w:rsidR="0055687E">
        <w:rPr>
          <w:rFonts w:cs="Times New Roman"/>
        </w:rPr>
        <w:t xml:space="preserve"> affected </w:t>
      </w:r>
      <w:r w:rsidR="002B3135">
        <w:rPr>
          <w:rFonts w:cs="Times New Roman"/>
        </w:rPr>
        <w:t>by low pH values (pH &lt; 6.1)</w:t>
      </w:r>
      <w:r w:rsidR="00A97293">
        <w:rPr>
          <w:rFonts w:cs="Times New Roman"/>
        </w:rPr>
        <w:t xml:space="preserve"> and did not observed any negative effects on their growth at pH &gt; 8 (Berge et al. 2010)</w:t>
      </w:r>
      <w:r w:rsidR="002B3135">
        <w:rPr>
          <w:rFonts w:cs="Times New Roman"/>
        </w:rPr>
        <w:t>.</w:t>
      </w:r>
      <w:r w:rsidR="00A97293">
        <w:rPr>
          <w:rFonts w:cs="Times New Roman"/>
        </w:rPr>
        <w:t xml:space="preserve"> </w:t>
      </w:r>
      <w:r w:rsidR="00D51DF4">
        <w:rPr>
          <w:rFonts w:cs="Times New Roman"/>
        </w:rPr>
        <w:t>One explanation for t</w:t>
      </w:r>
      <w:r w:rsidR="007B314A">
        <w:rPr>
          <w:rFonts w:cs="Times New Roman"/>
        </w:rPr>
        <w:t xml:space="preserve">his apparent discrepancy </w:t>
      </w:r>
      <w:r w:rsidR="00D51DF4">
        <w:rPr>
          <w:rFonts w:cs="Times New Roman"/>
        </w:rPr>
        <w:t xml:space="preserve">could be </w:t>
      </w:r>
      <w:r w:rsidR="007B314A">
        <w:rPr>
          <w:rFonts w:cs="Times New Roman"/>
        </w:rPr>
        <w:t>that nutrient</w:t>
      </w:r>
      <w:r w:rsidR="00850842">
        <w:rPr>
          <w:rFonts w:cs="Times New Roman"/>
        </w:rPr>
        <w:t xml:space="preserve"> availability </w:t>
      </w:r>
      <w:r w:rsidR="00D51DF4">
        <w:rPr>
          <w:rFonts w:cs="Times New Roman"/>
        </w:rPr>
        <w:t xml:space="preserve">may have still been </w:t>
      </w:r>
      <w:r w:rsidR="00850842">
        <w:rPr>
          <w:rFonts w:cs="Times New Roman"/>
        </w:rPr>
        <w:t xml:space="preserve">in excess </w:t>
      </w:r>
      <w:r w:rsidR="00D51DF4">
        <w:rPr>
          <w:rFonts w:cs="Times New Roman"/>
        </w:rPr>
        <w:t xml:space="preserve">during their experiment </w:t>
      </w:r>
      <w:r w:rsidR="00850842">
        <w:rPr>
          <w:rFonts w:cs="Times New Roman"/>
        </w:rPr>
        <w:t xml:space="preserve">despite the </w:t>
      </w:r>
      <w:r w:rsidR="00472585">
        <w:rPr>
          <w:rFonts w:cs="Times New Roman"/>
        </w:rPr>
        <w:t>reduced</w:t>
      </w:r>
      <w:r w:rsidR="00850842">
        <w:rPr>
          <w:rFonts w:cs="Times New Roman"/>
        </w:rPr>
        <w:t xml:space="preserve"> solubility of nutrients at higher pH. During our survey, </w:t>
      </w:r>
      <w:r w:rsidR="00472585">
        <w:rPr>
          <w:rFonts w:cs="Times New Roman"/>
        </w:rPr>
        <w:t xml:space="preserve">pH was negatively correlated with </w:t>
      </w:r>
      <w:r w:rsidR="00850842">
        <w:rPr>
          <w:rFonts w:cs="Times New Roman"/>
        </w:rPr>
        <w:t xml:space="preserve">nutrient concentrations </w:t>
      </w:r>
      <w:r w:rsidR="00472585">
        <w:rPr>
          <w:rFonts w:cs="Times New Roman"/>
        </w:rPr>
        <w:t xml:space="preserve">and </w:t>
      </w:r>
      <w:r w:rsidR="0012451E">
        <w:rPr>
          <w:rFonts w:cs="Times New Roman"/>
        </w:rPr>
        <w:t>cell production was</w:t>
      </w:r>
      <w:r w:rsidR="00472585">
        <w:rPr>
          <w:rFonts w:cs="Times New Roman"/>
        </w:rPr>
        <w:t xml:space="preserve"> positively correlated with DIN </w:t>
      </w:r>
      <w:r w:rsidR="007F0CD1">
        <w:rPr>
          <w:rFonts w:cs="Times New Roman"/>
        </w:rPr>
        <w:t>concentrations</w:t>
      </w:r>
      <w:r w:rsidR="00472585">
        <w:rPr>
          <w:rFonts w:cs="Times New Roman"/>
        </w:rPr>
        <w:t xml:space="preserve">. These results suggest that elevated pH reduced the availability of DIN, whose concentrations became the dominant factor limiting the growth of </w:t>
      </w:r>
      <w:r w:rsidR="00472585" w:rsidRPr="00FC5E5F">
        <w:rPr>
          <w:rFonts w:cs="Times New Roman"/>
          <w:i/>
        </w:rPr>
        <w:t>Teleaulax amphioexa</w:t>
      </w:r>
      <w:r w:rsidR="00472585">
        <w:rPr>
          <w:rFonts w:cs="Times New Roman"/>
          <w:i/>
        </w:rPr>
        <w:t xml:space="preserve"> </w:t>
      </w:r>
      <w:r w:rsidR="00472585" w:rsidRPr="00472585">
        <w:rPr>
          <w:rFonts w:cs="Times New Roman"/>
        </w:rPr>
        <w:t>during the survey.</w:t>
      </w:r>
      <w:r w:rsidR="00472585">
        <w:rPr>
          <w:rFonts w:cs="Times New Roman"/>
        </w:rPr>
        <w:t xml:space="preserve"> </w:t>
      </w:r>
      <w:r>
        <w:rPr>
          <w:rFonts w:cs="Times New Roman"/>
        </w:rPr>
        <w:t xml:space="preserve"> </w:t>
      </w:r>
    </w:p>
    <w:p w14:paraId="10869336" w14:textId="77777777" w:rsidR="00D1328A" w:rsidRDefault="00D1328A" w:rsidP="00D1328A">
      <w:pPr>
        <w:spacing w:line="480" w:lineRule="auto"/>
        <w:rPr>
          <w:rFonts w:cs="Times New Roman"/>
          <w:b/>
        </w:rPr>
      </w:pPr>
    </w:p>
    <w:p w14:paraId="3C688948" w14:textId="58E3FA3B" w:rsidR="00FE166D" w:rsidRPr="0012451E" w:rsidRDefault="00BD2C01" w:rsidP="00FE166D">
      <w:pPr>
        <w:spacing w:line="480" w:lineRule="auto"/>
        <w:rPr>
          <w:rFonts w:cs="Times New Roman"/>
          <w:b/>
        </w:rPr>
      </w:pPr>
      <w:r w:rsidRPr="00BD2C01">
        <w:rPr>
          <w:rFonts w:cs="Times New Roman"/>
          <w:b/>
        </w:rPr>
        <w:t>Impact of</w:t>
      </w:r>
      <w:r w:rsidR="00D1328A" w:rsidRPr="00BD2C01">
        <w:rPr>
          <w:rFonts w:cs="Times New Roman"/>
          <w:b/>
        </w:rPr>
        <w:t xml:space="preserve"> </w:t>
      </w:r>
      <w:r w:rsidR="00D1328A" w:rsidRPr="00BD2C01">
        <w:rPr>
          <w:rFonts w:cs="Times New Roman"/>
          <w:b/>
          <w:i/>
        </w:rPr>
        <w:t>Teleaulax</w:t>
      </w:r>
      <w:r w:rsidR="00D1328A" w:rsidRPr="00BD2C01">
        <w:rPr>
          <w:rFonts w:cs="Times New Roman"/>
          <w:b/>
        </w:rPr>
        <w:t>-like cryptophyte</w:t>
      </w:r>
      <w:r w:rsidRPr="00BD2C01">
        <w:rPr>
          <w:rFonts w:cs="Times New Roman"/>
          <w:b/>
        </w:rPr>
        <w:t xml:space="preserve"> on </w:t>
      </w:r>
      <w:r w:rsidRPr="00BD2C01">
        <w:rPr>
          <w:rFonts w:cs="Times New Roman"/>
          <w:b/>
          <w:i/>
        </w:rPr>
        <w:t xml:space="preserve">M. </w:t>
      </w:r>
      <w:r w:rsidR="007F0CD1">
        <w:rPr>
          <w:rFonts w:cs="Times New Roman"/>
          <w:b/>
          <w:i/>
        </w:rPr>
        <w:t>major</w:t>
      </w:r>
      <w:r w:rsidR="0012451E">
        <w:rPr>
          <w:rFonts w:cs="Times New Roman"/>
          <w:b/>
        </w:rPr>
        <w:t xml:space="preserve"> abundances during the surve</w:t>
      </w:r>
      <w:r w:rsidR="007F0CD1">
        <w:rPr>
          <w:rFonts w:cs="Times New Roman"/>
          <w:b/>
        </w:rPr>
        <w:t>y</w:t>
      </w:r>
      <w:r w:rsidR="00FE166D" w:rsidRPr="00FC5E5F">
        <w:rPr>
          <w:rFonts w:cs="Times New Roman"/>
        </w:rPr>
        <w:tab/>
        <w:t xml:space="preserve"> </w:t>
      </w:r>
    </w:p>
    <w:p w14:paraId="0F24B2F8" w14:textId="70ED1AC1" w:rsidR="00F51FF4" w:rsidRDefault="0012451E" w:rsidP="00FC5E5F">
      <w:pPr>
        <w:spacing w:line="480" w:lineRule="auto"/>
        <w:rPr>
          <w:rFonts w:cs="Times New Roman"/>
        </w:rPr>
      </w:pPr>
      <w:r>
        <w:rPr>
          <w:rFonts w:cs="Times New Roman"/>
        </w:rPr>
        <w:tab/>
      </w:r>
      <w:r w:rsidR="00FE166D">
        <w:rPr>
          <w:rFonts w:cs="Times New Roman"/>
        </w:rPr>
        <w:t xml:space="preserve">The </w:t>
      </w:r>
      <w:r w:rsidR="00F34B51" w:rsidRPr="00FC5E5F">
        <w:rPr>
          <w:rFonts w:cs="Times New Roman"/>
        </w:rPr>
        <w:t xml:space="preserve">abundances of </w:t>
      </w:r>
      <w:r w:rsidR="00F51FF4" w:rsidRPr="00F51FF4">
        <w:rPr>
          <w:rFonts w:cs="Times New Roman"/>
          <w:i/>
        </w:rPr>
        <w:t>Teleaulax</w:t>
      </w:r>
      <w:r w:rsidR="00F51FF4" w:rsidRPr="00F51FF4">
        <w:rPr>
          <w:rFonts w:cs="Times New Roman"/>
        </w:rPr>
        <w:t>-like cryptophyte</w:t>
      </w:r>
      <w:r w:rsidR="00F51FF4" w:rsidRPr="00BD2C01">
        <w:rPr>
          <w:rFonts w:cs="Times New Roman"/>
          <w:b/>
        </w:rPr>
        <w:t xml:space="preserve"> </w:t>
      </w:r>
      <w:r>
        <w:rPr>
          <w:rFonts w:cs="Times New Roman"/>
        </w:rPr>
        <w:t xml:space="preserve">were positively correlated with the abundances of </w:t>
      </w:r>
      <w:r w:rsidRPr="00F51FF4">
        <w:rPr>
          <w:rFonts w:cs="Times New Roman"/>
          <w:i/>
        </w:rPr>
        <w:t xml:space="preserve">M. </w:t>
      </w:r>
      <w:r w:rsidR="007F0CD1">
        <w:rPr>
          <w:rFonts w:cs="Times New Roman"/>
          <w:i/>
        </w:rPr>
        <w:t>major</w:t>
      </w:r>
      <w:r>
        <w:rPr>
          <w:rFonts w:cs="Times New Roman"/>
        </w:rPr>
        <w:t xml:space="preserve"> and both were of similar order of magnitude</w:t>
      </w:r>
      <w:r w:rsidR="00F51FF4">
        <w:rPr>
          <w:rFonts w:cs="Times New Roman"/>
        </w:rPr>
        <w:t xml:space="preserve">. Assuming an </w:t>
      </w:r>
      <w:r w:rsidR="00F51FF4" w:rsidRPr="00FC5E5F">
        <w:rPr>
          <w:rFonts w:cs="Times New Roman"/>
        </w:rPr>
        <w:t>ingestion rates between ~3.5 and 8.9 cryptophytes ciliate</w:t>
      </w:r>
      <w:r w:rsidR="00F51FF4" w:rsidRPr="008A0DAC">
        <w:rPr>
          <w:rFonts w:eastAsia="Calibri" w:cs="Times New Roman"/>
          <w:vertAlign w:val="superscript"/>
        </w:rPr>
        <w:t>-</w:t>
      </w:r>
      <w:r w:rsidR="00F51FF4" w:rsidRPr="00FC5E5F">
        <w:rPr>
          <w:rFonts w:eastAsia="Calibri" w:cs="Times New Roman"/>
        </w:rPr>
        <w:t>¹</w:t>
      </w:r>
      <w:r w:rsidR="00F51FF4" w:rsidRPr="00FC5E5F">
        <w:rPr>
          <w:rFonts w:cs="Times New Roman"/>
        </w:rPr>
        <w:t xml:space="preserve"> day</w:t>
      </w:r>
      <w:r w:rsidR="00F51FF4" w:rsidRPr="008A0DAC">
        <w:rPr>
          <w:rFonts w:eastAsia="Calibri" w:cs="Times New Roman"/>
          <w:vertAlign w:val="superscript"/>
        </w:rPr>
        <w:t>-</w:t>
      </w:r>
      <w:r w:rsidR="00F51FF4" w:rsidRPr="00FC5E5F">
        <w:rPr>
          <w:rFonts w:eastAsia="Calibri" w:cs="Times New Roman"/>
        </w:rPr>
        <w:t xml:space="preserve">¹ </w:t>
      </w:r>
      <w:r w:rsidR="00F51FF4">
        <w:rPr>
          <w:rFonts w:eastAsia="Calibri" w:cs="Times New Roman"/>
        </w:rPr>
        <w:t xml:space="preserve">by </w:t>
      </w:r>
      <w:r w:rsidR="00F51FF4" w:rsidRPr="00F51FF4">
        <w:rPr>
          <w:rFonts w:eastAsia="Calibri" w:cs="Times New Roman"/>
          <w:i/>
        </w:rPr>
        <w:t>M. rubra</w:t>
      </w:r>
      <w:r w:rsidR="00F51FF4">
        <w:rPr>
          <w:rFonts w:eastAsia="Calibri" w:cs="Times New Roman"/>
        </w:rPr>
        <w:t xml:space="preserve"> </w:t>
      </w:r>
      <w:r w:rsidR="00F51FF4" w:rsidRPr="00FC5E5F">
        <w:rPr>
          <w:rFonts w:eastAsia="Calibri" w:cs="Times New Roman"/>
        </w:rPr>
        <w:t>(Yih et al., 2004; Hansen and Fenchel, 2006)</w:t>
      </w:r>
      <w:r w:rsidR="00F51FF4">
        <w:rPr>
          <w:rFonts w:eastAsia="Calibri" w:cs="Times New Roman"/>
        </w:rPr>
        <w:t xml:space="preserve">, our result suggest that abundances of </w:t>
      </w:r>
      <w:r w:rsidR="007F0CD1">
        <w:rPr>
          <w:rFonts w:eastAsia="Calibri" w:cs="Times New Roman"/>
        </w:rPr>
        <w:t xml:space="preserve"> free-living </w:t>
      </w:r>
      <w:r w:rsidR="00F51FF4" w:rsidRPr="00FC5E5F">
        <w:rPr>
          <w:rFonts w:cs="Times New Roman"/>
          <w:i/>
          <w:iCs/>
        </w:rPr>
        <w:t>T. amphioexa</w:t>
      </w:r>
      <w:r w:rsidR="00F51FF4">
        <w:rPr>
          <w:rFonts w:cs="Times New Roman"/>
          <w:i/>
          <w:iCs/>
        </w:rPr>
        <w:t xml:space="preserve"> </w:t>
      </w:r>
      <w:r w:rsidR="00F51FF4">
        <w:rPr>
          <w:rFonts w:cs="Times New Roman"/>
          <w:iCs/>
        </w:rPr>
        <w:t xml:space="preserve">were limiting the abundance of </w:t>
      </w:r>
      <w:r w:rsidR="00F51FF4" w:rsidRPr="00F51FF4">
        <w:rPr>
          <w:rFonts w:cs="Times New Roman"/>
          <w:i/>
        </w:rPr>
        <w:t>M</w:t>
      </w:r>
      <w:r w:rsidR="007F0CD1">
        <w:rPr>
          <w:rFonts w:cs="Times New Roman"/>
          <w:i/>
        </w:rPr>
        <w:t>. major</w:t>
      </w:r>
      <w:r w:rsidR="00F51FF4">
        <w:rPr>
          <w:rFonts w:cs="Times New Roman"/>
        </w:rPr>
        <w:t xml:space="preserve">. </w:t>
      </w:r>
      <w:r w:rsidR="00F51FF4">
        <w:rPr>
          <w:rFonts w:eastAsia="Calibri" w:cs="Times New Roman"/>
        </w:rPr>
        <w:t>U</w:t>
      </w:r>
      <w:r w:rsidR="00F51FF4" w:rsidRPr="00FC5E5F">
        <w:rPr>
          <w:rFonts w:eastAsia="Calibri" w:cs="Times New Roman"/>
        </w:rPr>
        <w:t xml:space="preserve">sing a FISH probe for </w:t>
      </w:r>
      <w:r w:rsidR="007F0CD1">
        <w:rPr>
          <w:rFonts w:eastAsia="Calibri" w:cs="Times New Roman"/>
        </w:rPr>
        <w:t xml:space="preserve">the </w:t>
      </w:r>
      <w:r w:rsidR="00F51FF4" w:rsidRPr="00FC5E5F">
        <w:rPr>
          <w:rFonts w:eastAsia="Calibri" w:cs="Times New Roman"/>
          <w:i/>
          <w:iCs/>
        </w:rPr>
        <w:t>T. amphioexa</w:t>
      </w:r>
      <w:r w:rsidR="008A238C">
        <w:rPr>
          <w:rFonts w:eastAsia="Calibri" w:cs="Times New Roman"/>
          <w:i/>
          <w:iCs/>
        </w:rPr>
        <w:t xml:space="preserve"> </w:t>
      </w:r>
      <w:r w:rsidR="008A238C">
        <w:rPr>
          <w:rFonts w:eastAsia="Calibri" w:cs="Times New Roman"/>
          <w:iCs/>
        </w:rPr>
        <w:t>28S DNA</w:t>
      </w:r>
      <w:r w:rsidR="00F51FF4" w:rsidRPr="00FC5E5F">
        <w:rPr>
          <w:rFonts w:eastAsia="Calibri" w:cs="Times New Roman"/>
        </w:rPr>
        <w:t xml:space="preserve">, </w:t>
      </w:r>
      <w:r w:rsidR="00F51FF4">
        <w:rPr>
          <w:rFonts w:eastAsia="Calibri" w:cs="Times New Roman"/>
        </w:rPr>
        <w:t xml:space="preserve">up to &gt;20 </w:t>
      </w:r>
      <w:r w:rsidR="00F51FF4" w:rsidRPr="00FC5E5F">
        <w:rPr>
          <w:rFonts w:eastAsia="Calibri" w:cs="Times New Roman"/>
          <w:i/>
          <w:iCs/>
        </w:rPr>
        <w:t>T. amphioexa</w:t>
      </w:r>
      <w:r w:rsidR="00F51FF4" w:rsidRPr="00FC5E5F">
        <w:rPr>
          <w:rFonts w:eastAsia="Calibri" w:cs="Times New Roman"/>
        </w:rPr>
        <w:t xml:space="preserve"> </w:t>
      </w:r>
      <w:r w:rsidR="00F51FF4">
        <w:rPr>
          <w:rFonts w:eastAsia="Calibri" w:cs="Times New Roman"/>
        </w:rPr>
        <w:t xml:space="preserve">cells were observed </w:t>
      </w:r>
      <w:r w:rsidR="00F51FF4" w:rsidRPr="00FC5E5F">
        <w:rPr>
          <w:rFonts w:eastAsia="Calibri" w:cs="Times New Roman"/>
        </w:rPr>
        <w:t>within</w:t>
      </w:r>
      <w:r w:rsidR="008A238C">
        <w:rPr>
          <w:rFonts w:eastAsia="Calibri" w:cs="Times New Roman"/>
        </w:rPr>
        <w:t xml:space="preserve"> or attached to</w:t>
      </w:r>
      <w:r w:rsidR="00F51FF4" w:rsidRPr="00FC5E5F">
        <w:rPr>
          <w:rFonts w:eastAsia="Calibri" w:cs="Times New Roman"/>
        </w:rPr>
        <w:t xml:space="preserve"> a single </w:t>
      </w:r>
      <w:r w:rsidR="00F51FF4" w:rsidRPr="00FC5E5F">
        <w:rPr>
          <w:rFonts w:eastAsia="Calibri" w:cs="Times New Roman"/>
          <w:i/>
          <w:iCs/>
        </w:rPr>
        <w:t>M. major</w:t>
      </w:r>
      <w:r w:rsidR="00F51FF4" w:rsidRPr="00FC5E5F">
        <w:rPr>
          <w:rFonts w:eastAsia="Calibri" w:cs="Times New Roman"/>
        </w:rPr>
        <w:t xml:space="preserve"> cell (</w:t>
      </w:r>
      <w:r w:rsidR="00F51FF4">
        <w:rPr>
          <w:rFonts w:eastAsia="Calibri" w:cs="Times New Roman"/>
        </w:rPr>
        <w:t>Peter Zuber, personal communication</w:t>
      </w:r>
      <w:r w:rsidR="00F51FF4" w:rsidRPr="00FC5E5F">
        <w:rPr>
          <w:rFonts w:eastAsia="Calibri" w:cs="Times New Roman"/>
        </w:rPr>
        <w:t>)</w:t>
      </w:r>
      <w:r w:rsidR="008A238C">
        <w:rPr>
          <w:rFonts w:eastAsia="Calibri" w:cs="Times New Roman"/>
        </w:rPr>
        <w:t>. This finding supports</w:t>
      </w:r>
      <w:r w:rsidR="00F51FF4">
        <w:rPr>
          <w:rFonts w:eastAsia="Calibri" w:cs="Times New Roman"/>
        </w:rPr>
        <w:t xml:space="preserve"> previous </w:t>
      </w:r>
      <w:r w:rsidR="008A238C">
        <w:rPr>
          <w:rFonts w:eastAsia="Calibri" w:cs="Times New Roman"/>
        </w:rPr>
        <w:t>observations of</w:t>
      </w:r>
      <w:r w:rsidR="00F51FF4">
        <w:rPr>
          <w:rFonts w:eastAsia="Calibri" w:cs="Times New Roman"/>
        </w:rPr>
        <w:t xml:space="preserve"> </w:t>
      </w:r>
      <w:r w:rsidR="00F51FF4" w:rsidRPr="00FC5E5F">
        <w:rPr>
          <w:rFonts w:cs="Times New Roman"/>
          <w:i/>
          <w:iCs/>
        </w:rPr>
        <w:t>M. major</w:t>
      </w:r>
      <w:r w:rsidR="00F51FF4">
        <w:rPr>
          <w:rFonts w:cs="Times New Roman"/>
        </w:rPr>
        <w:t xml:space="preserve"> during red water blooms in the CRE </w:t>
      </w:r>
      <w:r w:rsidR="008A238C">
        <w:rPr>
          <w:rFonts w:cs="Times New Roman"/>
        </w:rPr>
        <w:t xml:space="preserve">having the ability to </w:t>
      </w:r>
      <w:r w:rsidR="00F51FF4" w:rsidRPr="00FC5E5F">
        <w:rPr>
          <w:rFonts w:cs="Times New Roman"/>
        </w:rPr>
        <w:t>retain cryptophytes attached to the ciliate's cirri (Peterson et al., 2012)</w:t>
      </w:r>
      <w:r w:rsidR="00FF1C78">
        <w:rPr>
          <w:rFonts w:cs="Times New Roman"/>
        </w:rPr>
        <w:t xml:space="preserve">. Alternatively, it is possible that </w:t>
      </w:r>
      <w:r w:rsidR="00EA0881">
        <w:rPr>
          <w:rFonts w:cs="Times New Roman"/>
        </w:rPr>
        <w:t xml:space="preserve">ingested </w:t>
      </w:r>
      <w:r w:rsidR="00EA0881" w:rsidRPr="00FC5E5F">
        <w:rPr>
          <w:rFonts w:eastAsia="Calibri" w:cs="Times New Roman"/>
          <w:i/>
          <w:iCs/>
        </w:rPr>
        <w:t>T. amphioexa</w:t>
      </w:r>
      <w:r w:rsidR="00EA0881" w:rsidRPr="00FC5E5F">
        <w:rPr>
          <w:rFonts w:eastAsia="Calibri" w:cs="Times New Roman"/>
        </w:rPr>
        <w:t xml:space="preserve"> </w:t>
      </w:r>
      <w:r w:rsidR="00EA0881">
        <w:rPr>
          <w:rFonts w:eastAsia="Calibri" w:cs="Times New Roman"/>
        </w:rPr>
        <w:t xml:space="preserve">cells can divide inside the ciliate </w:t>
      </w:r>
      <w:r w:rsidR="00EA0881">
        <w:rPr>
          <w:rFonts w:cs="Times New Roman"/>
        </w:rPr>
        <w:t>(REF)</w:t>
      </w:r>
      <w:r w:rsidR="00F51FF4" w:rsidRPr="00FC5E5F">
        <w:rPr>
          <w:rFonts w:cs="Times New Roman"/>
        </w:rPr>
        <w:t>.</w:t>
      </w:r>
    </w:p>
    <w:p w14:paraId="1664C003" w14:textId="77777777" w:rsidR="00FF1C78" w:rsidRDefault="00FF1C78" w:rsidP="00FC5E5F">
      <w:pPr>
        <w:spacing w:line="480" w:lineRule="auto"/>
        <w:rPr>
          <w:rFonts w:cs="Times New Roman"/>
          <w:highlight w:val="yellow"/>
        </w:rPr>
      </w:pPr>
    </w:p>
    <w:p w14:paraId="1828BDD5" w14:textId="0F7531AE" w:rsidR="00F34B51" w:rsidRPr="00FE75DC" w:rsidRDefault="00EA0881" w:rsidP="00FC5E5F">
      <w:pPr>
        <w:spacing w:line="480" w:lineRule="auto"/>
        <w:rPr>
          <w:rFonts w:cs="Times New Roman"/>
        </w:rPr>
      </w:pPr>
      <w:r>
        <w:rPr>
          <w:rFonts w:cs="Times New Roman"/>
          <w:highlight w:val="yellow"/>
        </w:rPr>
        <w:t>*** THIS IS WHERE I STOPPED TODAY ***</w:t>
      </w:r>
    </w:p>
    <w:p w14:paraId="6E0759D6" w14:textId="604A7A73" w:rsidR="00F34B51" w:rsidRDefault="00FF1C78" w:rsidP="00FC5E5F">
      <w:pPr>
        <w:spacing w:line="480" w:lineRule="auto"/>
        <w:rPr>
          <w:rFonts w:cs="Times New Roman"/>
        </w:rPr>
      </w:pPr>
      <w:r>
        <w:rPr>
          <w:rFonts w:cs="Times New Roman"/>
        </w:rPr>
        <w:t>To include</w:t>
      </w:r>
    </w:p>
    <w:p w14:paraId="3811E8D9" w14:textId="77777777" w:rsidR="00FF1C78" w:rsidRDefault="00FF1C78" w:rsidP="00FF1C78">
      <w:pPr>
        <w:spacing w:line="480" w:lineRule="auto"/>
        <w:rPr>
          <w:rFonts w:cs="Times New Roman"/>
        </w:rPr>
      </w:pPr>
      <w:r>
        <w:rPr>
          <w:rFonts w:cs="Times New Roman"/>
        </w:rPr>
        <w:t>- lack of correlation between TLC division rates and abundance (should this be in results?)</w:t>
      </w:r>
    </w:p>
    <w:p w14:paraId="221E8D46" w14:textId="77777777" w:rsidR="00FF1C78" w:rsidRDefault="00FF1C78" w:rsidP="00FF1C78">
      <w:pPr>
        <w:spacing w:line="480" w:lineRule="auto"/>
        <w:rPr>
          <w:rFonts w:cs="Times New Roman"/>
        </w:rPr>
      </w:pPr>
      <w:r>
        <w:rPr>
          <w:rFonts w:cs="Times New Roman"/>
        </w:rPr>
        <w:t xml:space="preserve">-lack of correlation between TLC division rates and </w:t>
      </w:r>
      <w:r w:rsidRPr="00365513">
        <w:rPr>
          <w:rFonts w:cs="Times New Roman"/>
          <w:i/>
        </w:rPr>
        <w:t>M. major</w:t>
      </w:r>
      <w:r>
        <w:rPr>
          <w:rFonts w:cs="Times New Roman"/>
        </w:rPr>
        <w:t xml:space="preserve"> abundance (also in results?)</w:t>
      </w:r>
    </w:p>
    <w:p w14:paraId="091E7200" w14:textId="77777777" w:rsidR="00FF1C78" w:rsidRDefault="00FF1C78" w:rsidP="00FF1C78">
      <w:pPr>
        <w:spacing w:line="480" w:lineRule="auto"/>
        <w:rPr>
          <w:rFonts w:cs="Times New Roman"/>
        </w:rPr>
      </w:pPr>
      <w:r>
        <w:rPr>
          <w:rFonts w:cs="Times New Roman"/>
        </w:rPr>
        <w:t xml:space="preserve">- potential explanations for the two points above </w:t>
      </w:r>
    </w:p>
    <w:p w14:paraId="70082CFC" w14:textId="77777777" w:rsidR="00FF1C78" w:rsidRDefault="00FF1C78" w:rsidP="00FF1C78">
      <w:pPr>
        <w:spacing w:line="480" w:lineRule="auto"/>
        <w:rPr>
          <w:rFonts w:cs="Times New Roman"/>
        </w:rPr>
      </w:pPr>
      <w:r>
        <w:rPr>
          <w:rFonts w:cs="Times New Roman"/>
        </w:rPr>
        <w:t xml:space="preserve">-limitations of the model </w:t>
      </w:r>
    </w:p>
    <w:p w14:paraId="04B2A83A" w14:textId="77777777" w:rsidR="00FF1C78" w:rsidRPr="00FE75DC" w:rsidRDefault="00FF1C78" w:rsidP="00FF1C78">
      <w:pPr>
        <w:spacing w:line="480" w:lineRule="auto"/>
        <w:rPr>
          <w:rFonts w:cs="Times New Roman"/>
        </w:rPr>
      </w:pPr>
      <w:r>
        <w:rPr>
          <w:rFonts w:cs="Times New Roman"/>
        </w:rPr>
        <w:t xml:space="preserve">- discussion of cryptophyte community composition </w:t>
      </w:r>
    </w:p>
    <w:p w14:paraId="0CC52FFC" w14:textId="77777777" w:rsidR="00FF1C78" w:rsidRPr="00FE75DC" w:rsidRDefault="00FF1C78" w:rsidP="00FC5E5F">
      <w:pPr>
        <w:spacing w:line="480" w:lineRule="auto"/>
        <w:rPr>
          <w:rFonts w:cs="Times New Roman"/>
        </w:rPr>
      </w:pPr>
    </w:p>
    <w:p w14:paraId="2B0E4F32" w14:textId="7F3BF0CC" w:rsidR="00F34B51" w:rsidRPr="00FE75DC" w:rsidRDefault="00F34B51" w:rsidP="00FC5E5F">
      <w:pPr>
        <w:spacing w:line="480" w:lineRule="auto"/>
        <w:rPr>
          <w:rFonts w:cs="Times New Roman"/>
        </w:rPr>
      </w:pPr>
      <w:r w:rsidRPr="00FC5E5F">
        <w:rPr>
          <w:rFonts w:cs="Times New Roman"/>
          <w:b/>
          <w:bCs/>
        </w:rPr>
        <w:t>Conclusion</w:t>
      </w:r>
      <w:r w:rsidR="00BD2C01">
        <w:rPr>
          <w:rFonts w:cs="Times New Roman"/>
          <w:b/>
          <w:bCs/>
        </w:rPr>
        <w:t>s</w:t>
      </w:r>
      <w:r w:rsidRPr="00FC5E5F">
        <w:rPr>
          <w:rFonts w:cs="Times New Roman"/>
          <w:b/>
          <w:bCs/>
        </w:rPr>
        <w:t xml:space="preserve"> </w:t>
      </w:r>
    </w:p>
    <w:p w14:paraId="448E7DA1" w14:textId="77777777" w:rsidR="0077570D" w:rsidRDefault="00F34B51" w:rsidP="00FC5E5F">
      <w:pPr>
        <w:spacing w:line="480" w:lineRule="auto"/>
        <w:rPr>
          <w:rFonts w:cs="Times New Roman"/>
        </w:rPr>
      </w:pPr>
      <w:r w:rsidRPr="00FE75DC">
        <w:rPr>
          <w:rFonts w:cs="Times New Roman"/>
        </w:rPr>
        <w:tab/>
      </w:r>
      <w:r w:rsidRPr="00FC5E5F">
        <w:rPr>
          <w:rFonts w:cs="Times New Roman"/>
        </w:rPr>
        <w:t xml:space="preserve">Past studies on the </w:t>
      </w:r>
      <w:r w:rsidRPr="00FC5E5F">
        <w:rPr>
          <w:rFonts w:cs="Times New Roman"/>
          <w:i/>
          <w:iCs/>
        </w:rPr>
        <w:t>M. major</w:t>
      </w:r>
      <w:r w:rsidRPr="00FC5E5F">
        <w:rPr>
          <w:rFonts w:cs="Times New Roman"/>
        </w:rPr>
        <w:t xml:space="preserve"> bloom in the Columbia River Estuary have hypothesized that the dynamics of the ciliate's cryptophyte prey may play a role in the proliferation of the bloom, but </w:t>
      </w:r>
      <w:r w:rsidR="00BD2C01">
        <w:rPr>
          <w:rFonts w:cs="Times New Roman"/>
        </w:rPr>
        <w:t xml:space="preserve">our understanding of the ecophysiology of </w:t>
      </w:r>
      <w:r w:rsidR="00BD2C01" w:rsidRPr="00BD2C01">
        <w:rPr>
          <w:rFonts w:cs="Times New Roman"/>
          <w:i/>
        </w:rPr>
        <w:t>Teleaulax</w:t>
      </w:r>
      <w:r w:rsidR="00BD2C01">
        <w:rPr>
          <w:rFonts w:cs="Times New Roman"/>
        </w:rPr>
        <w:t xml:space="preserve"> remains limited</w:t>
      </w:r>
      <w:r w:rsidRPr="00FC5E5F">
        <w:rPr>
          <w:rFonts w:cs="Times New Roman"/>
        </w:rPr>
        <w:t xml:space="preserve">. This study is the first to show continuous abundances and division rates of the cryptophyte population in the estuary, as well as near-daily </w:t>
      </w:r>
      <w:r w:rsidRPr="00FC5E5F">
        <w:rPr>
          <w:rFonts w:cs="Times New Roman"/>
          <w:i/>
          <w:iCs/>
        </w:rPr>
        <w:t>M. major</w:t>
      </w:r>
      <w:r w:rsidRPr="00FC5E5F">
        <w:rPr>
          <w:rFonts w:cs="Times New Roman"/>
        </w:rPr>
        <w:t xml:space="preserve"> counts over the course of the bloom. </w:t>
      </w:r>
    </w:p>
    <w:p w14:paraId="21351B2A" w14:textId="77777777" w:rsidR="0077570D" w:rsidRDefault="0077570D" w:rsidP="00FC5E5F">
      <w:pPr>
        <w:spacing w:line="480" w:lineRule="auto"/>
        <w:rPr>
          <w:rFonts w:cs="Times New Roman"/>
        </w:rPr>
      </w:pPr>
    </w:p>
    <w:p w14:paraId="4186AB48" w14:textId="77777777" w:rsidR="00F34B51" w:rsidRPr="00FE75DC" w:rsidRDefault="00F34B51" w:rsidP="00FC5E5F">
      <w:pPr>
        <w:spacing w:line="480" w:lineRule="auto"/>
        <w:rPr>
          <w:rFonts w:cs="Times New Roman"/>
        </w:rPr>
      </w:pPr>
    </w:p>
    <w:p w14:paraId="6665D1D4" w14:textId="77777777" w:rsidR="00F34B51" w:rsidRPr="00FE75DC" w:rsidRDefault="00F34B51" w:rsidP="00FC5E5F">
      <w:pPr>
        <w:spacing w:line="480" w:lineRule="auto"/>
        <w:rPr>
          <w:rFonts w:cs="Times New Roman"/>
        </w:rPr>
      </w:pPr>
    </w:p>
    <w:p w14:paraId="20F1F7C4" w14:textId="77777777" w:rsidR="00EA0881" w:rsidRDefault="00EA0881">
      <w:pPr>
        <w:widowControl/>
        <w:tabs>
          <w:tab w:val="clear" w:pos="709"/>
        </w:tabs>
        <w:suppressAutoHyphens w:val="0"/>
        <w:rPr>
          <w:rFonts w:cs="Times New Roman"/>
          <w:b/>
          <w:bCs/>
        </w:rPr>
      </w:pPr>
      <w:r>
        <w:rPr>
          <w:rFonts w:cs="Times New Roman"/>
          <w:b/>
          <w:bCs/>
        </w:rPr>
        <w:br w:type="page"/>
      </w:r>
    </w:p>
    <w:p w14:paraId="6B2FA8B3" w14:textId="7BE87C35" w:rsidR="00F34B51" w:rsidRPr="00FE75DC" w:rsidRDefault="00F34B51" w:rsidP="00FC5E5F">
      <w:pPr>
        <w:spacing w:line="480" w:lineRule="auto"/>
        <w:rPr>
          <w:rFonts w:cs="Times New Roman"/>
        </w:rPr>
      </w:pPr>
      <w:r w:rsidRPr="00FC5E5F">
        <w:rPr>
          <w:rFonts w:cs="Times New Roman"/>
          <w:b/>
          <w:bCs/>
        </w:rPr>
        <w:t>Figure Captions</w:t>
      </w:r>
    </w:p>
    <w:p w14:paraId="1E67D071" w14:textId="77777777" w:rsidR="00F34B51" w:rsidRPr="00FE75DC" w:rsidRDefault="00F34B51" w:rsidP="00FC5E5F">
      <w:pPr>
        <w:spacing w:line="480" w:lineRule="auto"/>
        <w:rPr>
          <w:rFonts w:cs="Times New Roman"/>
        </w:rPr>
      </w:pPr>
    </w:p>
    <w:p w14:paraId="0FB44ACE" w14:textId="76ABC4E5" w:rsidR="00F34B51" w:rsidRPr="00FE75DC" w:rsidRDefault="00F34B51" w:rsidP="00FC5E5F">
      <w:pPr>
        <w:spacing w:line="480" w:lineRule="auto"/>
        <w:rPr>
          <w:rFonts w:cs="Times New Roman"/>
        </w:rPr>
      </w:pPr>
      <w:r w:rsidRPr="00FC5E5F">
        <w:rPr>
          <w:rFonts w:cs="Times New Roman"/>
          <w:b/>
          <w:bCs/>
        </w:rPr>
        <w:t>Fig. 1</w:t>
      </w:r>
      <w:r w:rsidRPr="00FC5E5F">
        <w:rPr>
          <w:rFonts w:cs="Times New Roman"/>
        </w:rPr>
        <w:t xml:space="preserve">  Map of the Columbia River </w:t>
      </w:r>
      <w:r w:rsidR="003519E7">
        <w:rPr>
          <w:rFonts w:cs="Times New Roman"/>
        </w:rPr>
        <w:t>E</w:t>
      </w:r>
      <w:r w:rsidR="003519E7" w:rsidRPr="00FC5E5F">
        <w:rPr>
          <w:rFonts w:cs="Times New Roman"/>
        </w:rPr>
        <w:t xml:space="preserve">stuary </w:t>
      </w:r>
      <w:r w:rsidRPr="00FC5E5F">
        <w:rPr>
          <w:rFonts w:cs="Times New Roman"/>
        </w:rPr>
        <w:t>with the sampling site location marked</w:t>
      </w:r>
      <w:r w:rsidR="003519E7">
        <w:rPr>
          <w:rFonts w:cs="Times New Roman"/>
        </w:rPr>
        <w:t xml:space="preserve">  by the black dot</w:t>
      </w:r>
      <w:r w:rsidRPr="00FC5E5F">
        <w:rPr>
          <w:rFonts w:cs="Times New Roman"/>
        </w:rPr>
        <w:t xml:space="preserve">. </w:t>
      </w:r>
    </w:p>
    <w:p w14:paraId="12A68CD1" w14:textId="77777777" w:rsidR="00F34B51" w:rsidRPr="00FE75DC" w:rsidRDefault="00F34B51" w:rsidP="00FC5E5F">
      <w:pPr>
        <w:spacing w:line="480" w:lineRule="auto"/>
        <w:rPr>
          <w:rFonts w:cs="Times New Roman"/>
        </w:rPr>
      </w:pPr>
    </w:p>
    <w:p w14:paraId="1A74E873" w14:textId="2152E707" w:rsidR="00F34B51" w:rsidRPr="00FE75DC" w:rsidRDefault="00F34B51" w:rsidP="00FC5E5F">
      <w:pPr>
        <w:spacing w:line="480" w:lineRule="auto"/>
        <w:rPr>
          <w:rFonts w:cs="Times New Roman"/>
        </w:rPr>
      </w:pPr>
      <w:r w:rsidRPr="00FC5E5F">
        <w:rPr>
          <w:rFonts w:cs="Times New Roman"/>
          <w:b/>
          <w:bCs/>
        </w:rPr>
        <w:t xml:space="preserve">Fig. </w:t>
      </w:r>
      <w:r w:rsidR="003519E7" w:rsidRPr="003519E7">
        <w:rPr>
          <w:rFonts w:cs="Times New Roman"/>
          <w:b/>
          <w:bCs/>
        </w:rPr>
        <w:t>2</w:t>
      </w:r>
      <w:r w:rsidR="003519E7" w:rsidRPr="003519E7">
        <w:rPr>
          <w:rFonts w:cs="Times New Roman"/>
        </w:rPr>
        <w:t xml:space="preserve"> Hydrological</w:t>
      </w:r>
      <w:r w:rsidR="003519E7">
        <w:rPr>
          <w:rFonts w:cs="Times New Roman"/>
        </w:rPr>
        <w:t xml:space="preserve"> conditions</w:t>
      </w:r>
      <w:r w:rsidR="00C20035" w:rsidRPr="00C20035">
        <w:rPr>
          <w:rFonts w:cs="Times New Roman"/>
        </w:rPr>
        <w:t xml:space="preserve"> </w:t>
      </w:r>
      <w:r w:rsidR="00C20035">
        <w:rPr>
          <w:rFonts w:cs="Times New Roman"/>
        </w:rPr>
        <w:t>during the 4 week-survey in the CRE</w:t>
      </w:r>
      <w:r w:rsidR="003519E7">
        <w:rPr>
          <w:rFonts w:cs="Times New Roman"/>
        </w:rPr>
        <w:t xml:space="preserve">. A) Salinity (psu, black line) and </w:t>
      </w:r>
      <w:r w:rsidRPr="00FC5E5F">
        <w:rPr>
          <w:rFonts w:cs="Times New Roman"/>
        </w:rPr>
        <w:t xml:space="preserve"> temperature </w:t>
      </w:r>
      <w:r w:rsidR="003519E7">
        <w:rPr>
          <w:rFonts w:cs="Times New Roman"/>
        </w:rPr>
        <w:t>(ºC, grey line) at 3 m depth. B)</w:t>
      </w:r>
      <w:r w:rsidRPr="00FC5E5F">
        <w:rPr>
          <w:rFonts w:cs="Times New Roman"/>
        </w:rPr>
        <w:t xml:space="preserve"> P</w:t>
      </w:r>
      <w:r w:rsidR="003519E7">
        <w:rPr>
          <w:rFonts w:cs="Times New Roman"/>
        </w:rPr>
        <w:t>hotosynthetic Active Radiations</w:t>
      </w:r>
      <w:r w:rsidRPr="00FC5E5F">
        <w:rPr>
          <w:rFonts w:cs="Times New Roman"/>
        </w:rPr>
        <w:t xml:space="preserve"> </w:t>
      </w:r>
      <w:r w:rsidR="003519E7" w:rsidRPr="00FC5E5F">
        <w:rPr>
          <w:rFonts w:cs="Times New Roman"/>
        </w:rPr>
        <w:t>(</w:t>
      </w:r>
      <w:r w:rsidR="00937CFA">
        <w:rPr>
          <w:rFonts w:cs="Times New Roman"/>
        </w:rPr>
        <w:t xml:space="preserve">PAR, </w:t>
      </w:r>
      <w:r w:rsidR="003519E7">
        <w:rPr>
          <w:rFonts w:cs="Times New Roman"/>
        </w:rPr>
        <w:t>µE m</w:t>
      </w:r>
      <w:r w:rsidR="003519E7" w:rsidRPr="00FC5E5F">
        <w:rPr>
          <w:rFonts w:cs="Times New Roman"/>
          <w:vertAlign w:val="superscript"/>
        </w:rPr>
        <w:t>2</w:t>
      </w:r>
      <w:r w:rsidR="003519E7">
        <w:rPr>
          <w:rFonts w:cs="Times New Roman"/>
        </w:rPr>
        <w:t xml:space="preserve"> </w:t>
      </w:r>
      <w:r w:rsidR="003519E7" w:rsidRPr="00FC5E5F">
        <w:rPr>
          <w:rFonts w:cs="Times New Roman"/>
          <w:vertAlign w:val="superscript"/>
        </w:rPr>
        <w:t>s-1</w:t>
      </w:r>
      <w:r w:rsidR="002B3135">
        <w:rPr>
          <w:rFonts w:cs="Times New Roman"/>
        </w:rPr>
        <w:t>, black line</w:t>
      </w:r>
      <w:r w:rsidR="003519E7" w:rsidRPr="00FC5E5F">
        <w:rPr>
          <w:rFonts w:cs="Times New Roman"/>
        </w:rPr>
        <w:t>)</w:t>
      </w:r>
      <w:r w:rsidR="003519E7">
        <w:rPr>
          <w:rFonts w:cs="Times New Roman"/>
        </w:rPr>
        <w:t xml:space="preserve"> in surface waters</w:t>
      </w:r>
      <w:r w:rsidR="002B3135">
        <w:rPr>
          <w:rFonts w:cs="Times New Roman"/>
        </w:rPr>
        <w:t xml:space="preserve"> and pH (grey line)</w:t>
      </w:r>
      <w:r w:rsidRPr="00FC5E5F">
        <w:rPr>
          <w:rFonts w:cs="Times New Roman"/>
        </w:rPr>
        <w:t xml:space="preserve">, and </w:t>
      </w:r>
      <w:r w:rsidR="003519E7">
        <w:rPr>
          <w:rFonts w:cs="Times New Roman"/>
        </w:rPr>
        <w:t>C</w:t>
      </w:r>
      <w:r w:rsidRPr="00FC5E5F">
        <w:rPr>
          <w:rFonts w:cs="Times New Roman"/>
        </w:rPr>
        <w:t xml:space="preserve">) </w:t>
      </w:r>
      <w:r w:rsidR="003519E7">
        <w:rPr>
          <w:rFonts w:cs="Times New Roman"/>
        </w:rPr>
        <w:t xml:space="preserve">concentrations of dissolved inorganic nitrogen </w:t>
      </w:r>
      <w:r w:rsidR="00477BCF">
        <w:rPr>
          <w:rFonts w:cs="Times New Roman"/>
        </w:rPr>
        <w:t>(</w:t>
      </w:r>
      <w:r w:rsidR="00937CFA">
        <w:rPr>
          <w:rFonts w:cs="Times New Roman"/>
        </w:rPr>
        <w:t xml:space="preserve">DIN, </w:t>
      </w:r>
      <w:r w:rsidR="00477BCF">
        <w:rPr>
          <w:rFonts w:cs="Times New Roman"/>
        </w:rPr>
        <w:t xml:space="preserve">µM, </w:t>
      </w:r>
      <w:r w:rsidR="003519E7">
        <w:rPr>
          <w:rFonts w:cs="Times New Roman"/>
        </w:rPr>
        <w:t>open circle)</w:t>
      </w:r>
      <w:r w:rsidRPr="00FC5E5F">
        <w:rPr>
          <w:rFonts w:cs="Times New Roman"/>
        </w:rPr>
        <w:t xml:space="preserve">, and phosphate </w:t>
      </w:r>
      <w:r w:rsidR="003519E7">
        <w:rPr>
          <w:rFonts w:cs="Times New Roman"/>
        </w:rPr>
        <w:t>(</w:t>
      </w:r>
      <w:r w:rsidR="00477BCF">
        <w:rPr>
          <w:rFonts w:cs="Times New Roman"/>
        </w:rPr>
        <w:t xml:space="preserve">µM, </w:t>
      </w:r>
      <w:r w:rsidR="003519E7">
        <w:rPr>
          <w:rFonts w:cs="Times New Roman"/>
        </w:rPr>
        <w:t>black circle) at 3 m depth.</w:t>
      </w:r>
      <w:r w:rsidR="00C4165B">
        <w:rPr>
          <w:rFonts w:cs="Times New Roman"/>
        </w:rPr>
        <w:t xml:space="preserve"> </w:t>
      </w:r>
    </w:p>
    <w:p w14:paraId="69CCECA5" w14:textId="77777777" w:rsidR="00E53A87" w:rsidRDefault="00E53A87" w:rsidP="00E53A87">
      <w:pPr>
        <w:spacing w:line="480" w:lineRule="auto"/>
        <w:rPr>
          <w:rFonts w:cs="Times New Roman"/>
          <w:b/>
          <w:bCs/>
        </w:rPr>
      </w:pPr>
    </w:p>
    <w:p w14:paraId="4CA2129A" w14:textId="1B2B0C86" w:rsidR="00E53A87" w:rsidRPr="00FE75DC" w:rsidRDefault="00E53A87" w:rsidP="00E53A87">
      <w:pPr>
        <w:spacing w:line="480" w:lineRule="auto"/>
        <w:rPr>
          <w:rFonts w:cs="Times New Roman"/>
        </w:rPr>
      </w:pPr>
      <w:r w:rsidRPr="00FC5E5F">
        <w:rPr>
          <w:rFonts w:cs="Times New Roman"/>
          <w:b/>
          <w:bCs/>
        </w:rPr>
        <w:t xml:space="preserve">Fig. </w:t>
      </w:r>
      <w:r>
        <w:rPr>
          <w:rFonts w:cs="Times New Roman"/>
          <w:b/>
          <w:bCs/>
        </w:rPr>
        <w:t>3</w:t>
      </w:r>
      <w:r w:rsidRPr="00FC5E5F">
        <w:rPr>
          <w:rFonts w:cs="Times New Roman"/>
        </w:rPr>
        <w:t xml:space="preserve"> </w:t>
      </w:r>
      <w:r>
        <w:rPr>
          <w:rFonts w:cs="Times New Roman"/>
        </w:rPr>
        <w:t xml:space="preserve">Relationship between pH and concentrations of dissolved inorganic nitrogen (DIN, as the sum of ammonium, nitrate and nitrite, µM). </w:t>
      </w:r>
      <w:r w:rsidRPr="00946A19">
        <w:rPr>
          <w:rFonts w:cs="Times New Roman"/>
        </w:rPr>
        <w:t>Dashed lines represent model II linear regression of plotted data and R</w:t>
      </w:r>
      <w:r w:rsidRPr="00946A19">
        <w:rPr>
          <w:rFonts w:cs="Times New Roman"/>
          <w:vertAlign w:val="superscript"/>
        </w:rPr>
        <w:t>2</w:t>
      </w:r>
      <w:r w:rsidRPr="00946A19">
        <w:rPr>
          <w:rFonts w:cs="Times New Roman"/>
        </w:rPr>
        <w:t xml:space="preserve"> represents </w:t>
      </w:r>
      <w:r>
        <w:rPr>
          <w:rFonts w:cs="Times New Roman"/>
        </w:rPr>
        <w:t>the coefficient of determination</w:t>
      </w:r>
      <w:r w:rsidRPr="00946A19">
        <w:rPr>
          <w:rFonts w:cs="Times New Roman"/>
        </w:rPr>
        <w:t>.</w:t>
      </w:r>
      <w:r>
        <w:rPr>
          <w:rFonts w:cs="Times New Roman"/>
        </w:rPr>
        <w:t xml:space="preserve"> </w:t>
      </w:r>
    </w:p>
    <w:p w14:paraId="120631F0" w14:textId="77777777" w:rsidR="00F34B51" w:rsidRPr="00FE75DC" w:rsidRDefault="00F34B51" w:rsidP="00FC5E5F">
      <w:pPr>
        <w:spacing w:line="480" w:lineRule="auto"/>
        <w:rPr>
          <w:rFonts w:cs="Times New Roman"/>
        </w:rPr>
      </w:pPr>
    </w:p>
    <w:p w14:paraId="12B67378" w14:textId="1050B58F" w:rsidR="00F34B51" w:rsidRPr="00FE75DC" w:rsidRDefault="00F34B51" w:rsidP="00FC5E5F">
      <w:pPr>
        <w:spacing w:line="480" w:lineRule="auto"/>
        <w:rPr>
          <w:rFonts w:cs="Times New Roman"/>
        </w:rPr>
      </w:pPr>
      <w:r w:rsidRPr="00FC5E5F">
        <w:rPr>
          <w:rFonts w:cs="Times New Roman"/>
          <w:b/>
          <w:bCs/>
        </w:rPr>
        <w:t xml:space="preserve">Fig. </w:t>
      </w:r>
      <w:r w:rsidR="00E53A87">
        <w:rPr>
          <w:rFonts w:cs="Times New Roman"/>
          <w:b/>
          <w:bCs/>
        </w:rPr>
        <w:t>4</w:t>
      </w:r>
      <w:r w:rsidRPr="00FC5E5F">
        <w:rPr>
          <w:rFonts w:cs="Times New Roman"/>
        </w:rPr>
        <w:t xml:space="preserve"> </w:t>
      </w:r>
      <w:r w:rsidR="00477BCF">
        <w:rPr>
          <w:rFonts w:cs="Times New Roman"/>
        </w:rPr>
        <w:t>Hourly</w:t>
      </w:r>
      <w:r w:rsidR="00C4165B">
        <w:rPr>
          <w:rFonts w:cs="Times New Roman"/>
        </w:rPr>
        <w:t>-</w:t>
      </w:r>
      <w:r w:rsidR="00477BCF">
        <w:rPr>
          <w:rFonts w:cs="Times New Roman"/>
        </w:rPr>
        <w:t xml:space="preserve">averaged cell abundances of </w:t>
      </w:r>
      <w:r w:rsidR="00C4165B" w:rsidRPr="00FC5E5F">
        <w:rPr>
          <w:rFonts w:cs="Times New Roman"/>
          <w:i/>
        </w:rPr>
        <w:t>Teleaulax</w:t>
      </w:r>
      <w:r w:rsidR="00C4165B" w:rsidRPr="008A0DAC">
        <w:rPr>
          <w:rFonts w:cs="Times New Roman"/>
        </w:rPr>
        <w:t>-like cryptophytes</w:t>
      </w:r>
      <w:r w:rsidR="006379E7">
        <w:rPr>
          <w:rFonts w:cs="Times New Roman"/>
        </w:rPr>
        <w:t xml:space="preserve"> (</w:t>
      </w:r>
      <w:r w:rsidR="00222506">
        <w:rPr>
          <w:rFonts w:cs="Times New Roman"/>
        </w:rPr>
        <w:t xml:space="preserve">TLC, </w:t>
      </w:r>
      <w:r w:rsidR="006379E7">
        <w:rPr>
          <w:rFonts w:cs="Times New Roman"/>
        </w:rPr>
        <w:t>10</w:t>
      </w:r>
      <w:r w:rsidR="006379E7" w:rsidRPr="00FC5E5F">
        <w:rPr>
          <w:rFonts w:cs="Times New Roman"/>
          <w:vertAlign w:val="superscript"/>
        </w:rPr>
        <w:t>6</w:t>
      </w:r>
      <w:r w:rsidR="006379E7">
        <w:rPr>
          <w:rFonts w:cs="Times New Roman"/>
        </w:rPr>
        <w:t xml:space="preserve"> cells L</w:t>
      </w:r>
      <w:r w:rsidR="006379E7" w:rsidRPr="00FC5E5F">
        <w:rPr>
          <w:rFonts w:cs="Times New Roman"/>
          <w:vertAlign w:val="superscript"/>
        </w:rPr>
        <w:t>-1</w:t>
      </w:r>
      <w:r w:rsidR="006379E7">
        <w:rPr>
          <w:rFonts w:cs="Times New Roman"/>
        </w:rPr>
        <w:t>)</w:t>
      </w:r>
      <w:r w:rsidR="00C4165B">
        <w:rPr>
          <w:rFonts w:cs="Times New Roman"/>
        </w:rPr>
        <w:t xml:space="preserve"> </w:t>
      </w:r>
      <w:r w:rsidR="006379E7">
        <w:rPr>
          <w:rFonts w:cs="Times New Roman"/>
        </w:rPr>
        <w:t xml:space="preserve">and abundance of </w:t>
      </w:r>
      <w:r w:rsidR="006379E7" w:rsidRPr="00FC5E5F">
        <w:rPr>
          <w:rFonts w:cs="Times New Roman"/>
          <w:i/>
        </w:rPr>
        <w:t>Mesodinium major</w:t>
      </w:r>
      <w:r w:rsidR="006379E7">
        <w:rPr>
          <w:rFonts w:cs="Times New Roman"/>
        </w:rPr>
        <w:t xml:space="preserve"> (10</w:t>
      </w:r>
      <w:r w:rsidR="006379E7" w:rsidRPr="008A0DAC">
        <w:rPr>
          <w:rFonts w:cs="Times New Roman"/>
          <w:vertAlign w:val="superscript"/>
        </w:rPr>
        <w:t>6</w:t>
      </w:r>
      <w:r w:rsidR="006379E7">
        <w:rPr>
          <w:rFonts w:cs="Times New Roman"/>
        </w:rPr>
        <w:t xml:space="preserve"> cells L</w:t>
      </w:r>
      <w:r w:rsidR="006379E7" w:rsidRPr="008A0DAC">
        <w:rPr>
          <w:rFonts w:cs="Times New Roman"/>
          <w:vertAlign w:val="superscript"/>
        </w:rPr>
        <w:t>-1</w:t>
      </w:r>
      <w:r w:rsidR="006379E7">
        <w:rPr>
          <w:rFonts w:cs="Times New Roman"/>
        </w:rPr>
        <w:t xml:space="preserve">) </w:t>
      </w:r>
      <w:r w:rsidR="00C20035">
        <w:rPr>
          <w:rFonts w:cs="Times New Roman"/>
        </w:rPr>
        <w:t xml:space="preserve">for each week of the survey </w:t>
      </w:r>
      <w:r w:rsidR="00C4165B">
        <w:rPr>
          <w:rFonts w:cs="Times New Roman"/>
        </w:rPr>
        <w:t>in the CRE. Vertical bars represent the standard deviation of the hourly-mean cell abundance (n=20)</w:t>
      </w:r>
      <w:r w:rsidRPr="00FC5E5F">
        <w:rPr>
          <w:rFonts w:cs="Times New Roman"/>
        </w:rPr>
        <w:t xml:space="preserve">. </w:t>
      </w:r>
      <w:r w:rsidR="00C4165B">
        <w:rPr>
          <w:rFonts w:cs="Times New Roman"/>
        </w:rPr>
        <w:t>Grey regions represent flood tide</w:t>
      </w:r>
      <w:r w:rsidR="00847084">
        <w:rPr>
          <w:rFonts w:cs="Times New Roman"/>
        </w:rPr>
        <w:t xml:space="preserve">. </w:t>
      </w:r>
      <w:r w:rsidR="00222506">
        <w:rPr>
          <w:rFonts w:cs="Times New Roman"/>
        </w:rPr>
        <w:t xml:space="preserve">The discontinuity of TLC data is the result of frequent </w:t>
      </w:r>
      <w:r w:rsidR="00847084">
        <w:rPr>
          <w:rFonts w:cs="Times New Roman"/>
        </w:rPr>
        <w:t xml:space="preserve">clogging </w:t>
      </w:r>
      <w:r w:rsidR="00CB2E04">
        <w:rPr>
          <w:rFonts w:cs="Times New Roman"/>
        </w:rPr>
        <w:t>of the</w:t>
      </w:r>
      <w:r w:rsidR="00847084">
        <w:rPr>
          <w:rFonts w:cs="Times New Roman"/>
        </w:rPr>
        <w:t xml:space="preserve"> </w:t>
      </w:r>
      <w:r w:rsidR="00937CFA">
        <w:rPr>
          <w:rFonts w:cs="Times New Roman"/>
        </w:rPr>
        <w:t xml:space="preserve">flow cytometer </w:t>
      </w:r>
      <w:r w:rsidR="00222506">
        <w:rPr>
          <w:rFonts w:cs="Times New Roman"/>
        </w:rPr>
        <w:t>caused by suspended particle in the water</w:t>
      </w:r>
      <w:r w:rsidR="00C4165B">
        <w:rPr>
          <w:rFonts w:cs="Times New Roman"/>
        </w:rPr>
        <w:t>.</w:t>
      </w:r>
    </w:p>
    <w:p w14:paraId="41E96EB9" w14:textId="77777777" w:rsidR="00783B9A" w:rsidRDefault="00783B9A" w:rsidP="00783B9A">
      <w:pPr>
        <w:spacing w:line="480" w:lineRule="auto"/>
        <w:rPr>
          <w:rFonts w:cs="Times New Roman"/>
          <w:b/>
          <w:bCs/>
        </w:rPr>
      </w:pPr>
    </w:p>
    <w:p w14:paraId="632D1683" w14:textId="77777777" w:rsidR="00E53A87" w:rsidRPr="00FE75DC" w:rsidRDefault="00783B9A" w:rsidP="00E53A87">
      <w:pPr>
        <w:spacing w:line="480" w:lineRule="auto"/>
        <w:rPr>
          <w:rFonts w:cs="Times New Roman"/>
        </w:rPr>
      </w:pPr>
      <w:r>
        <w:rPr>
          <w:rFonts w:cs="Times New Roman"/>
          <w:b/>
          <w:bCs/>
        </w:rPr>
        <w:t xml:space="preserve">Fig. </w:t>
      </w:r>
      <w:r w:rsidR="00E53A87">
        <w:rPr>
          <w:rFonts w:cs="Times New Roman"/>
          <w:b/>
          <w:bCs/>
        </w:rPr>
        <w:t>5</w:t>
      </w:r>
      <w:r w:rsidRPr="0079574E">
        <w:rPr>
          <w:rFonts w:cs="Times New Roman"/>
        </w:rPr>
        <w:t xml:space="preserve"> </w:t>
      </w:r>
      <w:r>
        <w:rPr>
          <w:rFonts w:cs="Times New Roman"/>
        </w:rPr>
        <w:t xml:space="preserve">Relationship between hourly-average cell </w:t>
      </w:r>
      <w:r w:rsidRPr="00C20035">
        <w:rPr>
          <w:rFonts w:cs="Times New Roman"/>
        </w:rPr>
        <w:t xml:space="preserve">abundances of </w:t>
      </w:r>
      <w:r w:rsidRPr="00FC5E5F">
        <w:rPr>
          <w:rFonts w:cs="Times New Roman"/>
          <w:i/>
        </w:rPr>
        <w:t>Teleaulax</w:t>
      </w:r>
      <w:r w:rsidRPr="00C20035">
        <w:rPr>
          <w:rFonts w:cs="Times New Roman"/>
        </w:rPr>
        <w:t>-like cryptophytes (</w:t>
      </w:r>
      <w:r w:rsidR="00C20035" w:rsidRPr="00C20035">
        <w:rPr>
          <w:rFonts w:cs="Times New Roman"/>
        </w:rPr>
        <w:t>TLC</w:t>
      </w:r>
      <w:r w:rsidRPr="00C20035">
        <w:rPr>
          <w:rFonts w:cs="Times New Roman"/>
        </w:rPr>
        <w:t>, 10</w:t>
      </w:r>
      <w:r w:rsidRPr="00C20035">
        <w:rPr>
          <w:rFonts w:cs="Times New Roman"/>
          <w:vertAlign w:val="superscript"/>
        </w:rPr>
        <w:t>6</w:t>
      </w:r>
      <w:r w:rsidRPr="00C20035">
        <w:rPr>
          <w:rFonts w:cs="Times New Roman"/>
        </w:rPr>
        <w:t xml:space="preserve"> cells L</w:t>
      </w:r>
      <w:r w:rsidRPr="00C20035">
        <w:rPr>
          <w:rFonts w:cs="Times New Roman"/>
          <w:vertAlign w:val="superscript"/>
        </w:rPr>
        <w:t xml:space="preserve">-1 </w:t>
      </w:r>
      <w:r w:rsidRPr="00C20035">
        <w:rPr>
          <w:rFonts w:cs="Times New Roman"/>
        </w:rPr>
        <w:t>d</w:t>
      </w:r>
      <w:r w:rsidRPr="00C20035">
        <w:rPr>
          <w:rFonts w:cs="Times New Roman"/>
          <w:vertAlign w:val="superscript"/>
        </w:rPr>
        <w:t>-1</w:t>
      </w:r>
      <w:r w:rsidRPr="00C20035">
        <w:rPr>
          <w:rFonts w:cs="Times New Roman"/>
        </w:rPr>
        <w:t>)</w:t>
      </w:r>
      <w:r w:rsidRPr="00C20035">
        <w:rPr>
          <w:rFonts w:cs="Times New Roman"/>
          <w:vertAlign w:val="superscript"/>
        </w:rPr>
        <w:t xml:space="preserve"> </w:t>
      </w:r>
      <w:r w:rsidRPr="00C20035">
        <w:rPr>
          <w:rFonts w:cs="Times New Roman"/>
        </w:rPr>
        <w:t xml:space="preserve">and abundances of </w:t>
      </w:r>
      <w:r w:rsidRPr="00FC5E5F">
        <w:rPr>
          <w:rFonts w:cs="Times New Roman"/>
          <w:i/>
        </w:rPr>
        <w:t>Mesodinium major</w:t>
      </w:r>
      <w:r w:rsidRPr="00C20035">
        <w:rPr>
          <w:rFonts w:cs="Times New Roman"/>
        </w:rPr>
        <w:t xml:space="preserve"> (</w:t>
      </w:r>
      <w:r w:rsidR="00C20035" w:rsidRPr="00FC5E5F">
        <w:rPr>
          <w:rFonts w:cs="Times New Roman"/>
          <w:i/>
        </w:rPr>
        <w:t>M. major</w:t>
      </w:r>
      <w:r>
        <w:rPr>
          <w:rFonts w:cs="Times New Roman"/>
        </w:rPr>
        <w:t>, 10</w:t>
      </w:r>
      <w:r w:rsidRPr="008A0DAC">
        <w:rPr>
          <w:rFonts w:cs="Times New Roman"/>
          <w:vertAlign w:val="superscript"/>
        </w:rPr>
        <w:t>6</w:t>
      </w:r>
      <w:r>
        <w:rPr>
          <w:rFonts w:cs="Times New Roman"/>
        </w:rPr>
        <w:t xml:space="preserve"> cells L</w:t>
      </w:r>
      <w:r w:rsidRPr="008A0DAC">
        <w:rPr>
          <w:rFonts w:cs="Times New Roman"/>
          <w:vertAlign w:val="superscript"/>
        </w:rPr>
        <w:t>-1</w:t>
      </w:r>
      <w:r w:rsidRPr="008A0DAC">
        <w:rPr>
          <w:rFonts w:cs="Times New Roman"/>
        </w:rPr>
        <w:t>)</w:t>
      </w:r>
      <w:r w:rsidRPr="0079574E">
        <w:rPr>
          <w:rFonts w:cs="Times New Roman"/>
        </w:rPr>
        <w:t xml:space="preserve"> </w:t>
      </w:r>
      <w:r>
        <w:rPr>
          <w:rFonts w:cs="Times New Roman"/>
        </w:rPr>
        <w:t>during the survey in the CRE.</w:t>
      </w:r>
      <w:r w:rsidRPr="00783B9A">
        <w:rPr>
          <w:rFonts w:cs="Times New Roman"/>
        </w:rPr>
        <w:t xml:space="preserve"> </w:t>
      </w:r>
      <w:r w:rsidR="00E53A87" w:rsidRPr="00946A19">
        <w:rPr>
          <w:rFonts w:cs="Times New Roman"/>
        </w:rPr>
        <w:t>Dashed lines represent model II linear regression of plotted data and R</w:t>
      </w:r>
      <w:r w:rsidR="00E53A87" w:rsidRPr="00946A19">
        <w:rPr>
          <w:rFonts w:cs="Times New Roman"/>
          <w:vertAlign w:val="superscript"/>
        </w:rPr>
        <w:t>2</w:t>
      </w:r>
      <w:r w:rsidR="00E53A87" w:rsidRPr="00946A19">
        <w:rPr>
          <w:rFonts w:cs="Times New Roman"/>
        </w:rPr>
        <w:t xml:space="preserve"> represents </w:t>
      </w:r>
      <w:r w:rsidR="00E53A87">
        <w:rPr>
          <w:rFonts w:cs="Times New Roman"/>
        </w:rPr>
        <w:t>the coefficient of determination</w:t>
      </w:r>
      <w:r w:rsidR="00E53A87" w:rsidRPr="00946A19">
        <w:rPr>
          <w:rFonts w:cs="Times New Roman"/>
        </w:rPr>
        <w:t>.</w:t>
      </w:r>
      <w:r w:rsidR="00E53A87">
        <w:rPr>
          <w:rFonts w:cs="Times New Roman"/>
        </w:rPr>
        <w:t xml:space="preserve"> </w:t>
      </w:r>
    </w:p>
    <w:p w14:paraId="41284B9C" w14:textId="4995E96C" w:rsidR="00783B9A" w:rsidRPr="00FE75DC" w:rsidRDefault="00783B9A" w:rsidP="00783B9A">
      <w:pPr>
        <w:spacing w:line="480" w:lineRule="auto"/>
        <w:rPr>
          <w:rFonts w:cs="Times New Roman"/>
        </w:rPr>
      </w:pPr>
    </w:p>
    <w:p w14:paraId="7C788DAB" w14:textId="77777777" w:rsidR="00F34B51" w:rsidRPr="00FE75DC" w:rsidRDefault="00F34B51" w:rsidP="00FC5E5F">
      <w:pPr>
        <w:spacing w:line="480" w:lineRule="auto"/>
        <w:rPr>
          <w:rFonts w:cs="Times New Roman"/>
        </w:rPr>
      </w:pPr>
    </w:p>
    <w:p w14:paraId="5F31F1FC" w14:textId="170C96C2" w:rsidR="00E11168" w:rsidRDefault="00F34B51" w:rsidP="00FC5E5F">
      <w:pPr>
        <w:spacing w:line="480" w:lineRule="auto"/>
        <w:rPr>
          <w:rFonts w:cs="Times New Roman"/>
        </w:rPr>
      </w:pPr>
      <w:r w:rsidRPr="00FC5E5F">
        <w:rPr>
          <w:rFonts w:cs="Times New Roman"/>
          <w:b/>
          <w:bCs/>
        </w:rPr>
        <w:t xml:space="preserve">Fig. </w:t>
      </w:r>
      <w:r w:rsidR="000F0FCD">
        <w:rPr>
          <w:rFonts w:cs="Times New Roman"/>
          <w:b/>
          <w:bCs/>
        </w:rPr>
        <w:t>6</w:t>
      </w:r>
      <w:r w:rsidR="00783B9A" w:rsidRPr="00FC5E5F">
        <w:rPr>
          <w:rFonts w:cs="Times New Roman"/>
        </w:rPr>
        <w:t xml:space="preserve"> </w:t>
      </w:r>
      <w:r w:rsidR="00696794">
        <w:rPr>
          <w:rFonts w:cs="Times New Roman"/>
        </w:rPr>
        <w:t>Daily</w:t>
      </w:r>
      <w:r w:rsidR="00E11168">
        <w:rPr>
          <w:rFonts w:cs="Times New Roman"/>
        </w:rPr>
        <w:t xml:space="preserve"> division</w:t>
      </w:r>
      <w:r w:rsidR="00696794">
        <w:rPr>
          <w:rFonts w:cs="Times New Roman"/>
        </w:rPr>
        <w:t xml:space="preserve"> rates (</w:t>
      </w:r>
      <w:r w:rsidR="00E11168">
        <w:rPr>
          <w:rFonts w:cs="Times New Roman"/>
        </w:rPr>
        <w:t>d</w:t>
      </w:r>
      <w:r w:rsidR="00E11168" w:rsidRPr="00FC5E5F">
        <w:rPr>
          <w:rFonts w:cs="Times New Roman"/>
          <w:vertAlign w:val="superscript"/>
        </w:rPr>
        <w:t>-1</w:t>
      </w:r>
      <w:r w:rsidR="00CD5C61">
        <w:rPr>
          <w:rFonts w:cs="Times New Roman"/>
        </w:rPr>
        <w:t>)</w:t>
      </w:r>
      <w:r w:rsidR="00E11168">
        <w:rPr>
          <w:rFonts w:cs="Times New Roman"/>
        </w:rPr>
        <w:t xml:space="preserve"> of </w:t>
      </w:r>
      <w:r w:rsidR="00E11168" w:rsidRPr="00FC5E5F">
        <w:rPr>
          <w:rFonts w:cs="Times New Roman"/>
          <w:i/>
        </w:rPr>
        <w:t>Teleaul</w:t>
      </w:r>
      <w:r w:rsidR="00C20035">
        <w:rPr>
          <w:rFonts w:cs="Times New Roman"/>
        </w:rPr>
        <w:t>ax</w:t>
      </w:r>
      <w:r w:rsidR="00E11168" w:rsidRPr="008A0DAC">
        <w:rPr>
          <w:rFonts w:cs="Times New Roman"/>
        </w:rPr>
        <w:t>-like cryptophytes</w:t>
      </w:r>
      <w:r w:rsidR="00E11168" w:rsidRPr="00E11168">
        <w:rPr>
          <w:rFonts w:cs="Times New Roman"/>
        </w:rPr>
        <w:t xml:space="preserve"> </w:t>
      </w:r>
      <w:r w:rsidR="00E11168">
        <w:rPr>
          <w:rFonts w:cs="Times New Roman"/>
        </w:rPr>
        <w:t>during the survey in the CRE</w:t>
      </w:r>
      <w:r w:rsidRPr="00FC5E5F">
        <w:rPr>
          <w:rFonts w:cs="Times New Roman"/>
        </w:rPr>
        <w:t xml:space="preserve">. Vertical bars represent the </w:t>
      </w:r>
      <w:r w:rsidR="00E11168">
        <w:rPr>
          <w:rFonts w:cs="Times New Roman"/>
        </w:rPr>
        <w:t xml:space="preserve">propagated </w:t>
      </w:r>
      <w:r w:rsidRPr="00FC5E5F">
        <w:rPr>
          <w:rFonts w:cs="Times New Roman"/>
        </w:rPr>
        <w:t xml:space="preserve">standard </w:t>
      </w:r>
      <w:r w:rsidR="00756A5E">
        <w:rPr>
          <w:rFonts w:cs="Times New Roman"/>
        </w:rPr>
        <w:t>error</w:t>
      </w:r>
      <w:r w:rsidR="00E11168" w:rsidRPr="00FC5E5F">
        <w:rPr>
          <w:rFonts w:cs="Times New Roman"/>
        </w:rPr>
        <w:t xml:space="preserve"> </w:t>
      </w:r>
      <w:r w:rsidRPr="00FC5E5F">
        <w:rPr>
          <w:rFonts w:cs="Times New Roman"/>
        </w:rPr>
        <w:t xml:space="preserve">of the </w:t>
      </w:r>
      <w:r w:rsidR="00E11168">
        <w:rPr>
          <w:rFonts w:cs="Times New Roman"/>
        </w:rPr>
        <w:t>sum of hourly estimates during a 24 h-period</w:t>
      </w:r>
      <w:r w:rsidRPr="00FC5E5F">
        <w:rPr>
          <w:rFonts w:cs="Times New Roman"/>
        </w:rPr>
        <w:t xml:space="preserve">. </w:t>
      </w:r>
    </w:p>
    <w:p w14:paraId="21A6D6A5" w14:textId="77777777" w:rsidR="00F34B51" w:rsidRPr="00FE75DC" w:rsidRDefault="00F34B51" w:rsidP="00FC5E5F">
      <w:pPr>
        <w:spacing w:line="480" w:lineRule="auto"/>
        <w:rPr>
          <w:rFonts w:cs="Times New Roman"/>
        </w:rPr>
      </w:pPr>
    </w:p>
    <w:p w14:paraId="4BF174A4" w14:textId="4136123B" w:rsidR="00A056BE" w:rsidRPr="00FE75DC" w:rsidRDefault="00F34B51" w:rsidP="00FC5E5F">
      <w:pPr>
        <w:spacing w:line="480" w:lineRule="auto"/>
        <w:rPr>
          <w:rFonts w:cs="Times New Roman"/>
        </w:rPr>
      </w:pPr>
      <w:r w:rsidRPr="00FC5E5F">
        <w:rPr>
          <w:rFonts w:cs="Times New Roman"/>
          <w:b/>
          <w:bCs/>
        </w:rPr>
        <w:t xml:space="preserve">Fig. </w:t>
      </w:r>
      <w:r w:rsidR="000F0FCD">
        <w:rPr>
          <w:rFonts w:cs="Times New Roman"/>
          <w:b/>
          <w:bCs/>
        </w:rPr>
        <w:t>7</w:t>
      </w:r>
      <w:bookmarkStart w:id="4" w:name="_GoBack"/>
      <w:bookmarkEnd w:id="4"/>
      <w:r w:rsidR="00783B9A" w:rsidRPr="00FC5E5F">
        <w:rPr>
          <w:rFonts w:cs="Times New Roman"/>
        </w:rPr>
        <w:t xml:space="preserve"> </w:t>
      </w:r>
      <w:r w:rsidR="006F19EC">
        <w:rPr>
          <w:rFonts w:cs="Times New Roman"/>
        </w:rPr>
        <w:t xml:space="preserve">Relationship between </w:t>
      </w:r>
      <w:r w:rsidR="00E53A87">
        <w:rPr>
          <w:rFonts w:cs="Times New Roman"/>
        </w:rPr>
        <w:t>cell production (10</w:t>
      </w:r>
      <w:r w:rsidR="00E53A87" w:rsidRPr="008A0DAC">
        <w:rPr>
          <w:rFonts w:cs="Times New Roman"/>
          <w:vertAlign w:val="superscript"/>
        </w:rPr>
        <w:t>6</w:t>
      </w:r>
      <w:r w:rsidR="00E53A87">
        <w:rPr>
          <w:rFonts w:cs="Times New Roman"/>
        </w:rPr>
        <w:t xml:space="preserve"> cells L</w:t>
      </w:r>
      <w:r w:rsidR="00E53A87" w:rsidRPr="008A0DAC">
        <w:rPr>
          <w:rFonts w:cs="Times New Roman"/>
          <w:vertAlign w:val="superscript"/>
        </w:rPr>
        <w:t>-1</w:t>
      </w:r>
      <w:r w:rsidR="00E53A87">
        <w:rPr>
          <w:rFonts w:cs="Times New Roman"/>
          <w:vertAlign w:val="superscript"/>
        </w:rPr>
        <w:t xml:space="preserve"> </w:t>
      </w:r>
      <w:r w:rsidR="00E53A87" w:rsidRPr="008A0DAC">
        <w:rPr>
          <w:rFonts w:cs="Times New Roman"/>
        </w:rPr>
        <w:t>d</w:t>
      </w:r>
      <w:r w:rsidR="00E53A87">
        <w:rPr>
          <w:rFonts w:cs="Times New Roman"/>
          <w:vertAlign w:val="superscript"/>
        </w:rPr>
        <w:t>-1</w:t>
      </w:r>
      <w:r w:rsidR="00E53A87">
        <w:rPr>
          <w:rFonts w:cs="Times New Roman"/>
        </w:rPr>
        <w:t>)</w:t>
      </w:r>
      <w:r w:rsidR="00E53A87" w:rsidRPr="00B6644D">
        <w:rPr>
          <w:rFonts w:cs="Times New Roman"/>
        </w:rPr>
        <w:t xml:space="preserve"> </w:t>
      </w:r>
      <w:r w:rsidR="006F19EC">
        <w:rPr>
          <w:rFonts w:cs="Times New Roman"/>
        </w:rPr>
        <w:t xml:space="preserve">of </w:t>
      </w:r>
      <w:r w:rsidR="006F19EC" w:rsidRPr="00FC5E5F">
        <w:rPr>
          <w:rFonts w:cs="Times New Roman"/>
          <w:i/>
        </w:rPr>
        <w:t>Teleau</w:t>
      </w:r>
      <w:r w:rsidR="00C20035">
        <w:rPr>
          <w:rFonts w:cs="Times New Roman"/>
          <w:i/>
        </w:rPr>
        <w:t>lax</w:t>
      </w:r>
      <w:r w:rsidR="006F19EC" w:rsidRPr="008A0DAC">
        <w:rPr>
          <w:rFonts w:cs="Times New Roman"/>
        </w:rPr>
        <w:t>-like cryptophytes</w:t>
      </w:r>
      <w:r w:rsidR="0079574E">
        <w:rPr>
          <w:rFonts w:cs="Times New Roman"/>
        </w:rPr>
        <w:t xml:space="preserve"> </w:t>
      </w:r>
      <w:r w:rsidR="00B6644D">
        <w:rPr>
          <w:rFonts w:cs="Times New Roman"/>
        </w:rPr>
        <w:t xml:space="preserve">with A) daily-averaged </w:t>
      </w:r>
      <w:r w:rsidR="000F0FCD">
        <w:rPr>
          <w:rFonts w:cs="Times New Roman"/>
        </w:rPr>
        <w:t xml:space="preserve">pH  (psu) and </w:t>
      </w:r>
      <w:r w:rsidR="00B6644D">
        <w:rPr>
          <w:rFonts w:cs="Times New Roman"/>
        </w:rPr>
        <w:t xml:space="preserve">B) </w:t>
      </w:r>
      <w:r w:rsidR="006F19EC">
        <w:rPr>
          <w:rFonts w:cs="Times New Roman"/>
        </w:rPr>
        <w:t xml:space="preserve">concentrations </w:t>
      </w:r>
      <w:r w:rsidR="000F0FCD">
        <w:rPr>
          <w:rFonts w:cs="Times New Roman"/>
        </w:rPr>
        <w:t>of</w:t>
      </w:r>
      <w:r w:rsidR="006F19EC">
        <w:rPr>
          <w:rFonts w:cs="Times New Roman"/>
        </w:rPr>
        <w:t xml:space="preserve"> dissolved inorganic </w:t>
      </w:r>
      <w:r w:rsidR="00B6644D">
        <w:rPr>
          <w:rFonts w:cs="Times New Roman"/>
        </w:rPr>
        <w:t xml:space="preserve">nitrogen (DIN, µM) and </w:t>
      </w:r>
      <w:r w:rsidR="000F0FCD">
        <w:rPr>
          <w:rFonts w:cs="Times New Roman"/>
        </w:rPr>
        <w:t xml:space="preserve">between </w:t>
      </w:r>
      <w:r w:rsidR="000F0FCD">
        <w:rPr>
          <w:rFonts w:cs="Times New Roman"/>
        </w:rPr>
        <w:t>division rates (d</w:t>
      </w:r>
      <w:r w:rsidR="000F0FCD" w:rsidRPr="00FC5E5F">
        <w:rPr>
          <w:rFonts w:cs="Times New Roman"/>
          <w:vertAlign w:val="superscript"/>
        </w:rPr>
        <w:t>-1</w:t>
      </w:r>
      <w:r w:rsidR="000F0FCD">
        <w:rPr>
          <w:rFonts w:cs="Times New Roman"/>
        </w:rPr>
        <w:t xml:space="preserve">) </w:t>
      </w:r>
      <w:r w:rsidR="000F0FCD">
        <w:rPr>
          <w:rFonts w:cs="Times New Roman"/>
        </w:rPr>
        <w:t>and pH</w:t>
      </w:r>
      <w:r w:rsidR="00996FCD">
        <w:rPr>
          <w:rFonts w:cs="Times New Roman"/>
        </w:rPr>
        <w:t xml:space="preserve"> </w:t>
      </w:r>
      <w:r w:rsidR="006F19EC">
        <w:rPr>
          <w:rFonts w:cs="Times New Roman"/>
        </w:rPr>
        <w:t xml:space="preserve">during the survey. </w:t>
      </w:r>
      <w:r w:rsidR="00946A19" w:rsidRPr="00946A19">
        <w:rPr>
          <w:rFonts w:cs="Times New Roman"/>
        </w:rPr>
        <w:t>Dashed lines represent model II linear regression of plotted data and R</w:t>
      </w:r>
      <w:r w:rsidR="00946A19" w:rsidRPr="00946A19">
        <w:rPr>
          <w:rFonts w:cs="Times New Roman"/>
          <w:vertAlign w:val="superscript"/>
        </w:rPr>
        <w:t>2</w:t>
      </w:r>
      <w:r w:rsidR="00946A19" w:rsidRPr="00946A19">
        <w:rPr>
          <w:rFonts w:cs="Times New Roman"/>
        </w:rPr>
        <w:t xml:space="preserve"> represents </w:t>
      </w:r>
      <w:r w:rsidR="00946A19">
        <w:rPr>
          <w:rFonts w:cs="Times New Roman"/>
        </w:rPr>
        <w:t>the coefficient of determination</w:t>
      </w:r>
      <w:r w:rsidR="00946A19" w:rsidRPr="00946A19">
        <w:rPr>
          <w:rFonts w:cs="Times New Roman"/>
        </w:rPr>
        <w:t>.</w:t>
      </w:r>
      <w:r w:rsidR="00946A19">
        <w:rPr>
          <w:rFonts w:cs="Times New Roman"/>
        </w:rPr>
        <w:t xml:space="preserve"> </w:t>
      </w:r>
    </w:p>
    <w:sectPr w:rsidR="00A056BE" w:rsidRPr="00FE75DC" w:rsidSect="00FC5E5F">
      <w:footerReference w:type="even" r:id="rId9"/>
      <w:footerReference w:type="default" r:id="rId10"/>
      <w:pgSz w:w="12240" w:h="15840"/>
      <w:pgMar w:top="1138" w:right="1138" w:bottom="1138" w:left="1138" w:header="0" w:footer="0" w:gutter="0"/>
      <w:lnNumType w:countBy="1" w:restart="continuous"/>
      <w:cols w:space="720"/>
      <w:formProt w:val="0"/>
      <w:titlePg/>
      <w:docGrid w:linePitch="24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Francois Ribalet" w:date="2015-09-09T13:20:00Z" w:initials="FR">
    <w:p w14:paraId="06270CF9" w14:textId="3F277558" w:rsidR="00E53A87" w:rsidRDefault="00E53A87">
      <w:pPr>
        <w:pStyle w:val="CommentText"/>
      </w:pPr>
      <w:r>
        <w:rPr>
          <w:rStyle w:val="CommentReference"/>
        </w:rPr>
        <w:annotationRef/>
      </w:r>
      <w:r>
        <w:t>Joe/Tawnya. Can you help us being a bit more specific?</w:t>
      </w:r>
    </w:p>
  </w:comment>
  <w:comment w:id="1" w:author="Francois Ribalet" w:date="2015-09-09T13:20:00Z" w:initials="FR">
    <w:p w14:paraId="27A51037" w14:textId="33A4D5B4" w:rsidR="00E53A87" w:rsidRDefault="00E53A87">
      <w:pPr>
        <w:pStyle w:val="CommentText"/>
      </w:pPr>
      <w:r>
        <w:rPr>
          <w:rStyle w:val="CommentReference"/>
        </w:rPr>
        <w:annotationRef/>
      </w:r>
      <w:r>
        <w:t xml:space="preserve">CMOPers. Do you know a reference for SATURN network.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9CAF97" w14:textId="77777777" w:rsidR="00E53A87" w:rsidRDefault="00E53A87" w:rsidP="006824CD">
      <w:r>
        <w:separator/>
      </w:r>
    </w:p>
  </w:endnote>
  <w:endnote w:type="continuationSeparator" w:id="0">
    <w:p w14:paraId="40A459A3" w14:textId="77777777" w:rsidR="00E53A87" w:rsidRDefault="00E53A87" w:rsidP="006824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SimSun">
    <w:altName w:val="宋体"/>
    <w:charset w:val="86"/>
    <w:family w:val="auto"/>
    <w:pitch w:val="variable"/>
    <w:sig w:usb0="00000003" w:usb1="288F0000" w:usb2="00000016" w:usb3="00000000" w:csb0="00040001" w:csb1="00000000"/>
  </w:font>
  <w:font w:name="Lucida Sans">
    <w:panose1 w:val="020B0602030504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89250A" w14:textId="77777777" w:rsidR="00E53A87" w:rsidRDefault="00E53A87" w:rsidP="006824C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7705C13" w14:textId="77777777" w:rsidR="00E53A87" w:rsidRDefault="00E53A8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839659" w14:textId="77777777" w:rsidR="00E53A87" w:rsidRDefault="00E53A87" w:rsidP="006824C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F0FCD">
      <w:rPr>
        <w:rStyle w:val="PageNumber"/>
        <w:noProof/>
      </w:rPr>
      <w:t>15</w:t>
    </w:r>
    <w:r>
      <w:rPr>
        <w:rStyle w:val="PageNumber"/>
      </w:rPr>
      <w:fldChar w:fldCharType="end"/>
    </w:r>
  </w:p>
  <w:p w14:paraId="3E0CB4DF" w14:textId="77777777" w:rsidR="00E53A87" w:rsidRDefault="00E53A8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761CB9" w14:textId="77777777" w:rsidR="00E53A87" w:rsidRDefault="00E53A87" w:rsidP="006824CD">
      <w:r>
        <w:separator/>
      </w:r>
    </w:p>
  </w:footnote>
  <w:footnote w:type="continuationSeparator" w:id="0">
    <w:p w14:paraId="36E45059" w14:textId="77777777" w:rsidR="00E53A87" w:rsidRDefault="00E53A87" w:rsidP="006824C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4B51"/>
    <w:rsid w:val="00001A5C"/>
    <w:rsid w:val="0009327B"/>
    <w:rsid w:val="000B2858"/>
    <w:rsid w:val="000D2E2F"/>
    <w:rsid w:val="000D458D"/>
    <w:rsid w:val="000F0ADB"/>
    <w:rsid w:val="000F0FCD"/>
    <w:rsid w:val="001064E6"/>
    <w:rsid w:val="001113C6"/>
    <w:rsid w:val="0011583F"/>
    <w:rsid w:val="0012451E"/>
    <w:rsid w:val="00137B76"/>
    <w:rsid w:val="00140BF8"/>
    <w:rsid w:val="00181BF4"/>
    <w:rsid w:val="001A6393"/>
    <w:rsid w:val="001A6A78"/>
    <w:rsid w:val="001B6646"/>
    <w:rsid w:val="001C412D"/>
    <w:rsid w:val="001C68B4"/>
    <w:rsid w:val="001E5066"/>
    <w:rsid w:val="001F5A8D"/>
    <w:rsid w:val="00222090"/>
    <w:rsid w:val="00222506"/>
    <w:rsid w:val="00224B79"/>
    <w:rsid w:val="00226BB9"/>
    <w:rsid w:val="00240D9B"/>
    <w:rsid w:val="002512CF"/>
    <w:rsid w:val="00271A38"/>
    <w:rsid w:val="00272F6A"/>
    <w:rsid w:val="0028101C"/>
    <w:rsid w:val="002821F1"/>
    <w:rsid w:val="00294B07"/>
    <w:rsid w:val="002B3135"/>
    <w:rsid w:val="00312AA7"/>
    <w:rsid w:val="003471DD"/>
    <w:rsid w:val="003519E7"/>
    <w:rsid w:val="00355EF7"/>
    <w:rsid w:val="00386162"/>
    <w:rsid w:val="00391AA3"/>
    <w:rsid w:val="003A28B3"/>
    <w:rsid w:val="003A3785"/>
    <w:rsid w:val="003A70CE"/>
    <w:rsid w:val="003C14C1"/>
    <w:rsid w:val="003E6430"/>
    <w:rsid w:val="00472585"/>
    <w:rsid w:val="004739AE"/>
    <w:rsid w:val="00477BCF"/>
    <w:rsid w:val="004E3978"/>
    <w:rsid w:val="004F2AEA"/>
    <w:rsid w:val="005171A8"/>
    <w:rsid w:val="00521127"/>
    <w:rsid w:val="00523136"/>
    <w:rsid w:val="0055687E"/>
    <w:rsid w:val="00592E3B"/>
    <w:rsid w:val="005B2226"/>
    <w:rsid w:val="005B7744"/>
    <w:rsid w:val="005E4016"/>
    <w:rsid w:val="00604802"/>
    <w:rsid w:val="006211C0"/>
    <w:rsid w:val="006227BA"/>
    <w:rsid w:val="00625252"/>
    <w:rsid w:val="006379E7"/>
    <w:rsid w:val="0065300B"/>
    <w:rsid w:val="006824CD"/>
    <w:rsid w:val="00684ABD"/>
    <w:rsid w:val="00695C2B"/>
    <w:rsid w:val="00696794"/>
    <w:rsid w:val="006E26A8"/>
    <w:rsid w:val="006F19EC"/>
    <w:rsid w:val="006F52B2"/>
    <w:rsid w:val="00705267"/>
    <w:rsid w:val="00716A04"/>
    <w:rsid w:val="00756A5E"/>
    <w:rsid w:val="0076721B"/>
    <w:rsid w:val="0077365D"/>
    <w:rsid w:val="0077570D"/>
    <w:rsid w:val="00783B9A"/>
    <w:rsid w:val="0079574E"/>
    <w:rsid w:val="00796017"/>
    <w:rsid w:val="00796F1C"/>
    <w:rsid w:val="007B314A"/>
    <w:rsid w:val="007C608D"/>
    <w:rsid w:val="007F0CD1"/>
    <w:rsid w:val="007F6CB7"/>
    <w:rsid w:val="00827B3F"/>
    <w:rsid w:val="00847084"/>
    <w:rsid w:val="00850842"/>
    <w:rsid w:val="00865D87"/>
    <w:rsid w:val="008A238C"/>
    <w:rsid w:val="008A5B24"/>
    <w:rsid w:val="008B0C65"/>
    <w:rsid w:val="008D4B36"/>
    <w:rsid w:val="008D4DDE"/>
    <w:rsid w:val="00903232"/>
    <w:rsid w:val="009337D9"/>
    <w:rsid w:val="00933F5B"/>
    <w:rsid w:val="00936B6D"/>
    <w:rsid w:val="00937CFA"/>
    <w:rsid w:val="00946A19"/>
    <w:rsid w:val="00962DC5"/>
    <w:rsid w:val="009878ED"/>
    <w:rsid w:val="00996FCD"/>
    <w:rsid w:val="009C5AFA"/>
    <w:rsid w:val="009D61BF"/>
    <w:rsid w:val="009E185E"/>
    <w:rsid w:val="00A02FD0"/>
    <w:rsid w:val="00A056BE"/>
    <w:rsid w:val="00A33782"/>
    <w:rsid w:val="00A357F5"/>
    <w:rsid w:val="00A76D49"/>
    <w:rsid w:val="00A97293"/>
    <w:rsid w:val="00AC5751"/>
    <w:rsid w:val="00AC7240"/>
    <w:rsid w:val="00B03CF1"/>
    <w:rsid w:val="00B36EBC"/>
    <w:rsid w:val="00B6644D"/>
    <w:rsid w:val="00BA009A"/>
    <w:rsid w:val="00BA7753"/>
    <w:rsid w:val="00BD2C01"/>
    <w:rsid w:val="00C20035"/>
    <w:rsid w:val="00C300E1"/>
    <w:rsid w:val="00C41434"/>
    <w:rsid w:val="00C4165B"/>
    <w:rsid w:val="00C50A83"/>
    <w:rsid w:val="00C80EC9"/>
    <w:rsid w:val="00C9702F"/>
    <w:rsid w:val="00CA5519"/>
    <w:rsid w:val="00CB2E04"/>
    <w:rsid w:val="00CC139D"/>
    <w:rsid w:val="00CC4909"/>
    <w:rsid w:val="00CD5C61"/>
    <w:rsid w:val="00CE6D1A"/>
    <w:rsid w:val="00CF78A8"/>
    <w:rsid w:val="00D1190F"/>
    <w:rsid w:val="00D1328A"/>
    <w:rsid w:val="00D35B3C"/>
    <w:rsid w:val="00D36109"/>
    <w:rsid w:val="00D51DF4"/>
    <w:rsid w:val="00D5420F"/>
    <w:rsid w:val="00D75F3A"/>
    <w:rsid w:val="00DA3C76"/>
    <w:rsid w:val="00DB249C"/>
    <w:rsid w:val="00DC5E98"/>
    <w:rsid w:val="00E11168"/>
    <w:rsid w:val="00E127C8"/>
    <w:rsid w:val="00E33748"/>
    <w:rsid w:val="00E42125"/>
    <w:rsid w:val="00E53A87"/>
    <w:rsid w:val="00E977DA"/>
    <w:rsid w:val="00EA0881"/>
    <w:rsid w:val="00EB76CE"/>
    <w:rsid w:val="00ED6F43"/>
    <w:rsid w:val="00EE7A93"/>
    <w:rsid w:val="00F34B51"/>
    <w:rsid w:val="00F51FF4"/>
    <w:rsid w:val="00FC5E5F"/>
    <w:rsid w:val="00FC7391"/>
    <w:rsid w:val="00FE166D"/>
    <w:rsid w:val="00FE75DC"/>
    <w:rsid w:val="00FF1C78"/>
    <w:rsid w:val="00FF2F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61B5C0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34B51"/>
    <w:pPr>
      <w:widowControl w:val="0"/>
      <w:tabs>
        <w:tab w:val="left" w:pos="709"/>
      </w:tabs>
      <w:suppressAutoHyphens/>
    </w:pPr>
    <w:rPr>
      <w:rFonts w:ascii="Times New Roman" w:eastAsia="SimSun" w:hAnsi="Times New Roman" w:cs="Lucida Sans"/>
      <w:color w:val="00000A"/>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F34B51"/>
    <w:rPr>
      <w:color w:val="000080"/>
      <w:u w:val="single"/>
      <w:lang w:val="en-US" w:eastAsia="en-US" w:bidi="en-US"/>
    </w:rPr>
  </w:style>
  <w:style w:type="paragraph" w:styleId="BalloonText">
    <w:name w:val="Balloon Text"/>
    <w:basedOn w:val="Normal"/>
    <w:link w:val="BalloonTextChar"/>
    <w:uiPriority w:val="99"/>
    <w:semiHidden/>
    <w:unhideWhenUsed/>
    <w:rsid w:val="00F34B5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4B51"/>
    <w:rPr>
      <w:rFonts w:ascii="Lucida Grande" w:eastAsia="SimSun" w:hAnsi="Lucida Grande" w:cs="Lucida Grande"/>
      <w:color w:val="00000A"/>
      <w:sz w:val="18"/>
      <w:szCs w:val="18"/>
      <w:lang w:eastAsia="zh-CN" w:bidi="hi-IN"/>
    </w:rPr>
  </w:style>
  <w:style w:type="character" w:styleId="CommentReference">
    <w:name w:val="annotation reference"/>
    <w:basedOn w:val="DefaultParagraphFont"/>
    <w:uiPriority w:val="99"/>
    <w:semiHidden/>
    <w:unhideWhenUsed/>
    <w:rsid w:val="007F6CB7"/>
    <w:rPr>
      <w:sz w:val="18"/>
      <w:szCs w:val="18"/>
    </w:rPr>
  </w:style>
  <w:style w:type="paragraph" w:styleId="CommentText">
    <w:name w:val="annotation text"/>
    <w:basedOn w:val="Normal"/>
    <w:link w:val="CommentTextChar"/>
    <w:uiPriority w:val="99"/>
    <w:semiHidden/>
    <w:unhideWhenUsed/>
    <w:rsid w:val="007F6CB7"/>
  </w:style>
  <w:style w:type="character" w:customStyle="1" w:styleId="CommentTextChar">
    <w:name w:val="Comment Text Char"/>
    <w:basedOn w:val="DefaultParagraphFont"/>
    <w:link w:val="CommentText"/>
    <w:uiPriority w:val="99"/>
    <w:semiHidden/>
    <w:rsid w:val="007F6CB7"/>
    <w:rPr>
      <w:rFonts w:ascii="Times New Roman" w:eastAsia="SimSun" w:hAnsi="Times New Roman" w:cs="Lucida Sans"/>
      <w:color w:val="00000A"/>
      <w:lang w:eastAsia="zh-CN" w:bidi="hi-IN"/>
    </w:rPr>
  </w:style>
  <w:style w:type="paragraph" w:styleId="CommentSubject">
    <w:name w:val="annotation subject"/>
    <w:basedOn w:val="CommentText"/>
    <w:next w:val="CommentText"/>
    <w:link w:val="CommentSubjectChar"/>
    <w:uiPriority w:val="99"/>
    <w:semiHidden/>
    <w:unhideWhenUsed/>
    <w:rsid w:val="007F6CB7"/>
    <w:rPr>
      <w:b/>
      <w:bCs/>
      <w:sz w:val="20"/>
      <w:szCs w:val="20"/>
    </w:rPr>
  </w:style>
  <w:style w:type="character" w:customStyle="1" w:styleId="CommentSubjectChar">
    <w:name w:val="Comment Subject Char"/>
    <w:basedOn w:val="CommentTextChar"/>
    <w:link w:val="CommentSubject"/>
    <w:uiPriority w:val="99"/>
    <w:semiHidden/>
    <w:rsid w:val="007F6CB7"/>
    <w:rPr>
      <w:rFonts w:ascii="Times New Roman" w:eastAsia="SimSun" w:hAnsi="Times New Roman" w:cs="Lucida Sans"/>
      <w:b/>
      <w:bCs/>
      <w:color w:val="00000A"/>
      <w:sz w:val="20"/>
      <w:szCs w:val="20"/>
      <w:lang w:eastAsia="zh-CN" w:bidi="hi-IN"/>
    </w:rPr>
  </w:style>
  <w:style w:type="paragraph" w:styleId="Revision">
    <w:name w:val="Revision"/>
    <w:hidden/>
    <w:uiPriority w:val="99"/>
    <w:semiHidden/>
    <w:rsid w:val="00796017"/>
    <w:rPr>
      <w:rFonts w:ascii="Times New Roman" w:eastAsia="SimSun" w:hAnsi="Times New Roman" w:cs="Lucida Sans"/>
      <w:color w:val="00000A"/>
      <w:lang w:eastAsia="zh-CN" w:bidi="hi-IN"/>
    </w:rPr>
  </w:style>
  <w:style w:type="paragraph" w:styleId="Footer">
    <w:name w:val="footer"/>
    <w:basedOn w:val="Normal"/>
    <w:link w:val="FooterChar"/>
    <w:uiPriority w:val="99"/>
    <w:unhideWhenUsed/>
    <w:rsid w:val="006824CD"/>
    <w:pPr>
      <w:tabs>
        <w:tab w:val="clear" w:pos="709"/>
        <w:tab w:val="center" w:pos="4320"/>
        <w:tab w:val="right" w:pos="8640"/>
      </w:tabs>
    </w:pPr>
  </w:style>
  <w:style w:type="character" w:customStyle="1" w:styleId="FooterChar">
    <w:name w:val="Footer Char"/>
    <w:basedOn w:val="DefaultParagraphFont"/>
    <w:link w:val="Footer"/>
    <w:uiPriority w:val="99"/>
    <w:rsid w:val="006824CD"/>
    <w:rPr>
      <w:rFonts w:ascii="Times New Roman" w:eastAsia="SimSun" w:hAnsi="Times New Roman" w:cs="Lucida Sans"/>
      <w:color w:val="00000A"/>
      <w:lang w:eastAsia="zh-CN" w:bidi="hi-IN"/>
    </w:rPr>
  </w:style>
  <w:style w:type="character" w:styleId="PageNumber">
    <w:name w:val="page number"/>
    <w:basedOn w:val="DefaultParagraphFont"/>
    <w:uiPriority w:val="99"/>
    <w:semiHidden/>
    <w:unhideWhenUsed/>
    <w:rsid w:val="006824CD"/>
  </w:style>
  <w:style w:type="character" w:styleId="LineNumber">
    <w:name w:val="line number"/>
    <w:basedOn w:val="DefaultParagraphFont"/>
    <w:uiPriority w:val="99"/>
    <w:semiHidden/>
    <w:unhideWhenUsed/>
    <w:rsid w:val="006824C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34B51"/>
    <w:pPr>
      <w:widowControl w:val="0"/>
      <w:tabs>
        <w:tab w:val="left" w:pos="709"/>
      </w:tabs>
      <w:suppressAutoHyphens/>
    </w:pPr>
    <w:rPr>
      <w:rFonts w:ascii="Times New Roman" w:eastAsia="SimSun" w:hAnsi="Times New Roman" w:cs="Lucida Sans"/>
      <w:color w:val="00000A"/>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F34B51"/>
    <w:rPr>
      <w:color w:val="000080"/>
      <w:u w:val="single"/>
      <w:lang w:val="en-US" w:eastAsia="en-US" w:bidi="en-US"/>
    </w:rPr>
  </w:style>
  <w:style w:type="paragraph" w:styleId="BalloonText">
    <w:name w:val="Balloon Text"/>
    <w:basedOn w:val="Normal"/>
    <w:link w:val="BalloonTextChar"/>
    <w:uiPriority w:val="99"/>
    <w:semiHidden/>
    <w:unhideWhenUsed/>
    <w:rsid w:val="00F34B5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4B51"/>
    <w:rPr>
      <w:rFonts w:ascii="Lucida Grande" w:eastAsia="SimSun" w:hAnsi="Lucida Grande" w:cs="Lucida Grande"/>
      <w:color w:val="00000A"/>
      <w:sz w:val="18"/>
      <w:szCs w:val="18"/>
      <w:lang w:eastAsia="zh-CN" w:bidi="hi-IN"/>
    </w:rPr>
  </w:style>
  <w:style w:type="character" w:styleId="CommentReference">
    <w:name w:val="annotation reference"/>
    <w:basedOn w:val="DefaultParagraphFont"/>
    <w:uiPriority w:val="99"/>
    <w:semiHidden/>
    <w:unhideWhenUsed/>
    <w:rsid w:val="007F6CB7"/>
    <w:rPr>
      <w:sz w:val="18"/>
      <w:szCs w:val="18"/>
    </w:rPr>
  </w:style>
  <w:style w:type="paragraph" w:styleId="CommentText">
    <w:name w:val="annotation text"/>
    <w:basedOn w:val="Normal"/>
    <w:link w:val="CommentTextChar"/>
    <w:uiPriority w:val="99"/>
    <w:semiHidden/>
    <w:unhideWhenUsed/>
    <w:rsid w:val="007F6CB7"/>
  </w:style>
  <w:style w:type="character" w:customStyle="1" w:styleId="CommentTextChar">
    <w:name w:val="Comment Text Char"/>
    <w:basedOn w:val="DefaultParagraphFont"/>
    <w:link w:val="CommentText"/>
    <w:uiPriority w:val="99"/>
    <w:semiHidden/>
    <w:rsid w:val="007F6CB7"/>
    <w:rPr>
      <w:rFonts w:ascii="Times New Roman" w:eastAsia="SimSun" w:hAnsi="Times New Roman" w:cs="Lucida Sans"/>
      <w:color w:val="00000A"/>
      <w:lang w:eastAsia="zh-CN" w:bidi="hi-IN"/>
    </w:rPr>
  </w:style>
  <w:style w:type="paragraph" w:styleId="CommentSubject">
    <w:name w:val="annotation subject"/>
    <w:basedOn w:val="CommentText"/>
    <w:next w:val="CommentText"/>
    <w:link w:val="CommentSubjectChar"/>
    <w:uiPriority w:val="99"/>
    <w:semiHidden/>
    <w:unhideWhenUsed/>
    <w:rsid w:val="007F6CB7"/>
    <w:rPr>
      <w:b/>
      <w:bCs/>
      <w:sz w:val="20"/>
      <w:szCs w:val="20"/>
    </w:rPr>
  </w:style>
  <w:style w:type="character" w:customStyle="1" w:styleId="CommentSubjectChar">
    <w:name w:val="Comment Subject Char"/>
    <w:basedOn w:val="CommentTextChar"/>
    <w:link w:val="CommentSubject"/>
    <w:uiPriority w:val="99"/>
    <w:semiHidden/>
    <w:rsid w:val="007F6CB7"/>
    <w:rPr>
      <w:rFonts w:ascii="Times New Roman" w:eastAsia="SimSun" w:hAnsi="Times New Roman" w:cs="Lucida Sans"/>
      <w:b/>
      <w:bCs/>
      <w:color w:val="00000A"/>
      <w:sz w:val="20"/>
      <w:szCs w:val="20"/>
      <w:lang w:eastAsia="zh-CN" w:bidi="hi-IN"/>
    </w:rPr>
  </w:style>
  <w:style w:type="paragraph" w:styleId="Revision">
    <w:name w:val="Revision"/>
    <w:hidden/>
    <w:uiPriority w:val="99"/>
    <w:semiHidden/>
    <w:rsid w:val="00796017"/>
    <w:rPr>
      <w:rFonts w:ascii="Times New Roman" w:eastAsia="SimSun" w:hAnsi="Times New Roman" w:cs="Lucida Sans"/>
      <w:color w:val="00000A"/>
      <w:lang w:eastAsia="zh-CN" w:bidi="hi-IN"/>
    </w:rPr>
  </w:style>
  <w:style w:type="paragraph" w:styleId="Footer">
    <w:name w:val="footer"/>
    <w:basedOn w:val="Normal"/>
    <w:link w:val="FooterChar"/>
    <w:uiPriority w:val="99"/>
    <w:unhideWhenUsed/>
    <w:rsid w:val="006824CD"/>
    <w:pPr>
      <w:tabs>
        <w:tab w:val="clear" w:pos="709"/>
        <w:tab w:val="center" w:pos="4320"/>
        <w:tab w:val="right" w:pos="8640"/>
      </w:tabs>
    </w:pPr>
  </w:style>
  <w:style w:type="character" w:customStyle="1" w:styleId="FooterChar">
    <w:name w:val="Footer Char"/>
    <w:basedOn w:val="DefaultParagraphFont"/>
    <w:link w:val="Footer"/>
    <w:uiPriority w:val="99"/>
    <w:rsid w:val="006824CD"/>
    <w:rPr>
      <w:rFonts w:ascii="Times New Roman" w:eastAsia="SimSun" w:hAnsi="Times New Roman" w:cs="Lucida Sans"/>
      <w:color w:val="00000A"/>
      <w:lang w:eastAsia="zh-CN" w:bidi="hi-IN"/>
    </w:rPr>
  </w:style>
  <w:style w:type="character" w:styleId="PageNumber">
    <w:name w:val="page number"/>
    <w:basedOn w:val="DefaultParagraphFont"/>
    <w:uiPriority w:val="99"/>
    <w:semiHidden/>
    <w:unhideWhenUsed/>
    <w:rsid w:val="006824CD"/>
  </w:style>
  <w:style w:type="character" w:styleId="LineNumber">
    <w:name w:val="line number"/>
    <w:basedOn w:val="DefaultParagraphFont"/>
    <w:uiPriority w:val="99"/>
    <w:semiHidden/>
    <w:unhideWhenUsed/>
    <w:rsid w:val="006824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openxmlformats.org/officeDocument/2006/relationships/hyperlink" Target="https://github.com/uwescience/popcycle"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735</TotalTime>
  <Pages>15</Pages>
  <Words>3542</Words>
  <Characters>20195</Characters>
  <Application>Microsoft Macintosh Word</Application>
  <DocSecurity>0</DocSecurity>
  <Lines>168</Lines>
  <Paragraphs>47</Paragraphs>
  <ScaleCrop>false</ScaleCrop>
  <Company>Awesome Inc. </Company>
  <LinksUpToDate>false</LinksUpToDate>
  <CharactersWithSpaces>23690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Hamilton</dc:creator>
  <cp:keywords/>
  <dc:description/>
  <cp:lastModifiedBy>Francois Ribalet</cp:lastModifiedBy>
  <cp:revision>66</cp:revision>
  <dcterms:created xsi:type="dcterms:W3CDTF">2015-09-04T16:22:00Z</dcterms:created>
  <dcterms:modified xsi:type="dcterms:W3CDTF">2015-09-15T23:35:00Z</dcterms:modified>
</cp:coreProperties>
</file>